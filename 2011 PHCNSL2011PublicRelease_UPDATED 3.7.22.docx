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A50CA" w14:textId="77777777" w:rsidR="007E2376" w:rsidRDefault="00D60462" w:rsidP="00D60462">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jc w:val="center"/>
        <w:rPr>
          <w:rFonts w:ascii="Georgia" w:hAnsi="Georgia"/>
          <w:b/>
          <w:sz w:val="22"/>
          <w:szCs w:val="22"/>
        </w:rPr>
      </w:pPr>
      <w:r>
        <w:rPr>
          <w:rFonts w:ascii="Georgia" w:hAnsi="Georgia"/>
          <w:b/>
          <w:sz w:val="22"/>
          <w:szCs w:val="22"/>
        </w:rPr>
        <w:t>CODEBOOK</w:t>
      </w:r>
    </w:p>
    <w:p w14:paraId="14CA360B" w14:textId="77777777" w:rsidR="00D60462" w:rsidRDefault="00D60462" w:rsidP="00D60462">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jc w:val="center"/>
        <w:rPr>
          <w:rFonts w:ascii="Georgia" w:hAnsi="Georgia"/>
          <w:b/>
          <w:sz w:val="22"/>
          <w:szCs w:val="22"/>
        </w:rPr>
      </w:pPr>
    </w:p>
    <w:p w14:paraId="2C88039D" w14:textId="77777777" w:rsidR="00D60462" w:rsidRPr="00DE6C92" w:rsidRDefault="00D60462" w:rsidP="00D60462">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jc w:val="center"/>
        <w:rPr>
          <w:rFonts w:ascii="Georgia" w:hAnsi="Georgia"/>
          <w:b/>
          <w:sz w:val="22"/>
          <w:szCs w:val="22"/>
        </w:rPr>
      </w:pPr>
    </w:p>
    <w:p w14:paraId="78FF59AD" w14:textId="77777777" w:rsidR="00410B40" w:rsidRPr="00333DCA" w:rsidRDefault="00410B40" w:rsidP="00410B40">
      <w:pPr>
        <w:pBdr>
          <w:bottom w:val="single" w:sz="4" w:space="1" w:color="auto"/>
        </w:pBdr>
        <w:suppressAutoHyphens/>
        <w:ind w:left="720" w:hanging="720"/>
        <w:rPr>
          <w:rFonts w:ascii="Georgia" w:hAnsi="Georgia"/>
          <w:b/>
          <w:sz w:val="22"/>
          <w:szCs w:val="22"/>
        </w:rPr>
      </w:pPr>
      <w:r w:rsidRPr="00333DCA">
        <w:rPr>
          <w:rFonts w:ascii="Georgia" w:hAnsi="Georgia"/>
          <w:b/>
          <w:sz w:val="22"/>
          <w:szCs w:val="22"/>
        </w:rPr>
        <w:t>SURVEY OVERVIEW</w:t>
      </w:r>
    </w:p>
    <w:p w14:paraId="7720322A" w14:textId="77777777" w:rsidR="00410B40" w:rsidRPr="00333DCA" w:rsidRDefault="00410B40" w:rsidP="00410B40">
      <w:pPr>
        <w:suppressAutoHyphens/>
        <w:rPr>
          <w:rFonts w:ascii="Georgia" w:hAnsi="Georgia"/>
          <w:sz w:val="22"/>
          <w:szCs w:val="22"/>
        </w:rPr>
      </w:pPr>
      <w:r w:rsidRPr="00333DCA">
        <w:rPr>
          <w:rFonts w:ascii="Georgia" w:hAnsi="Georgia"/>
          <w:sz w:val="22"/>
          <w:szCs w:val="22"/>
        </w:rPr>
        <w:t xml:space="preserve">Bilingual dual-frame (cell phone and landline) telephone survey of Latino adults </w:t>
      </w:r>
      <w:r>
        <w:rPr>
          <w:rFonts w:ascii="Georgia" w:hAnsi="Georgia"/>
          <w:sz w:val="22"/>
          <w:szCs w:val="22"/>
        </w:rPr>
        <w:t>residing in the U.S., conducted November 9, 2011-December 7, 2011.</w:t>
      </w:r>
    </w:p>
    <w:p w14:paraId="293159E3" w14:textId="77777777" w:rsidR="00410B40" w:rsidRPr="00333DCA" w:rsidRDefault="00410B40" w:rsidP="00410B40">
      <w:pPr>
        <w:suppressAutoHyphens/>
        <w:ind w:left="720" w:hanging="720"/>
        <w:rPr>
          <w:rFonts w:ascii="Georgia" w:hAnsi="Georgia"/>
          <w:sz w:val="22"/>
          <w:szCs w:val="22"/>
        </w:rPr>
      </w:pPr>
    </w:p>
    <w:p w14:paraId="65523134" w14:textId="77777777" w:rsidR="00410B40" w:rsidRPr="00333DCA" w:rsidRDefault="00410B40" w:rsidP="00410B40">
      <w:pPr>
        <w:suppressAutoHyphens/>
        <w:ind w:left="720" w:hanging="720"/>
        <w:rPr>
          <w:rFonts w:ascii="Georgia" w:hAnsi="Georgia"/>
          <w:sz w:val="22"/>
          <w:szCs w:val="22"/>
        </w:rPr>
      </w:pPr>
      <w:r w:rsidRPr="00333DCA">
        <w:rPr>
          <w:rFonts w:ascii="Georgia" w:hAnsi="Georgia"/>
          <w:sz w:val="22"/>
          <w:szCs w:val="22"/>
        </w:rPr>
        <w:t>Sample sizes:</w:t>
      </w:r>
    </w:p>
    <w:p w14:paraId="1D368CA2" w14:textId="77777777" w:rsidR="00410B40" w:rsidRPr="00333DCA" w:rsidRDefault="00410B40" w:rsidP="00410B40">
      <w:pPr>
        <w:suppressAutoHyphens/>
        <w:ind w:left="720"/>
        <w:rPr>
          <w:rFonts w:ascii="Georgia" w:hAnsi="Georgia"/>
          <w:sz w:val="22"/>
          <w:szCs w:val="22"/>
        </w:rPr>
      </w:pPr>
      <w:r w:rsidRPr="00333DCA">
        <w:rPr>
          <w:rFonts w:ascii="Georgia" w:hAnsi="Georgia"/>
          <w:sz w:val="22"/>
          <w:szCs w:val="22"/>
        </w:rPr>
        <w:t xml:space="preserve">Full sample </w:t>
      </w:r>
      <w:r>
        <w:rPr>
          <w:rFonts w:ascii="Georgia" w:hAnsi="Georgia"/>
          <w:sz w:val="22"/>
          <w:szCs w:val="22"/>
        </w:rPr>
        <w:t>=1,220</w:t>
      </w:r>
    </w:p>
    <w:p w14:paraId="50BDD62D" w14:textId="77777777" w:rsidR="00410B40" w:rsidRPr="00333DCA" w:rsidRDefault="00410B40" w:rsidP="00410B40">
      <w:pPr>
        <w:suppressAutoHyphens/>
        <w:ind w:left="720"/>
        <w:rPr>
          <w:rFonts w:ascii="Georgia" w:hAnsi="Georgia"/>
          <w:sz w:val="22"/>
          <w:szCs w:val="22"/>
        </w:rPr>
      </w:pPr>
      <w:r w:rsidRPr="00333DCA">
        <w:rPr>
          <w:rFonts w:ascii="Georgia" w:hAnsi="Georgia"/>
          <w:sz w:val="22"/>
          <w:szCs w:val="22"/>
        </w:rPr>
        <w:t xml:space="preserve">Native born (including those born in Puerto Rico) </w:t>
      </w:r>
      <w:r>
        <w:rPr>
          <w:rFonts w:ascii="Georgia" w:hAnsi="Georgia"/>
          <w:sz w:val="22"/>
          <w:szCs w:val="22"/>
        </w:rPr>
        <w:t>n=492</w:t>
      </w:r>
    </w:p>
    <w:p w14:paraId="1DCE6673" w14:textId="77777777" w:rsidR="00410B40" w:rsidRPr="00333DCA" w:rsidRDefault="00410B40" w:rsidP="00410B40">
      <w:pPr>
        <w:suppressAutoHyphens/>
        <w:ind w:left="720"/>
        <w:rPr>
          <w:rFonts w:ascii="Georgia" w:hAnsi="Georgia"/>
          <w:sz w:val="22"/>
          <w:szCs w:val="22"/>
        </w:rPr>
      </w:pPr>
      <w:r w:rsidRPr="00333DCA">
        <w:rPr>
          <w:rFonts w:ascii="Georgia" w:hAnsi="Georgia"/>
          <w:sz w:val="22"/>
          <w:szCs w:val="22"/>
        </w:rPr>
        <w:t>Foreign born (excluding those born in Puerto Rico) n=</w:t>
      </w:r>
      <w:r>
        <w:rPr>
          <w:rFonts w:ascii="Georgia" w:hAnsi="Georgia"/>
          <w:sz w:val="22"/>
          <w:szCs w:val="22"/>
        </w:rPr>
        <w:t>728</w:t>
      </w:r>
    </w:p>
    <w:p w14:paraId="123D050C" w14:textId="77777777" w:rsidR="00410B40" w:rsidRPr="00333DCA" w:rsidRDefault="00410B40" w:rsidP="00410B40">
      <w:pPr>
        <w:suppressAutoHyphens/>
        <w:ind w:left="720"/>
        <w:rPr>
          <w:rFonts w:ascii="Georgia" w:hAnsi="Georgia"/>
          <w:sz w:val="22"/>
          <w:szCs w:val="22"/>
        </w:rPr>
      </w:pPr>
      <w:r w:rsidRPr="00333DCA">
        <w:rPr>
          <w:rFonts w:ascii="Georgia" w:hAnsi="Georgia"/>
          <w:sz w:val="22"/>
          <w:szCs w:val="22"/>
        </w:rPr>
        <w:t>Landline interviews n=</w:t>
      </w:r>
      <w:r>
        <w:rPr>
          <w:rFonts w:ascii="Georgia" w:hAnsi="Georgia"/>
          <w:sz w:val="22"/>
          <w:szCs w:val="22"/>
        </w:rPr>
        <w:t>617</w:t>
      </w:r>
    </w:p>
    <w:p w14:paraId="49F76AD6" w14:textId="77777777" w:rsidR="00410B40" w:rsidRPr="00333DCA" w:rsidRDefault="00410B40" w:rsidP="00410B40">
      <w:pPr>
        <w:suppressAutoHyphens/>
        <w:ind w:left="720"/>
        <w:rPr>
          <w:rFonts w:ascii="Georgia" w:hAnsi="Georgia"/>
          <w:sz w:val="22"/>
          <w:szCs w:val="22"/>
        </w:rPr>
      </w:pPr>
      <w:r w:rsidRPr="00333DCA">
        <w:rPr>
          <w:rFonts w:ascii="Georgia" w:hAnsi="Georgia"/>
          <w:sz w:val="22"/>
          <w:szCs w:val="22"/>
        </w:rPr>
        <w:t>Cell phone interviews n=</w:t>
      </w:r>
      <w:r>
        <w:rPr>
          <w:rFonts w:ascii="Georgia" w:hAnsi="Georgia"/>
          <w:sz w:val="22"/>
          <w:szCs w:val="22"/>
        </w:rPr>
        <w:t>603</w:t>
      </w:r>
    </w:p>
    <w:p w14:paraId="33CA668A" w14:textId="77777777" w:rsidR="00410B40" w:rsidRPr="00333DCA" w:rsidRDefault="00410B40" w:rsidP="00410B40">
      <w:pPr>
        <w:suppressAutoHyphens/>
        <w:ind w:left="720" w:hanging="720"/>
        <w:rPr>
          <w:rFonts w:ascii="Georgia" w:hAnsi="Georgia"/>
          <w:sz w:val="22"/>
          <w:szCs w:val="22"/>
        </w:rPr>
      </w:pPr>
    </w:p>
    <w:p w14:paraId="76CC8AF4" w14:textId="77777777" w:rsidR="00410B40" w:rsidRPr="00333DCA" w:rsidRDefault="00410B40" w:rsidP="00410B40">
      <w:pPr>
        <w:suppressAutoHyphens/>
        <w:ind w:left="720" w:hanging="720"/>
        <w:rPr>
          <w:rFonts w:ascii="Georgia" w:hAnsi="Georgia"/>
          <w:sz w:val="22"/>
          <w:szCs w:val="22"/>
        </w:rPr>
      </w:pPr>
      <w:r w:rsidRPr="00333DCA">
        <w:rPr>
          <w:rFonts w:ascii="Georgia" w:hAnsi="Georgia"/>
          <w:sz w:val="22"/>
          <w:szCs w:val="22"/>
        </w:rPr>
        <w:t>95% Margins of error:</w:t>
      </w:r>
    </w:p>
    <w:p w14:paraId="1FFBB624" w14:textId="77777777" w:rsidR="00410B40" w:rsidRPr="00333DCA" w:rsidRDefault="00410B40" w:rsidP="00410B40">
      <w:pPr>
        <w:suppressAutoHyphens/>
        <w:ind w:left="720" w:hanging="720"/>
        <w:rPr>
          <w:rFonts w:ascii="Georgia" w:hAnsi="Georgia"/>
          <w:sz w:val="22"/>
          <w:szCs w:val="22"/>
        </w:rPr>
      </w:pPr>
      <w:r w:rsidRPr="00333DCA">
        <w:rPr>
          <w:rFonts w:ascii="Georgia" w:hAnsi="Georgia"/>
          <w:sz w:val="22"/>
          <w:szCs w:val="22"/>
        </w:rPr>
        <w:tab/>
        <w:t>For full sample: +/</w:t>
      </w:r>
      <w:proofErr w:type="gramStart"/>
      <w:r w:rsidRPr="00333DCA">
        <w:rPr>
          <w:rFonts w:ascii="Georgia" w:hAnsi="Georgia"/>
          <w:sz w:val="22"/>
          <w:szCs w:val="22"/>
        </w:rPr>
        <w:t xml:space="preserve">-  </w:t>
      </w:r>
      <w:r w:rsidR="005A055F">
        <w:rPr>
          <w:rFonts w:ascii="Georgia" w:hAnsi="Georgia"/>
          <w:sz w:val="22"/>
          <w:szCs w:val="22"/>
        </w:rPr>
        <w:t>3.6</w:t>
      </w:r>
      <w:proofErr w:type="gramEnd"/>
      <w:r w:rsidR="005A055F">
        <w:rPr>
          <w:rFonts w:ascii="Georgia" w:hAnsi="Georgia"/>
          <w:sz w:val="22"/>
          <w:szCs w:val="22"/>
        </w:rPr>
        <w:t xml:space="preserve"> </w:t>
      </w:r>
      <w:r w:rsidRPr="00333DCA">
        <w:rPr>
          <w:rFonts w:ascii="Georgia" w:hAnsi="Georgia"/>
          <w:sz w:val="22"/>
          <w:szCs w:val="22"/>
        </w:rPr>
        <w:t>percentage points</w:t>
      </w:r>
    </w:p>
    <w:p w14:paraId="16875487" w14:textId="77777777" w:rsidR="00410B40" w:rsidRPr="00333DCA" w:rsidRDefault="00410B40" w:rsidP="00410B40">
      <w:pPr>
        <w:suppressAutoHyphens/>
        <w:ind w:left="720" w:hanging="720"/>
        <w:rPr>
          <w:rFonts w:ascii="Georgia" w:hAnsi="Georgia"/>
          <w:sz w:val="22"/>
          <w:szCs w:val="22"/>
        </w:rPr>
      </w:pPr>
      <w:r w:rsidRPr="00333DCA">
        <w:rPr>
          <w:rFonts w:ascii="Georgia" w:hAnsi="Georgia"/>
          <w:sz w:val="22"/>
          <w:szCs w:val="22"/>
        </w:rPr>
        <w:tab/>
        <w:t>For native born: +/</w:t>
      </w:r>
      <w:proofErr w:type="gramStart"/>
      <w:r w:rsidRPr="00333DCA">
        <w:rPr>
          <w:rFonts w:ascii="Georgia" w:hAnsi="Georgia"/>
          <w:sz w:val="22"/>
          <w:szCs w:val="22"/>
        </w:rPr>
        <w:t xml:space="preserve">-  </w:t>
      </w:r>
      <w:r w:rsidR="005A055F">
        <w:rPr>
          <w:rFonts w:ascii="Georgia" w:hAnsi="Georgia"/>
          <w:sz w:val="22"/>
          <w:szCs w:val="22"/>
        </w:rPr>
        <w:t>5.5</w:t>
      </w:r>
      <w:proofErr w:type="gramEnd"/>
      <w:r w:rsidR="005A055F">
        <w:rPr>
          <w:rFonts w:ascii="Georgia" w:hAnsi="Georgia"/>
          <w:sz w:val="22"/>
          <w:szCs w:val="22"/>
        </w:rPr>
        <w:t xml:space="preserve"> </w:t>
      </w:r>
      <w:r w:rsidRPr="00333DCA">
        <w:rPr>
          <w:rFonts w:ascii="Georgia" w:hAnsi="Georgia"/>
          <w:sz w:val="22"/>
          <w:szCs w:val="22"/>
        </w:rPr>
        <w:t>percentage points</w:t>
      </w:r>
    </w:p>
    <w:p w14:paraId="60C28387" w14:textId="77777777" w:rsidR="00410B40" w:rsidRDefault="00410B40" w:rsidP="00410B40">
      <w:pPr>
        <w:suppressAutoHyphens/>
        <w:ind w:left="720" w:hanging="720"/>
        <w:rPr>
          <w:rFonts w:ascii="Georgia" w:hAnsi="Georgia"/>
          <w:sz w:val="22"/>
          <w:szCs w:val="22"/>
        </w:rPr>
      </w:pPr>
      <w:r w:rsidRPr="00333DCA">
        <w:rPr>
          <w:rFonts w:ascii="Georgia" w:hAnsi="Georgia"/>
          <w:sz w:val="22"/>
          <w:szCs w:val="22"/>
        </w:rPr>
        <w:tab/>
        <w:t>For foreign born: +/</w:t>
      </w:r>
      <w:proofErr w:type="gramStart"/>
      <w:r w:rsidRPr="00333DCA">
        <w:rPr>
          <w:rFonts w:ascii="Georgia" w:hAnsi="Georgia"/>
          <w:sz w:val="22"/>
          <w:szCs w:val="22"/>
        </w:rPr>
        <w:t xml:space="preserve">-  </w:t>
      </w:r>
      <w:r w:rsidR="005A055F">
        <w:rPr>
          <w:rFonts w:ascii="Georgia" w:hAnsi="Georgia"/>
          <w:sz w:val="22"/>
          <w:szCs w:val="22"/>
        </w:rPr>
        <w:t>4.7</w:t>
      </w:r>
      <w:proofErr w:type="gramEnd"/>
      <w:r w:rsidR="005A055F">
        <w:rPr>
          <w:rFonts w:ascii="Georgia" w:hAnsi="Georgia"/>
          <w:sz w:val="22"/>
          <w:szCs w:val="22"/>
        </w:rPr>
        <w:t xml:space="preserve"> </w:t>
      </w:r>
      <w:r w:rsidRPr="00333DCA">
        <w:rPr>
          <w:rFonts w:ascii="Georgia" w:hAnsi="Georgia"/>
          <w:sz w:val="22"/>
          <w:szCs w:val="22"/>
        </w:rPr>
        <w:t>percentage points</w:t>
      </w:r>
    </w:p>
    <w:p w14:paraId="213CACA2" w14:textId="77777777" w:rsidR="005A055F" w:rsidRPr="00333DCA" w:rsidRDefault="005A055F" w:rsidP="00410B40">
      <w:pPr>
        <w:suppressAutoHyphens/>
        <w:ind w:left="720" w:hanging="720"/>
        <w:rPr>
          <w:rFonts w:ascii="Georgia" w:hAnsi="Georgia"/>
          <w:sz w:val="22"/>
          <w:szCs w:val="22"/>
        </w:rPr>
      </w:pPr>
      <w:r>
        <w:rPr>
          <w:rFonts w:ascii="Georgia" w:hAnsi="Georgia"/>
          <w:sz w:val="22"/>
          <w:szCs w:val="22"/>
        </w:rPr>
        <w:tab/>
        <w:t>For registered voters: +/- 5.2 percentage points</w:t>
      </w:r>
    </w:p>
    <w:p w14:paraId="2FB78D7B" w14:textId="77777777" w:rsidR="00410B40" w:rsidRPr="00333DCA" w:rsidRDefault="00410B40" w:rsidP="00410B40">
      <w:pPr>
        <w:suppressAutoHyphens/>
        <w:ind w:left="720" w:hanging="720"/>
        <w:rPr>
          <w:rFonts w:ascii="Georgia" w:hAnsi="Georgia"/>
          <w:sz w:val="22"/>
          <w:szCs w:val="22"/>
        </w:rPr>
      </w:pPr>
    </w:p>
    <w:p w14:paraId="2FBB7E3A" w14:textId="77777777" w:rsidR="00410B40" w:rsidRPr="00F526F9" w:rsidRDefault="00410B40" w:rsidP="00410B40">
      <w:pPr>
        <w:suppressAutoHyphens/>
        <w:ind w:left="720" w:hanging="720"/>
        <w:rPr>
          <w:rFonts w:ascii="Georgia" w:hAnsi="Georgia"/>
          <w:sz w:val="22"/>
          <w:szCs w:val="22"/>
        </w:rPr>
      </w:pPr>
      <w:r w:rsidRPr="00F526F9">
        <w:rPr>
          <w:rFonts w:ascii="Georgia" w:hAnsi="Georgia"/>
          <w:sz w:val="22"/>
          <w:szCs w:val="22"/>
        </w:rPr>
        <w:t>Key topics include:</w:t>
      </w:r>
    </w:p>
    <w:p w14:paraId="46E6490B" w14:textId="77777777" w:rsidR="00410B40" w:rsidRPr="00F526F9" w:rsidRDefault="00410B40" w:rsidP="00410B40">
      <w:pPr>
        <w:suppressAutoHyphens/>
        <w:ind w:left="720" w:hanging="720"/>
        <w:rPr>
          <w:rFonts w:ascii="Georgia" w:hAnsi="Georgia"/>
          <w:sz w:val="22"/>
          <w:szCs w:val="22"/>
        </w:rPr>
      </w:pPr>
      <w:r w:rsidRPr="00F526F9">
        <w:rPr>
          <w:rFonts w:ascii="Georgia" w:hAnsi="Georgia"/>
          <w:sz w:val="22"/>
          <w:szCs w:val="22"/>
        </w:rPr>
        <w:t xml:space="preserve"> </w:t>
      </w:r>
      <w:r w:rsidRPr="00F526F9">
        <w:rPr>
          <w:rFonts w:ascii="Georgia" w:hAnsi="Georgia"/>
          <w:sz w:val="22"/>
          <w:szCs w:val="22"/>
        </w:rPr>
        <w:tab/>
      </w:r>
      <w:r w:rsidRPr="005A055F">
        <w:rPr>
          <w:rFonts w:ascii="Georgia" w:hAnsi="Georgia"/>
          <w:sz w:val="22"/>
          <w:szCs w:val="22"/>
        </w:rPr>
        <w:t xml:space="preserve">Politics and the </w:t>
      </w:r>
      <w:r w:rsidR="005A055F" w:rsidRPr="005A055F">
        <w:rPr>
          <w:rFonts w:ascii="Georgia" w:hAnsi="Georgia"/>
          <w:sz w:val="22"/>
          <w:szCs w:val="22"/>
        </w:rPr>
        <w:t xml:space="preserve">presidential </w:t>
      </w:r>
      <w:r w:rsidRPr="005A055F">
        <w:rPr>
          <w:rFonts w:ascii="Georgia" w:hAnsi="Georgia"/>
          <w:sz w:val="22"/>
          <w:szCs w:val="22"/>
        </w:rPr>
        <w:t>elections;</w:t>
      </w:r>
      <w:r w:rsidR="005A055F" w:rsidRPr="005A055F">
        <w:rPr>
          <w:rFonts w:ascii="Georgia" w:hAnsi="Georgia"/>
          <w:sz w:val="22"/>
          <w:szCs w:val="22"/>
        </w:rPr>
        <w:t xml:space="preserve"> values; attitudes regarding immigration laws; identity; the economy; the immigrant</w:t>
      </w:r>
      <w:r w:rsidR="005A055F">
        <w:rPr>
          <w:rFonts w:ascii="Georgia" w:hAnsi="Georgia"/>
          <w:sz w:val="22"/>
          <w:szCs w:val="22"/>
        </w:rPr>
        <w:t xml:space="preserve"> experience</w:t>
      </w:r>
    </w:p>
    <w:p w14:paraId="0B8CF9E6" w14:textId="77777777" w:rsidR="00410B40" w:rsidRDefault="00410B40" w:rsidP="00410B40">
      <w:pPr>
        <w:suppressAutoHyphens/>
        <w:ind w:left="720" w:hanging="720"/>
        <w:rPr>
          <w:rFonts w:ascii="Georgia" w:hAnsi="Georgia"/>
          <w:b/>
          <w:sz w:val="22"/>
          <w:szCs w:val="22"/>
        </w:rPr>
      </w:pPr>
    </w:p>
    <w:p w14:paraId="3A5BAA4C" w14:textId="77777777" w:rsidR="005A055F" w:rsidRDefault="005A055F" w:rsidP="00410B40">
      <w:pPr>
        <w:suppressAutoHyphens/>
        <w:ind w:left="720" w:hanging="720"/>
        <w:rPr>
          <w:rFonts w:ascii="Georgia" w:hAnsi="Georgia"/>
          <w:b/>
          <w:sz w:val="22"/>
          <w:szCs w:val="22"/>
        </w:rPr>
      </w:pPr>
    </w:p>
    <w:p w14:paraId="69A0F2DC" w14:textId="77777777" w:rsidR="00410B40" w:rsidRPr="00333DCA" w:rsidRDefault="00410B40" w:rsidP="00410B40">
      <w:pPr>
        <w:suppressAutoHyphens/>
        <w:ind w:left="720" w:hanging="720"/>
        <w:rPr>
          <w:rFonts w:ascii="Georgia" w:hAnsi="Georgia"/>
          <w:b/>
          <w:sz w:val="22"/>
          <w:szCs w:val="22"/>
        </w:rPr>
      </w:pPr>
    </w:p>
    <w:p w14:paraId="5E91C62D" w14:textId="77777777" w:rsidR="00410B40" w:rsidRPr="00333DCA" w:rsidRDefault="00410B40" w:rsidP="00410B40">
      <w:pPr>
        <w:pBdr>
          <w:bottom w:val="single" w:sz="4" w:space="1" w:color="auto"/>
        </w:pBdr>
        <w:suppressAutoHyphens/>
        <w:ind w:left="720" w:hanging="720"/>
        <w:rPr>
          <w:rFonts w:ascii="Georgia" w:hAnsi="Georgia"/>
          <w:b/>
          <w:sz w:val="22"/>
          <w:szCs w:val="22"/>
        </w:rPr>
      </w:pPr>
      <w:r w:rsidRPr="00333DCA">
        <w:rPr>
          <w:rFonts w:ascii="Georgia" w:hAnsi="Georgia"/>
          <w:b/>
          <w:sz w:val="22"/>
          <w:szCs w:val="22"/>
        </w:rPr>
        <w:t>WEIGHTING</w:t>
      </w:r>
    </w:p>
    <w:p w14:paraId="196C878A" w14:textId="77777777" w:rsidR="00410B40" w:rsidRPr="00333DCA" w:rsidRDefault="00410B40" w:rsidP="00410B40">
      <w:pPr>
        <w:suppressAutoHyphens/>
        <w:rPr>
          <w:rFonts w:ascii="Georgia" w:hAnsi="Georgia"/>
          <w:sz w:val="22"/>
          <w:szCs w:val="22"/>
        </w:rPr>
      </w:pPr>
      <w:r w:rsidRPr="00333DCA">
        <w:rPr>
          <w:rFonts w:ascii="Georgia" w:hAnsi="Georgia"/>
          <w:sz w:val="22"/>
          <w:szCs w:val="22"/>
        </w:rPr>
        <w:t>Applying the variable WEIGHT to the NSL20</w:t>
      </w:r>
      <w:r>
        <w:rPr>
          <w:rFonts w:ascii="Georgia" w:hAnsi="Georgia"/>
          <w:sz w:val="22"/>
          <w:szCs w:val="22"/>
        </w:rPr>
        <w:t>11</w:t>
      </w:r>
      <w:r w:rsidRPr="00333DCA">
        <w:rPr>
          <w:rFonts w:ascii="Georgia" w:hAnsi="Georgia"/>
          <w:sz w:val="22"/>
          <w:szCs w:val="22"/>
        </w:rPr>
        <w:t xml:space="preserve"> dataset results in a </w:t>
      </w:r>
      <w:proofErr w:type="gramStart"/>
      <w:r w:rsidRPr="00333DCA">
        <w:rPr>
          <w:rFonts w:ascii="Georgia" w:hAnsi="Georgia"/>
          <w:sz w:val="22"/>
          <w:szCs w:val="22"/>
        </w:rPr>
        <w:t>nationally-representative</w:t>
      </w:r>
      <w:proofErr w:type="gramEnd"/>
      <w:r w:rsidRPr="00333DCA">
        <w:rPr>
          <w:rFonts w:ascii="Georgia" w:hAnsi="Georgia"/>
          <w:sz w:val="22"/>
          <w:szCs w:val="22"/>
        </w:rPr>
        <w:t xml:space="preserve"> profile of Latino adults in the U.S.</w:t>
      </w:r>
    </w:p>
    <w:p w14:paraId="73986EC7" w14:textId="77777777" w:rsidR="00410B40" w:rsidRDefault="00410B40"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i/>
          <w:sz w:val="22"/>
          <w:szCs w:val="22"/>
        </w:rPr>
      </w:pPr>
    </w:p>
    <w:p w14:paraId="39DECA98" w14:textId="77777777" w:rsidR="007E2376" w:rsidRPr="00DE6C92" w:rsidRDefault="007E2376" w:rsidP="001A2542">
      <w:pPr>
        <w:rPr>
          <w:rFonts w:ascii="Georgia" w:hAnsi="Georgia"/>
          <w:sz w:val="22"/>
          <w:szCs w:val="22"/>
        </w:rPr>
      </w:pPr>
    </w:p>
    <w:p w14:paraId="330EFE43" w14:textId="77777777" w:rsidR="004A4916" w:rsidRPr="00DE6C92" w:rsidRDefault="004A4916" w:rsidP="001A2542">
      <w:pPr>
        <w:tabs>
          <w:tab w:val="left" w:pos="-1620"/>
          <w:tab w:val="right" w:pos="9360"/>
        </w:tabs>
        <w:suppressAutoHyphens/>
        <w:jc w:val="right"/>
        <w:rPr>
          <w:rFonts w:ascii="Georgia" w:hAnsi="Georgia"/>
          <w:sz w:val="22"/>
          <w:szCs w:val="22"/>
        </w:rPr>
      </w:pPr>
    </w:p>
    <w:p w14:paraId="613D3065" w14:textId="77777777" w:rsidR="005A055F" w:rsidRDefault="005A055F">
      <w:pPr>
        <w:rPr>
          <w:rFonts w:ascii="Georgia" w:hAnsi="Georgia"/>
          <w:b/>
          <w:caps/>
          <w:sz w:val="22"/>
          <w:szCs w:val="22"/>
        </w:rPr>
      </w:pPr>
      <w:r>
        <w:rPr>
          <w:rFonts w:ascii="Georgia" w:hAnsi="Georgia"/>
          <w:b/>
          <w:caps/>
          <w:sz w:val="22"/>
          <w:szCs w:val="22"/>
        </w:rPr>
        <w:br w:type="page"/>
      </w:r>
    </w:p>
    <w:p w14:paraId="03768DA7" w14:textId="77777777" w:rsidR="0095385E" w:rsidRPr="00DE6C92" w:rsidRDefault="00EA1C7B" w:rsidP="001A2542">
      <w:pPr>
        <w:pStyle w:val="Header"/>
        <w:jc w:val="center"/>
        <w:rPr>
          <w:rFonts w:ascii="Georgia" w:hAnsi="Georgia"/>
          <w:b/>
          <w:caps/>
          <w:sz w:val="22"/>
          <w:szCs w:val="22"/>
        </w:rPr>
      </w:pPr>
      <w:r w:rsidRPr="00DE6C92">
        <w:rPr>
          <w:rFonts w:ascii="Georgia" w:hAnsi="Georgia"/>
          <w:b/>
          <w:caps/>
          <w:sz w:val="22"/>
          <w:szCs w:val="22"/>
        </w:rPr>
        <w:lastRenderedPageBreak/>
        <w:t>questionnaire</w:t>
      </w:r>
    </w:p>
    <w:p w14:paraId="7624F5EA" w14:textId="77777777" w:rsidR="0095385E" w:rsidRPr="00DE6C92" w:rsidRDefault="0095385E" w:rsidP="001A2542">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2FAFF55" w14:textId="77777777" w:rsidR="000062C8" w:rsidRPr="00DE6C92" w:rsidRDefault="000062C8" w:rsidP="001A2542">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722213F4"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INTRODUCTION AND GENERAL SCREENING QUESTIONS</w:t>
      </w:r>
    </w:p>
    <w:p w14:paraId="20645AB3" w14:textId="77777777" w:rsidR="007E2376" w:rsidRPr="00DE6C92" w:rsidRDefault="007E2376"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44F85487"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LL SCREENER</w:t>
      </w:r>
      <w:r w:rsidR="00CB4A03" w:rsidRPr="00DE6C92">
        <w:rPr>
          <w:rFonts w:ascii="Georgia" w:hAnsi="Georgia"/>
          <w:b/>
          <w:sz w:val="22"/>
          <w:szCs w:val="22"/>
        </w:rPr>
        <w:t xml:space="preserve"> 1</w:t>
      </w:r>
      <w:r w:rsidRPr="00DE6C92">
        <w:rPr>
          <w:rFonts w:ascii="Georgia" w:hAnsi="Georgia"/>
          <w:b/>
          <w:sz w:val="22"/>
          <w:szCs w:val="22"/>
        </w:rPr>
        <w:t>:</w:t>
      </w:r>
    </w:p>
    <w:p w14:paraId="05CF8E2C"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INTRODUCTION: Hello, my name is ____________. I am calling for the Pew Research Center which is conducting an important nationwide public opinion poll.  Your household was selected at random and your answers are completely confidential.</w:t>
      </w:r>
    </w:p>
    <w:p w14:paraId="068DDA45"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AFB49F5" w14:textId="77777777" w:rsidR="009F0B84" w:rsidRPr="00DE6C92" w:rsidRDefault="009F0B84" w:rsidP="009F0B8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rPr>
          <w:rFonts w:ascii="Georgia" w:hAnsi="Georgia"/>
          <w:sz w:val="22"/>
          <w:szCs w:val="22"/>
        </w:rPr>
      </w:pPr>
      <w:r w:rsidRPr="00DE6C92">
        <w:rPr>
          <w:rFonts w:ascii="Georgia" w:hAnsi="Georgia"/>
          <w:sz w:val="22"/>
          <w:szCs w:val="22"/>
        </w:rPr>
        <w:tab/>
        <w:t>(INTERVIEWER NOTE: ONLY IF RESPONDENT ASKS WHAT THE STUDY IS ABOUT, READ: We just want to find out people’s opinions about some current issues.)</w:t>
      </w:r>
    </w:p>
    <w:p w14:paraId="6550FB04" w14:textId="77777777" w:rsidR="009F0B84" w:rsidRPr="00DE6C92" w:rsidRDefault="009F0B8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EBABF70"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S1.</w:t>
      </w:r>
      <w:r w:rsidRPr="00DE6C92">
        <w:rPr>
          <w:rFonts w:ascii="Georgia" w:hAnsi="Georgia"/>
          <w:sz w:val="22"/>
          <w:szCs w:val="22"/>
        </w:rPr>
        <w:tab/>
        <w:t>First can you please tell me, including yourself, how many adults, 18 or older, are there living in your household?</w:t>
      </w:r>
    </w:p>
    <w:p w14:paraId="0D4F169D"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E23404E" w14:textId="77777777" w:rsidR="0095385E" w:rsidRPr="00DE6C92" w:rsidRDefault="002337A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Qns1</w:t>
      </w:r>
      <w:r w:rsidR="0095385E" w:rsidRPr="00DE6C92">
        <w:rPr>
          <w:rFonts w:ascii="Georgia" w:hAnsi="Georgia"/>
          <w:sz w:val="22"/>
          <w:szCs w:val="22"/>
        </w:rPr>
        <w:tab/>
      </w:r>
      <w:r w:rsidR="0095385E" w:rsidRPr="00DE6C92">
        <w:rPr>
          <w:rFonts w:ascii="Georgia" w:hAnsi="Georgia"/>
          <w:b/>
          <w:sz w:val="22"/>
          <w:szCs w:val="22"/>
        </w:rPr>
        <w:t>_________</w:t>
      </w:r>
    </w:p>
    <w:p w14:paraId="1966BDD1"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RR</w:t>
      </w:r>
      <w:r w:rsidRPr="00DE6C92">
        <w:rPr>
          <w:rFonts w:ascii="Georgia" w:hAnsi="Georgia"/>
          <w:sz w:val="22"/>
          <w:szCs w:val="22"/>
        </w:rPr>
        <w:tab/>
        <w:t>Refused</w:t>
      </w:r>
    </w:p>
    <w:p w14:paraId="158CA75C" w14:textId="77777777" w:rsidR="00F41E9C" w:rsidRDefault="00F41E9C">
      <w:pPr>
        <w:rPr>
          <w:rFonts w:ascii="Georgia" w:hAnsi="Georgia"/>
          <w:sz w:val="22"/>
          <w:szCs w:val="22"/>
        </w:rPr>
      </w:pPr>
    </w:p>
    <w:p w14:paraId="4FFD433F"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S1a IF S1=1)</w:t>
      </w:r>
    </w:p>
    <w:p w14:paraId="4209A506"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S1a.</w:t>
      </w:r>
      <w:r w:rsidRPr="00DE6C92">
        <w:rPr>
          <w:rFonts w:ascii="Georgia" w:hAnsi="Georgia"/>
          <w:sz w:val="22"/>
          <w:szCs w:val="22"/>
        </w:rPr>
        <w:tab/>
        <w:t>And is this adult Hispanic or Latino?</w:t>
      </w:r>
    </w:p>
    <w:p w14:paraId="070CA88E"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BAB0D1B" w14:textId="77777777" w:rsidR="009F0B84" w:rsidRPr="00DE6C92" w:rsidRDefault="009F0B84" w:rsidP="009F0B8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rPr>
          <w:rFonts w:ascii="Georgia" w:hAnsi="Georgia"/>
          <w:sz w:val="22"/>
          <w:szCs w:val="22"/>
        </w:rPr>
      </w:pPr>
      <w:r w:rsidRPr="00DE6C92">
        <w:rPr>
          <w:rFonts w:ascii="Georgia" w:hAnsi="Georgia"/>
          <w:sz w:val="22"/>
          <w:szCs w:val="22"/>
        </w:rPr>
        <w:tab/>
        <w:t>(INTERVIEWER NOTE – HISPANIC INCLUDES: Mexican-American, Puerto Rican, Cuban, Dominican, Salvadoran, Central or South American, or other Hispanic.)</w:t>
      </w:r>
    </w:p>
    <w:p w14:paraId="3C227D28" w14:textId="77777777" w:rsidR="009F0B84" w:rsidRPr="00DE6C92" w:rsidRDefault="009F0B8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22831CA" w14:textId="77777777" w:rsidR="0095385E" w:rsidRPr="00DE6C92" w:rsidRDefault="002337A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Qns1a</w:t>
      </w:r>
      <w:r w:rsidR="0095385E" w:rsidRPr="00DE6C92">
        <w:rPr>
          <w:rFonts w:ascii="Georgia" w:hAnsi="Georgia"/>
          <w:sz w:val="22"/>
          <w:szCs w:val="22"/>
        </w:rPr>
        <w:tab/>
        <w:t>1</w:t>
      </w:r>
      <w:r w:rsidR="0095385E" w:rsidRPr="00DE6C92">
        <w:rPr>
          <w:rFonts w:ascii="Georgia" w:hAnsi="Georgia"/>
          <w:sz w:val="22"/>
          <w:szCs w:val="22"/>
        </w:rPr>
        <w:tab/>
        <w:t>Yes</w:t>
      </w:r>
      <w:r w:rsidR="00725488" w:rsidRPr="00DE6C92">
        <w:rPr>
          <w:rFonts w:ascii="Georgia" w:hAnsi="Georgia"/>
          <w:sz w:val="22"/>
          <w:szCs w:val="22"/>
        </w:rPr>
        <w:tab/>
      </w:r>
      <w:r w:rsidR="00725488" w:rsidRPr="00DE6C92">
        <w:rPr>
          <w:rFonts w:ascii="Georgia" w:hAnsi="Georgia"/>
          <w:sz w:val="22"/>
          <w:szCs w:val="22"/>
        </w:rPr>
        <w:tab/>
      </w:r>
    </w:p>
    <w:p w14:paraId="2B0AC616"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No</w:t>
      </w:r>
    </w:p>
    <w:p w14:paraId="575DFA34"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4B549048"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62FE982"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i/>
          <w:sz w:val="22"/>
          <w:szCs w:val="22"/>
        </w:rPr>
      </w:pPr>
      <w:r w:rsidRPr="00DE6C92">
        <w:rPr>
          <w:rFonts w:ascii="Georgia" w:hAnsi="Georgia"/>
          <w:sz w:val="22"/>
          <w:szCs w:val="22"/>
        </w:rPr>
        <w:tab/>
        <w:t>(IF S1a = 2, THANK AND TERM.  RECORD AS TQS1a)</w:t>
      </w:r>
      <w:r w:rsidR="001A3C42" w:rsidRPr="00DE6C92">
        <w:rPr>
          <w:rFonts w:ascii="Georgia" w:hAnsi="Georgia"/>
          <w:sz w:val="22"/>
          <w:szCs w:val="22"/>
        </w:rPr>
        <w:tab/>
      </w:r>
    </w:p>
    <w:p w14:paraId="771DE169"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i/>
          <w:sz w:val="22"/>
          <w:szCs w:val="22"/>
        </w:rPr>
      </w:pPr>
      <w:r w:rsidRPr="00DE6C92">
        <w:rPr>
          <w:rFonts w:ascii="Georgia" w:hAnsi="Georgia"/>
          <w:sz w:val="22"/>
          <w:szCs w:val="22"/>
        </w:rPr>
        <w:tab/>
        <w:t>(IF S1a= R THANK AND TERM.  RECORD AS RQS1a)</w:t>
      </w:r>
      <w:r w:rsidR="001A3C42" w:rsidRPr="00DE6C92">
        <w:rPr>
          <w:rFonts w:ascii="Georgia" w:hAnsi="Georgia"/>
          <w:i/>
          <w:sz w:val="22"/>
          <w:szCs w:val="22"/>
        </w:rPr>
        <w:tab/>
      </w:r>
    </w:p>
    <w:p w14:paraId="505D7A65" w14:textId="77777777" w:rsidR="009F0B84" w:rsidRPr="00DE6C92" w:rsidRDefault="009F0B84">
      <w:pPr>
        <w:rPr>
          <w:rFonts w:ascii="Georgia" w:hAnsi="Georgia"/>
          <w:sz w:val="22"/>
          <w:szCs w:val="22"/>
        </w:rPr>
      </w:pPr>
    </w:p>
    <w:p w14:paraId="2D2D5B45"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S2 IF S1=2+ OR R)</w:t>
      </w:r>
    </w:p>
    <w:p w14:paraId="40133318"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IF Q.S1 = 2+ INSERT # OF ADULTS FROM Q.S1</w:t>
      </w:r>
    </w:p>
    <w:p w14:paraId="3B9BEF12"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S2.</w:t>
      </w:r>
      <w:r w:rsidRPr="00DE6C92">
        <w:rPr>
          <w:rFonts w:ascii="Georgia" w:hAnsi="Georgia"/>
          <w:sz w:val="22"/>
          <w:szCs w:val="22"/>
        </w:rPr>
        <w:tab/>
        <w:t>And how many of the (INSERT ANSWER FROM S1) adults in your household are Hispanic or Latino?</w:t>
      </w:r>
    </w:p>
    <w:p w14:paraId="682F46B9" w14:textId="77777777" w:rsidR="009F0B84" w:rsidRPr="00DE6C92" w:rsidRDefault="009F0B8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78B92875" w14:textId="77777777" w:rsidR="009F0B84" w:rsidRDefault="009F0B84" w:rsidP="009F0B8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rPr>
          <w:rFonts w:ascii="Georgia" w:hAnsi="Georgia"/>
          <w:sz w:val="22"/>
          <w:szCs w:val="22"/>
        </w:rPr>
      </w:pPr>
      <w:r w:rsidRPr="00DE6C92">
        <w:rPr>
          <w:rFonts w:ascii="Georgia" w:hAnsi="Georgia"/>
          <w:sz w:val="22"/>
          <w:szCs w:val="22"/>
        </w:rPr>
        <w:tab/>
        <w:t>(INTERVIEWER NOTE – HISPANIC INCLUDES: Mexican-American, Puerto Rican, Cuban, Dominican, Salvadoran, Central or South American, or other Hispanic.)</w:t>
      </w:r>
    </w:p>
    <w:p w14:paraId="7251F701" w14:textId="77777777" w:rsidR="00DE6C92" w:rsidRPr="00DE6C92" w:rsidRDefault="00DE6C92" w:rsidP="009F0B8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rPr>
          <w:rFonts w:ascii="Georgia" w:hAnsi="Georgia"/>
          <w:sz w:val="22"/>
          <w:szCs w:val="22"/>
        </w:rPr>
      </w:pPr>
    </w:p>
    <w:p w14:paraId="4D7DCDC9" w14:textId="77777777" w:rsidR="0095385E" w:rsidRPr="00DE6C92" w:rsidRDefault="002337A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Qns2</w:t>
      </w:r>
      <w:r w:rsidR="0095385E" w:rsidRPr="00DE6C92">
        <w:rPr>
          <w:rFonts w:ascii="Georgia" w:hAnsi="Georgia"/>
          <w:sz w:val="22"/>
          <w:szCs w:val="22"/>
        </w:rPr>
        <w:tab/>
        <w:t>_________</w:t>
      </w:r>
      <w:r w:rsidR="00725488" w:rsidRPr="00DE6C92">
        <w:rPr>
          <w:rFonts w:ascii="Georgia" w:hAnsi="Georgia"/>
          <w:sz w:val="22"/>
          <w:szCs w:val="22"/>
        </w:rPr>
        <w:tab/>
      </w:r>
    </w:p>
    <w:p w14:paraId="6E4C6B90"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NN None</w:t>
      </w:r>
    </w:p>
    <w:p w14:paraId="04C76176"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RR</w:t>
      </w:r>
      <w:r w:rsidRPr="00DE6C92">
        <w:rPr>
          <w:rFonts w:ascii="Georgia" w:hAnsi="Georgia"/>
          <w:sz w:val="22"/>
          <w:szCs w:val="22"/>
        </w:rPr>
        <w:tab/>
        <w:t>Refused</w:t>
      </w:r>
    </w:p>
    <w:p w14:paraId="6FF29FF1"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9EEC39B"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i/>
          <w:sz w:val="22"/>
          <w:szCs w:val="22"/>
        </w:rPr>
      </w:pPr>
      <w:r w:rsidRPr="00DE6C92">
        <w:rPr>
          <w:rFonts w:ascii="Georgia" w:hAnsi="Georgia"/>
          <w:sz w:val="22"/>
          <w:szCs w:val="22"/>
        </w:rPr>
        <w:tab/>
        <w:t>(IF Q.S2 = NN, THANK AND TERM.  RECORD AS TQS2)</w:t>
      </w:r>
      <w:r w:rsidR="001A3C42" w:rsidRPr="00DE6C92">
        <w:rPr>
          <w:rFonts w:ascii="Georgia" w:hAnsi="Georgia"/>
          <w:sz w:val="22"/>
          <w:szCs w:val="22"/>
        </w:rPr>
        <w:tab/>
      </w:r>
    </w:p>
    <w:p w14:paraId="67D2F03E"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 xml:space="preserve">(IF Q.S2 = </w:t>
      </w:r>
      <w:proofErr w:type="gramStart"/>
      <w:r w:rsidRPr="00DE6C92">
        <w:rPr>
          <w:rFonts w:ascii="Georgia" w:hAnsi="Georgia"/>
          <w:sz w:val="22"/>
          <w:szCs w:val="22"/>
        </w:rPr>
        <w:t>RR  THANK</w:t>
      </w:r>
      <w:proofErr w:type="gramEnd"/>
      <w:r w:rsidRPr="00DE6C92">
        <w:rPr>
          <w:rFonts w:ascii="Georgia" w:hAnsi="Georgia"/>
          <w:sz w:val="22"/>
          <w:szCs w:val="22"/>
        </w:rPr>
        <w:t xml:space="preserve"> AND TERM.  RECORD AS RQS2)</w:t>
      </w:r>
      <w:r w:rsidR="001A3C42" w:rsidRPr="00DE6C92">
        <w:rPr>
          <w:rFonts w:ascii="Georgia" w:hAnsi="Georgia"/>
          <w:sz w:val="22"/>
          <w:szCs w:val="22"/>
        </w:rPr>
        <w:t xml:space="preserve"> </w:t>
      </w:r>
      <w:r w:rsidR="001A3C42" w:rsidRPr="00DE6C92">
        <w:rPr>
          <w:rFonts w:ascii="Georgia" w:hAnsi="Georgia"/>
          <w:sz w:val="22"/>
          <w:szCs w:val="22"/>
        </w:rPr>
        <w:tab/>
      </w:r>
    </w:p>
    <w:p w14:paraId="225759AF" w14:textId="77777777" w:rsidR="001A2542" w:rsidRPr="00DE6C92" w:rsidRDefault="001A2542" w:rsidP="001A2542">
      <w:pPr>
        <w:rPr>
          <w:rFonts w:ascii="Georgia" w:hAnsi="Georgia"/>
          <w:sz w:val="22"/>
          <w:szCs w:val="22"/>
        </w:rPr>
      </w:pPr>
    </w:p>
    <w:p w14:paraId="0C185C47" w14:textId="77777777" w:rsidR="0095385E" w:rsidRPr="00DE6C92" w:rsidRDefault="001A2542"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 xml:space="preserve">(ASK S2a IF S1a=1 OR S2=1) </w:t>
      </w:r>
    </w:p>
    <w:p w14:paraId="1D98D122"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S2a.</w:t>
      </w:r>
      <w:r w:rsidR="001A2542" w:rsidRPr="00DE6C92">
        <w:rPr>
          <w:rFonts w:ascii="Georgia" w:hAnsi="Georgia"/>
          <w:sz w:val="22"/>
          <w:szCs w:val="22"/>
        </w:rPr>
        <w:tab/>
      </w:r>
      <w:r w:rsidRPr="00DE6C92">
        <w:rPr>
          <w:rFonts w:ascii="Georgia" w:hAnsi="Georgia"/>
          <w:sz w:val="22"/>
          <w:szCs w:val="22"/>
        </w:rPr>
        <w:t>May I please speak with the Hispanic adult living in this household?</w:t>
      </w:r>
    </w:p>
    <w:p w14:paraId="0A9BC7D1" w14:textId="77777777" w:rsidR="009F0B84" w:rsidRPr="00DE6C92" w:rsidRDefault="009F0B8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54D54D3" w14:textId="77777777" w:rsidR="009F0B84" w:rsidRPr="00DE6C92" w:rsidRDefault="009F0B84" w:rsidP="009F0B8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rPr>
          <w:rFonts w:ascii="Georgia" w:hAnsi="Georgia"/>
          <w:sz w:val="22"/>
          <w:szCs w:val="22"/>
        </w:rPr>
      </w:pPr>
      <w:r w:rsidRPr="00DE6C92">
        <w:rPr>
          <w:rFonts w:ascii="Georgia" w:hAnsi="Georgia"/>
          <w:sz w:val="22"/>
          <w:szCs w:val="22"/>
        </w:rPr>
        <w:lastRenderedPageBreak/>
        <w:tab/>
        <w:t>(INTERVIEWER NOTE – HISPANIC INCLUDES: Mexican-American, Puerto Rican, Cuban, Dominican, Salvadoran, Central or South American, or other Hispanic.)</w:t>
      </w:r>
    </w:p>
    <w:p w14:paraId="52BBE975"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DF8204C" w14:textId="77777777" w:rsidR="0095385E" w:rsidRPr="00DE6C92" w:rsidRDefault="002337A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Qns2a</w:t>
      </w:r>
      <w:r w:rsidR="0095385E" w:rsidRPr="00DE6C92">
        <w:rPr>
          <w:rFonts w:ascii="Georgia" w:hAnsi="Georgia"/>
          <w:sz w:val="22"/>
          <w:szCs w:val="22"/>
        </w:rPr>
        <w:tab/>
        <w:t>1</w:t>
      </w:r>
      <w:r w:rsidR="0095385E" w:rsidRPr="00DE6C92">
        <w:rPr>
          <w:rFonts w:ascii="Georgia" w:hAnsi="Georgia"/>
          <w:sz w:val="22"/>
          <w:szCs w:val="22"/>
        </w:rPr>
        <w:tab/>
        <w:t>Qualified ADULT is on phone</w:t>
      </w:r>
      <w:r w:rsidR="0095385E" w:rsidRPr="00DE6C92">
        <w:rPr>
          <w:rFonts w:ascii="Georgia" w:hAnsi="Georgia"/>
          <w:sz w:val="22"/>
          <w:szCs w:val="22"/>
        </w:rPr>
        <w:tab/>
      </w:r>
      <w:r w:rsidR="0095385E" w:rsidRPr="00DE6C92">
        <w:rPr>
          <w:rFonts w:ascii="Georgia" w:hAnsi="Georgia"/>
          <w:sz w:val="22"/>
          <w:szCs w:val="22"/>
        </w:rPr>
        <w:tab/>
      </w:r>
      <w:r w:rsidR="00725488" w:rsidRPr="00DE6C92">
        <w:rPr>
          <w:rFonts w:ascii="Georgia" w:hAnsi="Georgia"/>
          <w:sz w:val="22"/>
          <w:szCs w:val="22"/>
        </w:rPr>
        <w:tab/>
      </w:r>
      <w:r w:rsidR="0095385E" w:rsidRPr="00DE6C92">
        <w:rPr>
          <w:rFonts w:ascii="Georgia" w:hAnsi="Georgia"/>
          <w:sz w:val="22"/>
          <w:szCs w:val="22"/>
        </w:rPr>
        <w:tab/>
      </w:r>
      <w:r w:rsidR="00A857A6" w:rsidRPr="00DE6C92">
        <w:rPr>
          <w:rFonts w:ascii="Georgia" w:hAnsi="Georgia"/>
          <w:sz w:val="22"/>
          <w:szCs w:val="22"/>
        </w:rPr>
        <w:t>(</w:t>
      </w:r>
      <w:r w:rsidR="0095385E" w:rsidRPr="00DE6C92">
        <w:rPr>
          <w:rFonts w:ascii="Georgia" w:hAnsi="Georgia"/>
          <w:sz w:val="22"/>
          <w:szCs w:val="22"/>
        </w:rPr>
        <w:t>CONTINUE TO S-5</w:t>
      </w:r>
      <w:r w:rsidR="00A857A6" w:rsidRPr="00DE6C92">
        <w:rPr>
          <w:rFonts w:ascii="Georgia" w:hAnsi="Georgia"/>
          <w:sz w:val="22"/>
          <w:szCs w:val="22"/>
        </w:rPr>
        <w:t>)</w:t>
      </w:r>
    </w:p>
    <w:p w14:paraId="02FBC194"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Qualified ADULT is available (not on phone)</w:t>
      </w:r>
      <w:r w:rsidRPr="00DE6C92">
        <w:rPr>
          <w:rFonts w:ascii="Georgia" w:hAnsi="Georgia"/>
          <w:sz w:val="22"/>
          <w:szCs w:val="22"/>
        </w:rPr>
        <w:tab/>
      </w:r>
      <w:r w:rsidR="00A857A6" w:rsidRPr="00DE6C92">
        <w:rPr>
          <w:rFonts w:ascii="Georgia" w:hAnsi="Georgia"/>
          <w:sz w:val="22"/>
          <w:szCs w:val="22"/>
        </w:rPr>
        <w:t>(</w:t>
      </w:r>
      <w:r w:rsidRPr="00DE6C92">
        <w:rPr>
          <w:rFonts w:ascii="Georgia" w:hAnsi="Georgia"/>
          <w:sz w:val="22"/>
          <w:szCs w:val="22"/>
        </w:rPr>
        <w:t>ASK TO SPEAK WITH,</w:t>
      </w:r>
    </w:p>
    <w:p w14:paraId="0F3E0690"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 xml:space="preserve">REPEAT MAIN INTRO AND GO </w:t>
      </w:r>
    </w:p>
    <w:p w14:paraId="598E73D7"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TO S-5</w:t>
      </w:r>
      <w:r w:rsidR="00A857A6" w:rsidRPr="00DE6C92">
        <w:rPr>
          <w:rFonts w:ascii="Georgia" w:hAnsi="Georgia"/>
          <w:sz w:val="22"/>
          <w:szCs w:val="22"/>
        </w:rPr>
        <w:t>)</w:t>
      </w:r>
    </w:p>
    <w:p w14:paraId="48FEF26B"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Qualified ADULT is not available at this time</w:t>
      </w:r>
      <w:r w:rsidRPr="00DE6C92">
        <w:rPr>
          <w:rFonts w:ascii="Georgia" w:hAnsi="Georgia"/>
          <w:sz w:val="22"/>
          <w:szCs w:val="22"/>
        </w:rPr>
        <w:tab/>
      </w:r>
      <w:r w:rsidR="00A857A6" w:rsidRPr="00DE6C92">
        <w:rPr>
          <w:rFonts w:ascii="Georgia" w:hAnsi="Georgia"/>
          <w:sz w:val="22"/>
          <w:szCs w:val="22"/>
        </w:rPr>
        <w:t>(</w:t>
      </w:r>
      <w:r w:rsidRPr="00DE6C92">
        <w:rPr>
          <w:rFonts w:ascii="Georgia" w:hAnsi="Georgia"/>
          <w:sz w:val="22"/>
          <w:szCs w:val="22"/>
        </w:rPr>
        <w:t>SET UP CALLBACK</w:t>
      </w:r>
      <w:r w:rsidR="00A857A6" w:rsidRPr="00DE6C92">
        <w:rPr>
          <w:rFonts w:ascii="Georgia" w:hAnsi="Georgia"/>
          <w:sz w:val="22"/>
          <w:szCs w:val="22"/>
        </w:rPr>
        <w:t>)</w:t>
      </w:r>
    </w:p>
    <w:p w14:paraId="77A6E19D"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Pr="00DE6C92">
        <w:rPr>
          <w:rFonts w:ascii="Georgia" w:hAnsi="Georgia"/>
          <w:sz w:val="22"/>
          <w:szCs w:val="22"/>
        </w:rPr>
        <w:tab/>
        <w:t>Refused</w:t>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00A857A6" w:rsidRPr="00DE6C92">
        <w:rPr>
          <w:rFonts w:ascii="Georgia" w:hAnsi="Georgia"/>
          <w:sz w:val="22"/>
          <w:szCs w:val="22"/>
        </w:rPr>
        <w:t>(</w:t>
      </w:r>
      <w:r w:rsidRPr="00DE6C92">
        <w:rPr>
          <w:rFonts w:ascii="Georgia" w:hAnsi="Georgia"/>
          <w:sz w:val="22"/>
          <w:szCs w:val="22"/>
        </w:rPr>
        <w:t xml:space="preserve">THANK, ANSWER Q.S-RF &amp; </w:t>
      </w:r>
    </w:p>
    <w:p w14:paraId="582A2FB5"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TERM RECORD AS TQS1a</w:t>
      </w:r>
      <w:r w:rsidR="00A857A6" w:rsidRPr="00DE6C92">
        <w:rPr>
          <w:rFonts w:ascii="Georgia" w:hAnsi="Georgia"/>
          <w:sz w:val="22"/>
          <w:szCs w:val="22"/>
        </w:rPr>
        <w:t>)</w:t>
      </w:r>
      <w:r w:rsidR="00A4378D" w:rsidRPr="00DE6C92">
        <w:rPr>
          <w:rFonts w:ascii="Georgia" w:hAnsi="Georgia"/>
          <w:sz w:val="22"/>
          <w:szCs w:val="22"/>
        </w:rPr>
        <w:t xml:space="preserve"> </w:t>
      </w:r>
      <w:r w:rsidR="00A4378D" w:rsidRPr="00DE6C92">
        <w:rPr>
          <w:rFonts w:ascii="Georgia" w:hAnsi="Georgia"/>
          <w:sz w:val="22"/>
          <w:szCs w:val="22"/>
        </w:rPr>
        <w:tab/>
      </w:r>
    </w:p>
    <w:p w14:paraId="65750D57"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0</w:t>
      </w:r>
      <w:r w:rsidRPr="00DE6C92">
        <w:rPr>
          <w:rFonts w:ascii="Georgia" w:hAnsi="Georgia"/>
          <w:sz w:val="22"/>
          <w:szCs w:val="22"/>
        </w:rPr>
        <w:tab/>
        <w:t>REFUSED AT INTRODUCTION/HUNG UP BEFORE THIS QUESTION</w:t>
      </w:r>
    </w:p>
    <w:p w14:paraId="568DB399"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 xml:space="preserve"> </w:t>
      </w:r>
      <w:r w:rsidR="00A857A6" w:rsidRPr="00DE6C92">
        <w:rPr>
          <w:rFonts w:ascii="Georgia" w:hAnsi="Georgia"/>
          <w:sz w:val="22"/>
          <w:szCs w:val="22"/>
        </w:rPr>
        <w:t>(</w:t>
      </w:r>
      <w:r w:rsidRPr="00DE6C92">
        <w:rPr>
          <w:rFonts w:ascii="Georgia" w:hAnsi="Georgia"/>
          <w:sz w:val="22"/>
          <w:szCs w:val="22"/>
        </w:rPr>
        <w:t xml:space="preserve">THANK, ANSWER Q.S-RF &amp; </w:t>
      </w:r>
    </w:p>
    <w:p w14:paraId="152FCB21"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TERM RECORD AS NOQ</w:t>
      </w:r>
      <w:r w:rsidR="00A857A6" w:rsidRPr="00DE6C92">
        <w:rPr>
          <w:rFonts w:ascii="Georgia" w:hAnsi="Georgia"/>
          <w:sz w:val="22"/>
          <w:szCs w:val="22"/>
        </w:rPr>
        <w:t>)</w:t>
      </w:r>
      <w:r w:rsidR="00A4378D" w:rsidRPr="00DE6C92">
        <w:rPr>
          <w:rFonts w:ascii="Georgia" w:hAnsi="Georgia"/>
          <w:sz w:val="22"/>
          <w:szCs w:val="22"/>
        </w:rPr>
        <w:t xml:space="preserve"> </w:t>
      </w:r>
      <w:r w:rsidR="00A4378D" w:rsidRPr="00DE6C92">
        <w:rPr>
          <w:rFonts w:ascii="Georgia" w:hAnsi="Georgia"/>
          <w:sz w:val="22"/>
          <w:szCs w:val="22"/>
        </w:rPr>
        <w:tab/>
      </w:r>
    </w:p>
    <w:p w14:paraId="65905C98" w14:textId="77777777" w:rsidR="00DE6C92" w:rsidRDefault="00DE6C92">
      <w:pPr>
        <w:rPr>
          <w:rFonts w:ascii="Georgia" w:hAnsi="Georgia"/>
          <w:sz w:val="22"/>
          <w:szCs w:val="22"/>
        </w:rPr>
      </w:pPr>
    </w:p>
    <w:p w14:paraId="6E3D287B" w14:textId="77777777" w:rsidR="0095385E" w:rsidRPr="00DE6C92" w:rsidRDefault="001A2542"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(ASK S2b if S2=2+)</w:t>
      </w:r>
    </w:p>
    <w:p w14:paraId="3B46DACA"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S2b.</w:t>
      </w:r>
      <w:r w:rsidR="001A2542" w:rsidRPr="00DE6C92">
        <w:rPr>
          <w:rFonts w:ascii="Georgia" w:hAnsi="Georgia"/>
          <w:sz w:val="22"/>
          <w:szCs w:val="22"/>
        </w:rPr>
        <w:tab/>
      </w:r>
      <w:r w:rsidRPr="00DE6C92">
        <w:rPr>
          <w:rFonts w:ascii="Georgia" w:hAnsi="Georgia"/>
          <w:sz w:val="22"/>
          <w:szCs w:val="22"/>
        </w:rPr>
        <w:t>May I please speak with the Hispanic (male/female</w:t>
      </w:r>
      <w:r w:rsidR="00385BFF" w:rsidRPr="00DE6C92">
        <w:rPr>
          <w:rFonts w:ascii="Georgia" w:hAnsi="Georgia"/>
          <w:sz w:val="22"/>
          <w:szCs w:val="22"/>
        </w:rPr>
        <w:t>), 18 years of age or older,</w:t>
      </w:r>
      <w:r w:rsidRPr="00DE6C92">
        <w:rPr>
          <w:rFonts w:ascii="Georgia" w:hAnsi="Georgia"/>
          <w:sz w:val="22"/>
          <w:szCs w:val="22"/>
        </w:rPr>
        <w:t xml:space="preserve"> living in this household who had the most recent birthday?</w:t>
      </w:r>
    </w:p>
    <w:p w14:paraId="284444A3"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E09DF1B" w14:textId="77777777" w:rsidR="0095385E" w:rsidRPr="00DE6C92" w:rsidRDefault="002337A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Qns2b</w:t>
      </w:r>
      <w:r w:rsidR="0095385E" w:rsidRPr="00DE6C92">
        <w:rPr>
          <w:rFonts w:ascii="Georgia" w:hAnsi="Georgia"/>
          <w:sz w:val="22"/>
          <w:szCs w:val="22"/>
        </w:rPr>
        <w:tab/>
        <w:t>1</w:t>
      </w:r>
      <w:r w:rsidR="0095385E" w:rsidRPr="00DE6C92">
        <w:rPr>
          <w:rFonts w:ascii="Georgia" w:hAnsi="Georgia"/>
          <w:sz w:val="22"/>
          <w:szCs w:val="22"/>
        </w:rPr>
        <w:tab/>
        <w:t>Qualified (male/female) is on phone</w:t>
      </w:r>
      <w:r w:rsidR="0095385E" w:rsidRPr="00DE6C92">
        <w:rPr>
          <w:rFonts w:ascii="Georgia" w:hAnsi="Georgia"/>
          <w:sz w:val="22"/>
          <w:szCs w:val="22"/>
        </w:rPr>
        <w:tab/>
      </w:r>
      <w:r w:rsidR="0095385E" w:rsidRPr="00DE6C92">
        <w:rPr>
          <w:rFonts w:ascii="Georgia" w:hAnsi="Georgia"/>
          <w:sz w:val="22"/>
          <w:szCs w:val="22"/>
        </w:rPr>
        <w:tab/>
      </w:r>
      <w:r w:rsidR="0095385E" w:rsidRPr="00DE6C92">
        <w:rPr>
          <w:rFonts w:ascii="Georgia" w:hAnsi="Georgia"/>
          <w:sz w:val="22"/>
          <w:szCs w:val="22"/>
        </w:rPr>
        <w:tab/>
      </w:r>
      <w:r w:rsidR="0095385E" w:rsidRPr="00DE6C92">
        <w:rPr>
          <w:rFonts w:ascii="Georgia" w:hAnsi="Georgia"/>
          <w:sz w:val="22"/>
          <w:szCs w:val="22"/>
        </w:rPr>
        <w:tab/>
      </w:r>
      <w:r w:rsidR="0095385E" w:rsidRPr="00DE6C92">
        <w:rPr>
          <w:rFonts w:ascii="Georgia" w:hAnsi="Georgia"/>
          <w:sz w:val="22"/>
          <w:szCs w:val="22"/>
        </w:rPr>
        <w:tab/>
      </w:r>
      <w:r w:rsidR="00A857A6" w:rsidRPr="00DE6C92">
        <w:rPr>
          <w:rFonts w:ascii="Georgia" w:hAnsi="Georgia"/>
          <w:sz w:val="22"/>
          <w:szCs w:val="22"/>
        </w:rPr>
        <w:t>(</w:t>
      </w:r>
      <w:r w:rsidR="0095385E" w:rsidRPr="00DE6C92">
        <w:rPr>
          <w:rFonts w:ascii="Georgia" w:hAnsi="Georgia"/>
          <w:sz w:val="22"/>
          <w:szCs w:val="22"/>
        </w:rPr>
        <w:t>CONTINUE TO S-5</w:t>
      </w:r>
      <w:r w:rsidR="00A857A6" w:rsidRPr="00DE6C92">
        <w:rPr>
          <w:rFonts w:ascii="Georgia" w:hAnsi="Georgia"/>
          <w:sz w:val="22"/>
          <w:szCs w:val="22"/>
        </w:rPr>
        <w:t>)</w:t>
      </w:r>
    </w:p>
    <w:p w14:paraId="3BC0E9FF"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Qualified (mal</w:t>
      </w:r>
      <w:r w:rsidR="000651A2">
        <w:rPr>
          <w:rFonts w:ascii="Georgia" w:hAnsi="Georgia"/>
          <w:sz w:val="22"/>
          <w:szCs w:val="22"/>
        </w:rPr>
        <w:t>e</w:t>
      </w:r>
      <w:r w:rsidRPr="00DE6C92">
        <w:rPr>
          <w:rFonts w:ascii="Georgia" w:hAnsi="Georgia"/>
          <w:sz w:val="22"/>
          <w:szCs w:val="22"/>
        </w:rPr>
        <w:t>/female) is available (not on phone)</w:t>
      </w:r>
      <w:r w:rsidRPr="00DE6C92">
        <w:rPr>
          <w:rFonts w:ascii="Georgia" w:hAnsi="Georgia"/>
          <w:sz w:val="22"/>
          <w:szCs w:val="22"/>
        </w:rPr>
        <w:tab/>
      </w:r>
      <w:r w:rsidR="00A857A6" w:rsidRPr="00DE6C92">
        <w:rPr>
          <w:rFonts w:ascii="Georgia" w:hAnsi="Georgia"/>
          <w:sz w:val="22"/>
          <w:szCs w:val="22"/>
        </w:rPr>
        <w:t>(</w:t>
      </w:r>
      <w:r w:rsidRPr="00DE6C92">
        <w:rPr>
          <w:rFonts w:ascii="Georgia" w:hAnsi="Georgia"/>
          <w:sz w:val="22"/>
          <w:szCs w:val="22"/>
        </w:rPr>
        <w:t xml:space="preserve">ASK TO SPEAK WITH, </w:t>
      </w:r>
    </w:p>
    <w:p w14:paraId="72DDB7A5" w14:textId="77777777" w:rsidR="0095385E" w:rsidRPr="00DE6C92" w:rsidRDefault="0095385E" w:rsidP="000651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6581"/>
        <w:rPr>
          <w:rFonts w:ascii="Georgia" w:hAnsi="Georgia"/>
          <w:sz w:val="22"/>
          <w:szCs w:val="22"/>
        </w:rPr>
      </w:pPr>
      <w:r w:rsidRPr="00DE6C92">
        <w:rPr>
          <w:rFonts w:ascii="Georgia" w:hAnsi="Georgia"/>
          <w:sz w:val="22"/>
          <w:szCs w:val="22"/>
        </w:rPr>
        <w:t xml:space="preserve">REPEAT MAIN INTRO </w:t>
      </w:r>
      <w:r w:rsidR="000651A2">
        <w:rPr>
          <w:rFonts w:ascii="Georgia" w:hAnsi="Georgia"/>
          <w:sz w:val="22"/>
          <w:szCs w:val="22"/>
        </w:rPr>
        <w:t>A</w:t>
      </w:r>
      <w:r w:rsidRPr="00DE6C92">
        <w:rPr>
          <w:rFonts w:ascii="Georgia" w:hAnsi="Georgia"/>
          <w:sz w:val="22"/>
          <w:szCs w:val="22"/>
        </w:rPr>
        <w:t xml:space="preserve">ND GO TO </w:t>
      </w:r>
      <w:r w:rsidR="009F0B84" w:rsidRPr="00DE6C92">
        <w:rPr>
          <w:rFonts w:ascii="Georgia" w:hAnsi="Georgia"/>
          <w:sz w:val="22"/>
          <w:szCs w:val="22"/>
        </w:rPr>
        <w:t>S-5</w:t>
      </w:r>
      <w:r w:rsidR="00A857A6" w:rsidRPr="00DE6C92">
        <w:rPr>
          <w:rFonts w:ascii="Georgia" w:hAnsi="Georgia"/>
          <w:sz w:val="22"/>
          <w:szCs w:val="22"/>
        </w:rPr>
        <w:t>)</w:t>
      </w:r>
    </w:p>
    <w:p w14:paraId="3EDB373E"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Qualified (male/female) is not available at this time</w:t>
      </w:r>
      <w:r w:rsidRPr="00DE6C92">
        <w:rPr>
          <w:rFonts w:ascii="Georgia" w:hAnsi="Georgia"/>
          <w:sz w:val="22"/>
          <w:szCs w:val="22"/>
        </w:rPr>
        <w:tab/>
      </w:r>
      <w:r w:rsidR="00A857A6" w:rsidRPr="00DE6C92">
        <w:rPr>
          <w:rFonts w:ascii="Georgia" w:hAnsi="Georgia"/>
          <w:sz w:val="22"/>
          <w:szCs w:val="22"/>
        </w:rPr>
        <w:t>(</w:t>
      </w:r>
      <w:r w:rsidRPr="00DE6C92">
        <w:rPr>
          <w:rFonts w:ascii="Georgia" w:hAnsi="Georgia"/>
          <w:sz w:val="22"/>
          <w:szCs w:val="22"/>
        </w:rPr>
        <w:t>GO TO S-3</w:t>
      </w:r>
      <w:r w:rsidR="00A857A6" w:rsidRPr="00DE6C92">
        <w:rPr>
          <w:rFonts w:ascii="Georgia" w:hAnsi="Georgia"/>
          <w:sz w:val="22"/>
          <w:szCs w:val="22"/>
        </w:rPr>
        <w:t>)</w:t>
      </w:r>
    </w:p>
    <w:p w14:paraId="7AE31A90"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No (male/female) 18+ living in household</w:t>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00A857A6" w:rsidRPr="00DE6C92">
        <w:rPr>
          <w:rFonts w:ascii="Georgia" w:hAnsi="Georgia"/>
          <w:sz w:val="22"/>
          <w:szCs w:val="22"/>
        </w:rPr>
        <w:t>(</w:t>
      </w:r>
      <w:r w:rsidRPr="00DE6C92">
        <w:rPr>
          <w:rFonts w:ascii="Georgia" w:hAnsi="Georgia"/>
          <w:sz w:val="22"/>
          <w:szCs w:val="22"/>
        </w:rPr>
        <w:t>GO TO S-4a</w:t>
      </w:r>
      <w:r w:rsidR="00A857A6" w:rsidRPr="00DE6C92">
        <w:rPr>
          <w:rFonts w:ascii="Georgia" w:hAnsi="Georgia"/>
          <w:sz w:val="22"/>
          <w:szCs w:val="22"/>
        </w:rPr>
        <w:t>)</w:t>
      </w:r>
    </w:p>
    <w:p w14:paraId="757F0CBB"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Pr="00DE6C92">
        <w:rPr>
          <w:rFonts w:ascii="Georgia" w:hAnsi="Georgia"/>
          <w:sz w:val="22"/>
          <w:szCs w:val="22"/>
        </w:rPr>
        <w:tab/>
        <w:t>Refused</w:t>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00A857A6" w:rsidRPr="00DE6C92">
        <w:rPr>
          <w:rFonts w:ascii="Georgia" w:hAnsi="Georgia"/>
          <w:sz w:val="22"/>
          <w:szCs w:val="22"/>
        </w:rPr>
        <w:t>(</w:t>
      </w:r>
      <w:r w:rsidRPr="00DE6C92">
        <w:rPr>
          <w:rFonts w:ascii="Georgia" w:hAnsi="Georgia"/>
          <w:sz w:val="22"/>
          <w:szCs w:val="22"/>
        </w:rPr>
        <w:t xml:space="preserve">THANK, ANSWER Q.S-RF &amp; </w:t>
      </w:r>
    </w:p>
    <w:p w14:paraId="26185D0B"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TERM RECORD AS TQS1a</w:t>
      </w:r>
      <w:r w:rsidR="00A857A6" w:rsidRPr="00DE6C92">
        <w:rPr>
          <w:rFonts w:ascii="Georgia" w:hAnsi="Georgia"/>
          <w:sz w:val="22"/>
          <w:szCs w:val="22"/>
        </w:rPr>
        <w:t>)</w:t>
      </w:r>
      <w:r w:rsidR="00A4378D" w:rsidRPr="00DE6C92">
        <w:rPr>
          <w:rFonts w:ascii="Georgia" w:hAnsi="Georgia"/>
          <w:sz w:val="22"/>
          <w:szCs w:val="22"/>
        </w:rPr>
        <w:t xml:space="preserve"> </w:t>
      </w:r>
      <w:r w:rsidR="00A4378D" w:rsidRPr="00DE6C92">
        <w:rPr>
          <w:rFonts w:ascii="Georgia" w:hAnsi="Georgia"/>
          <w:sz w:val="22"/>
          <w:szCs w:val="22"/>
        </w:rPr>
        <w:tab/>
      </w:r>
    </w:p>
    <w:p w14:paraId="0FB63342"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0</w:t>
      </w:r>
      <w:r w:rsidRPr="00DE6C92">
        <w:rPr>
          <w:rFonts w:ascii="Georgia" w:hAnsi="Georgia"/>
          <w:sz w:val="22"/>
          <w:szCs w:val="22"/>
        </w:rPr>
        <w:tab/>
        <w:t>REFUSED AT INTRODUCTION/HUNG UP BEFORE THIS QUESTION</w:t>
      </w:r>
    </w:p>
    <w:p w14:paraId="5BD930A9"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 xml:space="preserve"> </w:t>
      </w:r>
      <w:r w:rsidR="00A857A6" w:rsidRPr="00DE6C92">
        <w:rPr>
          <w:rFonts w:ascii="Georgia" w:hAnsi="Georgia"/>
          <w:sz w:val="22"/>
          <w:szCs w:val="22"/>
        </w:rPr>
        <w:t>(</w:t>
      </w:r>
      <w:r w:rsidRPr="00DE6C92">
        <w:rPr>
          <w:rFonts w:ascii="Georgia" w:hAnsi="Georgia"/>
          <w:sz w:val="22"/>
          <w:szCs w:val="22"/>
        </w:rPr>
        <w:t xml:space="preserve">THANK, ANSWER Q.S-RF &amp; </w:t>
      </w:r>
    </w:p>
    <w:p w14:paraId="362C9A63"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TERM RECORD AS NOQ</w:t>
      </w:r>
      <w:r w:rsidR="00A857A6" w:rsidRPr="00DE6C92">
        <w:rPr>
          <w:rFonts w:ascii="Georgia" w:hAnsi="Georgia"/>
          <w:sz w:val="22"/>
          <w:szCs w:val="22"/>
        </w:rPr>
        <w:t>)</w:t>
      </w:r>
      <w:r w:rsidR="00A4378D" w:rsidRPr="00DE6C92">
        <w:rPr>
          <w:rFonts w:ascii="Georgia" w:hAnsi="Georgia"/>
          <w:sz w:val="22"/>
          <w:szCs w:val="22"/>
        </w:rPr>
        <w:t xml:space="preserve"> </w:t>
      </w:r>
      <w:r w:rsidR="00A4378D" w:rsidRPr="00DE6C92">
        <w:rPr>
          <w:rFonts w:ascii="Georgia" w:hAnsi="Georgia"/>
          <w:sz w:val="22"/>
          <w:szCs w:val="22"/>
        </w:rPr>
        <w:tab/>
      </w:r>
    </w:p>
    <w:p w14:paraId="682B9D62"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C419523"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S-3.</w:t>
      </w:r>
      <w:r w:rsidRPr="00DE6C92">
        <w:rPr>
          <w:rFonts w:ascii="Georgia" w:hAnsi="Georgia"/>
          <w:sz w:val="22"/>
          <w:szCs w:val="22"/>
        </w:rPr>
        <w:tab/>
        <w:t>Then may I speak to any Hispanic (MALE/FEMALE), 18 years of age or older, living in this household?</w:t>
      </w:r>
    </w:p>
    <w:p w14:paraId="2B034612"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7A3D8D0" w14:textId="77777777" w:rsidR="0095385E" w:rsidRPr="00DE6C92" w:rsidRDefault="002337A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Qns3</w:t>
      </w:r>
      <w:r w:rsidR="0095385E" w:rsidRPr="00DE6C92">
        <w:rPr>
          <w:rFonts w:ascii="Georgia" w:hAnsi="Georgia"/>
          <w:sz w:val="22"/>
          <w:szCs w:val="22"/>
        </w:rPr>
        <w:tab/>
        <w:t>1</w:t>
      </w:r>
      <w:r w:rsidR="0095385E" w:rsidRPr="00DE6C92">
        <w:rPr>
          <w:rFonts w:ascii="Georgia" w:hAnsi="Georgia"/>
          <w:sz w:val="22"/>
          <w:szCs w:val="22"/>
        </w:rPr>
        <w:tab/>
        <w:t>Qualified (MALE/FEMALE) is on phone</w:t>
      </w:r>
      <w:r w:rsidR="0095385E" w:rsidRPr="00DE6C92">
        <w:rPr>
          <w:rFonts w:ascii="Georgia" w:hAnsi="Georgia"/>
          <w:sz w:val="22"/>
          <w:szCs w:val="22"/>
        </w:rPr>
        <w:tab/>
      </w:r>
      <w:r w:rsidR="0095385E" w:rsidRPr="00DE6C92">
        <w:rPr>
          <w:rFonts w:ascii="Georgia" w:hAnsi="Georgia"/>
          <w:sz w:val="22"/>
          <w:szCs w:val="22"/>
        </w:rPr>
        <w:tab/>
      </w:r>
      <w:r w:rsidR="00725488" w:rsidRPr="00DE6C92">
        <w:rPr>
          <w:rFonts w:ascii="Georgia" w:hAnsi="Georgia"/>
          <w:sz w:val="22"/>
          <w:szCs w:val="22"/>
        </w:rPr>
        <w:tab/>
      </w:r>
      <w:r w:rsidR="0095385E" w:rsidRPr="00DE6C92">
        <w:rPr>
          <w:rFonts w:ascii="Georgia" w:hAnsi="Georgia"/>
          <w:sz w:val="22"/>
          <w:szCs w:val="22"/>
        </w:rPr>
        <w:tab/>
      </w:r>
      <w:r w:rsidR="00A857A6" w:rsidRPr="00DE6C92">
        <w:rPr>
          <w:rFonts w:ascii="Georgia" w:hAnsi="Georgia"/>
          <w:sz w:val="22"/>
          <w:szCs w:val="22"/>
        </w:rPr>
        <w:t>(</w:t>
      </w:r>
      <w:r w:rsidR="0095385E" w:rsidRPr="00DE6C92">
        <w:rPr>
          <w:rFonts w:ascii="Georgia" w:hAnsi="Georgia"/>
          <w:sz w:val="22"/>
          <w:szCs w:val="22"/>
        </w:rPr>
        <w:t>CONTINUE TO S-5</w:t>
      </w:r>
      <w:r w:rsidR="00A857A6" w:rsidRPr="00DE6C92">
        <w:rPr>
          <w:rFonts w:ascii="Georgia" w:hAnsi="Georgia"/>
          <w:sz w:val="22"/>
          <w:szCs w:val="22"/>
        </w:rPr>
        <w:t>)</w:t>
      </w:r>
    </w:p>
    <w:p w14:paraId="23C166DA" w14:textId="77777777" w:rsidR="000651A2" w:rsidRDefault="000651A2" w:rsidP="000651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85" w:hanging="1285"/>
        <w:rPr>
          <w:rFonts w:ascii="Georgia" w:hAnsi="Georgia"/>
          <w:sz w:val="22"/>
          <w:szCs w:val="22"/>
        </w:rPr>
      </w:pPr>
      <w:r>
        <w:rPr>
          <w:rFonts w:ascii="Georgia" w:hAnsi="Georgia"/>
          <w:sz w:val="22"/>
          <w:szCs w:val="22"/>
        </w:rPr>
        <w:tab/>
      </w:r>
      <w:r>
        <w:rPr>
          <w:rFonts w:ascii="Georgia" w:hAnsi="Georgia"/>
          <w:sz w:val="22"/>
          <w:szCs w:val="22"/>
        </w:rPr>
        <w:tab/>
      </w:r>
      <w:r w:rsidR="0095385E" w:rsidRPr="00DE6C92">
        <w:rPr>
          <w:rFonts w:ascii="Georgia" w:hAnsi="Georgia"/>
          <w:sz w:val="22"/>
          <w:szCs w:val="22"/>
        </w:rPr>
        <w:t>2</w:t>
      </w:r>
      <w:r w:rsidR="0095385E" w:rsidRPr="00DE6C92">
        <w:rPr>
          <w:rFonts w:ascii="Georgia" w:hAnsi="Georgia"/>
          <w:sz w:val="22"/>
          <w:szCs w:val="22"/>
        </w:rPr>
        <w:tab/>
        <w:t>Qualified (MALE/FEMALE) is available (not on phone)</w:t>
      </w:r>
      <w:r w:rsidRPr="00DE6C92">
        <w:rPr>
          <w:rFonts w:ascii="Georgia" w:hAnsi="Georgia"/>
          <w:sz w:val="22"/>
          <w:szCs w:val="22"/>
        </w:rPr>
        <w:t xml:space="preserve"> </w:t>
      </w:r>
      <w:r w:rsidR="00A857A6" w:rsidRPr="00DE6C92">
        <w:rPr>
          <w:rFonts w:ascii="Georgia" w:hAnsi="Georgia"/>
          <w:sz w:val="22"/>
          <w:szCs w:val="22"/>
        </w:rPr>
        <w:t>(</w:t>
      </w:r>
      <w:r w:rsidR="0095385E" w:rsidRPr="00DE6C92">
        <w:rPr>
          <w:rFonts w:ascii="Georgia" w:hAnsi="Georgia"/>
          <w:sz w:val="22"/>
          <w:szCs w:val="22"/>
        </w:rPr>
        <w:t>ASK TO SPEAK</w:t>
      </w:r>
      <w:r>
        <w:rPr>
          <w:rFonts w:ascii="Georgia" w:hAnsi="Georgia"/>
          <w:sz w:val="22"/>
          <w:szCs w:val="22"/>
        </w:rPr>
        <w:t xml:space="preserve"> </w:t>
      </w:r>
      <w:r w:rsidR="0095385E" w:rsidRPr="00DE6C92">
        <w:rPr>
          <w:rFonts w:ascii="Georgia" w:hAnsi="Georgia"/>
          <w:sz w:val="22"/>
          <w:szCs w:val="22"/>
        </w:rPr>
        <w:t xml:space="preserve">WITH, </w:t>
      </w:r>
    </w:p>
    <w:p w14:paraId="4D937104" w14:textId="77777777" w:rsidR="000651A2" w:rsidRDefault="000651A2" w:rsidP="000651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85" w:hanging="1285"/>
        <w:rPr>
          <w:rFonts w:ascii="Georgia" w:hAnsi="Georgia"/>
          <w:sz w:val="22"/>
          <w:szCs w:val="22"/>
        </w:rPr>
      </w:pP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sidR="0095385E" w:rsidRPr="00DE6C92">
        <w:rPr>
          <w:rFonts w:ascii="Georgia" w:hAnsi="Georgia"/>
          <w:sz w:val="22"/>
          <w:szCs w:val="22"/>
        </w:rPr>
        <w:t xml:space="preserve">REPEAT MAIN INTRO </w:t>
      </w:r>
    </w:p>
    <w:p w14:paraId="2C638CA8" w14:textId="77777777" w:rsidR="0095385E" w:rsidRPr="00DE6C92" w:rsidRDefault="000651A2" w:rsidP="000651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85" w:hanging="1285"/>
        <w:rPr>
          <w:rFonts w:ascii="Georgia" w:hAnsi="Georgia"/>
          <w:sz w:val="22"/>
          <w:szCs w:val="22"/>
        </w:rPr>
      </w:pP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sidR="0095385E" w:rsidRPr="00DE6C92">
        <w:rPr>
          <w:rFonts w:ascii="Georgia" w:hAnsi="Georgia"/>
          <w:sz w:val="22"/>
          <w:szCs w:val="22"/>
        </w:rPr>
        <w:t xml:space="preserve">AND GO TO </w:t>
      </w:r>
      <w:r w:rsidR="009F0B84" w:rsidRPr="00DE6C92">
        <w:rPr>
          <w:rFonts w:ascii="Georgia" w:hAnsi="Georgia"/>
          <w:sz w:val="22"/>
          <w:szCs w:val="22"/>
        </w:rPr>
        <w:t>S-5</w:t>
      </w:r>
      <w:r w:rsidR="00A857A6" w:rsidRPr="00DE6C92">
        <w:rPr>
          <w:rFonts w:ascii="Georgia" w:hAnsi="Georgia"/>
          <w:sz w:val="22"/>
          <w:szCs w:val="22"/>
        </w:rPr>
        <w:t>)</w:t>
      </w:r>
    </w:p>
    <w:p w14:paraId="0217D995" w14:textId="77777777" w:rsidR="00CF5819" w:rsidRPr="00DE6C92" w:rsidRDefault="0095385E" w:rsidP="00CF581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Qualified (MALE/FEMALE) is not available at this time</w:t>
      </w:r>
      <w:r w:rsidRPr="00DE6C92">
        <w:rPr>
          <w:rFonts w:ascii="Georgia" w:hAnsi="Georgia"/>
          <w:sz w:val="22"/>
          <w:szCs w:val="22"/>
        </w:rPr>
        <w:tab/>
      </w:r>
      <w:r w:rsidR="00CF5819" w:rsidRPr="00DE6C92">
        <w:rPr>
          <w:rFonts w:ascii="Georgia" w:hAnsi="Georgia"/>
          <w:sz w:val="22"/>
          <w:szCs w:val="22"/>
        </w:rPr>
        <w:t>(GO TO S-4a)</w:t>
      </w:r>
    </w:p>
    <w:p w14:paraId="6802E6B8"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No (MALE/FEMALE) 18+ living in household</w:t>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00A857A6" w:rsidRPr="00DE6C92">
        <w:rPr>
          <w:rFonts w:ascii="Georgia" w:hAnsi="Georgia"/>
          <w:sz w:val="22"/>
          <w:szCs w:val="22"/>
        </w:rPr>
        <w:t>(</w:t>
      </w:r>
      <w:r w:rsidRPr="00DE6C92">
        <w:rPr>
          <w:rFonts w:ascii="Georgia" w:hAnsi="Georgia"/>
          <w:sz w:val="22"/>
          <w:szCs w:val="22"/>
        </w:rPr>
        <w:t>GO TO S-4a</w:t>
      </w:r>
      <w:r w:rsidR="00A857A6" w:rsidRPr="00DE6C92">
        <w:rPr>
          <w:rFonts w:ascii="Georgia" w:hAnsi="Georgia"/>
          <w:sz w:val="22"/>
          <w:szCs w:val="22"/>
        </w:rPr>
        <w:t>)</w:t>
      </w:r>
    </w:p>
    <w:p w14:paraId="525A0686"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Pr="00DE6C92">
        <w:rPr>
          <w:rFonts w:ascii="Georgia" w:hAnsi="Georgia"/>
          <w:sz w:val="22"/>
          <w:szCs w:val="22"/>
        </w:rPr>
        <w:tab/>
        <w:t>Refused</w:t>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00A857A6" w:rsidRPr="00DE6C92">
        <w:rPr>
          <w:rFonts w:ascii="Georgia" w:hAnsi="Georgia"/>
          <w:sz w:val="22"/>
          <w:szCs w:val="22"/>
        </w:rPr>
        <w:t>(</w:t>
      </w:r>
      <w:r w:rsidRPr="00DE6C92">
        <w:rPr>
          <w:rFonts w:ascii="Georgia" w:hAnsi="Georgia"/>
          <w:sz w:val="22"/>
          <w:szCs w:val="22"/>
        </w:rPr>
        <w:t xml:space="preserve">THANK, ANSWER Q.S-RF &amp; </w:t>
      </w:r>
    </w:p>
    <w:p w14:paraId="62B91FD0"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TERM RECORD AS TQS3</w:t>
      </w:r>
      <w:r w:rsidR="00A857A6" w:rsidRPr="00DE6C92">
        <w:rPr>
          <w:rFonts w:ascii="Georgia" w:hAnsi="Georgia"/>
          <w:sz w:val="22"/>
          <w:szCs w:val="22"/>
        </w:rPr>
        <w:t>)</w:t>
      </w:r>
      <w:r w:rsidR="00A4378D" w:rsidRPr="00DE6C92">
        <w:rPr>
          <w:rFonts w:ascii="Georgia" w:hAnsi="Georgia"/>
          <w:sz w:val="22"/>
          <w:szCs w:val="22"/>
        </w:rPr>
        <w:t xml:space="preserve"> </w:t>
      </w:r>
      <w:r w:rsidR="00A4378D" w:rsidRPr="00DE6C92">
        <w:rPr>
          <w:rFonts w:ascii="Georgia" w:hAnsi="Georgia"/>
          <w:sz w:val="22"/>
          <w:szCs w:val="22"/>
        </w:rPr>
        <w:tab/>
      </w:r>
    </w:p>
    <w:p w14:paraId="7306664C"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trike/>
          <w:sz w:val="22"/>
          <w:szCs w:val="22"/>
        </w:rPr>
      </w:pPr>
    </w:p>
    <w:p w14:paraId="578F557D"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S-4a.</w:t>
      </w:r>
      <w:r w:rsidRPr="00DE6C92">
        <w:rPr>
          <w:rFonts w:ascii="Georgia" w:hAnsi="Georgia"/>
          <w:sz w:val="22"/>
          <w:szCs w:val="22"/>
        </w:rPr>
        <w:tab/>
      </w:r>
      <w:r w:rsidR="009F0B84" w:rsidRPr="00DE6C92">
        <w:rPr>
          <w:rFonts w:ascii="Georgia" w:hAnsi="Georgia"/>
          <w:sz w:val="22"/>
          <w:szCs w:val="22"/>
        </w:rPr>
        <w:t>Then may I speak to any Hispanic, 18 years of age or older, living in this household?</w:t>
      </w:r>
    </w:p>
    <w:p w14:paraId="30CF7B32" w14:textId="77777777" w:rsidR="005A055F" w:rsidRDefault="005A055F">
      <w:pPr>
        <w:rPr>
          <w:rFonts w:ascii="Georgia" w:hAnsi="Georgia"/>
          <w:sz w:val="22"/>
          <w:szCs w:val="22"/>
        </w:rPr>
      </w:pPr>
      <w:r>
        <w:rPr>
          <w:rFonts w:ascii="Georgia" w:hAnsi="Georgia"/>
          <w:sz w:val="22"/>
          <w:szCs w:val="22"/>
        </w:rPr>
        <w:br w:type="page"/>
      </w:r>
    </w:p>
    <w:p w14:paraId="22B5FE63" w14:textId="77777777" w:rsidR="0095385E" w:rsidRPr="00DE6C92" w:rsidRDefault="002337A8" w:rsidP="006409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rPr>
          <w:rFonts w:ascii="Georgia" w:hAnsi="Georgia"/>
          <w:sz w:val="22"/>
          <w:szCs w:val="22"/>
        </w:rPr>
      </w:pPr>
      <w:r w:rsidRPr="00DE6C92">
        <w:rPr>
          <w:rFonts w:ascii="Georgia" w:hAnsi="Georgia"/>
          <w:b/>
          <w:sz w:val="22"/>
          <w:szCs w:val="22"/>
        </w:rPr>
        <w:t>Qns4a</w:t>
      </w:r>
      <w:r w:rsidR="006409B8" w:rsidRPr="00DE6C92">
        <w:rPr>
          <w:rFonts w:ascii="Georgia" w:hAnsi="Georgia"/>
          <w:sz w:val="22"/>
          <w:szCs w:val="22"/>
        </w:rPr>
        <w:tab/>
        <w:t>1</w:t>
      </w:r>
      <w:r w:rsidR="006409B8" w:rsidRPr="00DE6C92">
        <w:rPr>
          <w:rFonts w:ascii="Georgia" w:hAnsi="Georgia"/>
          <w:sz w:val="22"/>
          <w:szCs w:val="22"/>
        </w:rPr>
        <w:tab/>
      </w:r>
      <w:r w:rsidR="00D756DB" w:rsidRPr="00DE6C92">
        <w:rPr>
          <w:rFonts w:ascii="Georgia" w:hAnsi="Georgia"/>
          <w:sz w:val="22"/>
          <w:szCs w:val="22"/>
        </w:rPr>
        <w:tab/>
      </w:r>
      <w:r w:rsidR="009F0B84" w:rsidRPr="00DE6C92">
        <w:rPr>
          <w:rFonts w:ascii="Georgia" w:hAnsi="Georgia"/>
          <w:sz w:val="22"/>
          <w:szCs w:val="22"/>
        </w:rPr>
        <w:t>Qualified respondent is on phone</w:t>
      </w:r>
      <w:r w:rsidR="0095385E" w:rsidRPr="00DE6C92">
        <w:rPr>
          <w:rFonts w:ascii="Georgia" w:hAnsi="Georgia"/>
          <w:sz w:val="22"/>
          <w:szCs w:val="22"/>
        </w:rPr>
        <w:tab/>
      </w:r>
      <w:r w:rsidR="00725488" w:rsidRPr="00DE6C92">
        <w:rPr>
          <w:rFonts w:ascii="Georgia" w:hAnsi="Georgia"/>
          <w:sz w:val="22"/>
          <w:szCs w:val="22"/>
        </w:rPr>
        <w:tab/>
      </w:r>
      <w:r w:rsidR="0095385E" w:rsidRPr="00DE6C92">
        <w:rPr>
          <w:rFonts w:ascii="Georgia" w:hAnsi="Georgia"/>
          <w:sz w:val="22"/>
          <w:szCs w:val="22"/>
        </w:rPr>
        <w:tab/>
      </w:r>
      <w:r w:rsidR="00CB4A03" w:rsidRPr="00DE6C92">
        <w:rPr>
          <w:rFonts w:ascii="Georgia" w:hAnsi="Georgia"/>
          <w:sz w:val="22"/>
          <w:szCs w:val="22"/>
        </w:rPr>
        <w:t>(</w:t>
      </w:r>
      <w:r w:rsidR="0095385E" w:rsidRPr="00DE6C92">
        <w:rPr>
          <w:rFonts w:ascii="Georgia" w:hAnsi="Georgia"/>
          <w:sz w:val="22"/>
          <w:szCs w:val="22"/>
        </w:rPr>
        <w:t>CONTINUE TO S-5</w:t>
      </w:r>
      <w:r w:rsidR="00A857A6" w:rsidRPr="00DE6C92">
        <w:rPr>
          <w:rFonts w:ascii="Georgia" w:hAnsi="Georgia"/>
          <w:sz w:val="22"/>
          <w:szCs w:val="22"/>
        </w:rPr>
        <w:t>)</w:t>
      </w:r>
    </w:p>
    <w:p w14:paraId="3AECF1E9" w14:textId="77777777" w:rsidR="0095385E" w:rsidRPr="00DE6C92" w:rsidRDefault="00D756DB" w:rsidP="006409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rPr>
          <w:rFonts w:ascii="Georgia" w:hAnsi="Georgia"/>
          <w:sz w:val="22"/>
          <w:szCs w:val="22"/>
        </w:rPr>
      </w:pPr>
      <w:r w:rsidRPr="00DE6C92">
        <w:rPr>
          <w:rFonts w:ascii="Georgia" w:hAnsi="Georgia"/>
          <w:sz w:val="22"/>
          <w:szCs w:val="22"/>
        </w:rPr>
        <w:t xml:space="preserve">  </w:t>
      </w:r>
      <w:r w:rsidRPr="00DE6C92">
        <w:rPr>
          <w:rFonts w:ascii="Georgia" w:hAnsi="Georgia"/>
          <w:sz w:val="22"/>
          <w:szCs w:val="22"/>
        </w:rPr>
        <w:tab/>
      </w:r>
      <w:r w:rsidR="006409B8" w:rsidRPr="00DE6C92">
        <w:rPr>
          <w:rFonts w:ascii="Georgia" w:hAnsi="Georgia"/>
          <w:sz w:val="22"/>
          <w:szCs w:val="22"/>
        </w:rPr>
        <w:tab/>
        <w:t>2</w:t>
      </w:r>
      <w:r w:rsidR="006409B8"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 xml:space="preserve">Qualified </w:t>
      </w:r>
      <w:r w:rsidR="009F0B84" w:rsidRPr="00DE6C92">
        <w:rPr>
          <w:rFonts w:ascii="Georgia" w:hAnsi="Georgia"/>
          <w:sz w:val="22"/>
          <w:szCs w:val="22"/>
        </w:rPr>
        <w:t xml:space="preserve">respondent </w:t>
      </w:r>
      <w:r w:rsidR="0095385E" w:rsidRPr="00DE6C92">
        <w:rPr>
          <w:rFonts w:ascii="Georgia" w:hAnsi="Georgia"/>
          <w:sz w:val="22"/>
          <w:szCs w:val="22"/>
        </w:rPr>
        <w:t>is available (not on phone)</w:t>
      </w:r>
      <w:r w:rsidR="0095385E" w:rsidRPr="00DE6C92">
        <w:rPr>
          <w:rFonts w:ascii="Georgia" w:hAnsi="Georgia"/>
          <w:sz w:val="22"/>
          <w:szCs w:val="22"/>
        </w:rPr>
        <w:tab/>
      </w:r>
      <w:r w:rsidR="00A857A6" w:rsidRPr="00DE6C92">
        <w:rPr>
          <w:rFonts w:ascii="Georgia" w:hAnsi="Georgia"/>
          <w:sz w:val="22"/>
          <w:szCs w:val="22"/>
        </w:rPr>
        <w:t>(</w:t>
      </w:r>
      <w:r w:rsidR="0095385E" w:rsidRPr="00DE6C92">
        <w:rPr>
          <w:rFonts w:ascii="Georgia" w:hAnsi="Georgia"/>
          <w:sz w:val="22"/>
          <w:szCs w:val="22"/>
        </w:rPr>
        <w:t xml:space="preserve">ASK TO SPEAK </w:t>
      </w:r>
    </w:p>
    <w:p w14:paraId="2F09383C" w14:textId="77777777" w:rsidR="0095385E" w:rsidRPr="00DE6C92" w:rsidRDefault="0095385E" w:rsidP="006409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5400"/>
        <w:rPr>
          <w:rFonts w:ascii="Georgia" w:hAnsi="Georgia"/>
          <w:sz w:val="22"/>
          <w:szCs w:val="22"/>
        </w:rPr>
      </w:pPr>
      <w:r w:rsidRPr="00DE6C92">
        <w:rPr>
          <w:rFonts w:ascii="Georgia" w:hAnsi="Georgia"/>
          <w:sz w:val="22"/>
          <w:szCs w:val="22"/>
        </w:rPr>
        <w:t xml:space="preserve">WITH, REPEAT MAIN INTRO </w:t>
      </w:r>
    </w:p>
    <w:p w14:paraId="0FBF1F4E" w14:textId="77777777" w:rsidR="009F0B84" w:rsidRPr="00DE6C92" w:rsidRDefault="0095385E" w:rsidP="006409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5400"/>
        <w:rPr>
          <w:rFonts w:ascii="Georgia" w:hAnsi="Georgia"/>
          <w:sz w:val="22"/>
          <w:szCs w:val="22"/>
        </w:rPr>
      </w:pPr>
      <w:r w:rsidRPr="00DE6C92">
        <w:rPr>
          <w:rFonts w:ascii="Georgia" w:hAnsi="Georgia"/>
          <w:sz w:val="22"/>
          <w:szCs w:val="22"/>
        </w:rPr>
        <w:t xml:space="preserve">&amp; GO TO </w:t>
      </w:r>
      <w:r w:rsidR="009F0B84" w:rsidRPr="00DE6C92">
        <w:rPr>
          <w:rFonts w:ascii="Georgia" w:hAnsi="Georgia"/>
          <w:sz w:val="22"/>
          <w:szCs w:val="22"/>
        </w:rPr>
        <w:t>S-5</w:t>
      </w:r>
      <w:r w:rsidR="00A857A6" w:rsidRPr="00DE6C92">
        <w:rPr>
          <w:rFonts w:ascii="Georgia" w:hAnsi="Georgia"/>
          <w:sz w:val="22"/>
          <w:szCs w:val="22"/>
        </w:rPr>
        <w:t>)</w:t>
      </w:r>
    </w:p>
    <w:p w14:paraId="3220AE15" w14:textId="77777777" w:rsidR="00CB4A03" w:rsidRPr="00DE6C92" w:rsidRDefault="00D756DB" w:rsidP="006409B8">
      <w:pPr>
        <w:tabs>
          <w:tab w:val="left" w:pos="-1620"/>
          <w:tab w:val="left" w:pos="-1440"/>
          <w:tab w:val="left" w:pos="-72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20"/>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rPr>
          <w:rFonts w:ascii="Georgia" w:hAnsi="Georgia"/>
          <w:sz w:val="22"/>
          <w:szCs w:val="22"/>
        </w:rPr>
      </w:pPr>
      <w:r w:rsidRPr="00DE6C92">
        <w:rPr>
          <w:rFonts w:ascii="Georgia" w:hAnsi="Georgia"/>
          <w:sz w:val="22"/>
          <w:szCs w:val="22"/>
        </w:rPr>
        <w:tab/>
      </w:r>
      <w:r w:rsidR="006409B8" w:rsidRPr="00DE6C92">
        <w:rPr>
          <w:rFonts w:ascii="Georgia" w:hAnsi="Georgia"/>
          <w:sz w:val="22"/>
          <w:szCs w:val="22"/>
        </w:rPr>
        <w:tab/>
        <w:t>3</w:t>
      </w:r>
      <w:r w:rsidR="006409B8" w:rsidRPr="00DE6C92">
        <w:rPr>
          <w:rFonts w:ascii="Georgia" w:hAnsi="Georgia"/>
          <w:sz w:val="22"/>
          <w:szCs w:val="22"/>
        </w:rPr>
        <w:tab/>
      </w:r>
      <w:r w:rsidR="00CB4A03" w:rsidRPr="00DE6C92">
        <w:rPr>
          <w:rFonts w:ascii="Georgia" w:hAnsi="Georgia"/>
          <w:sz w:val="22"/>
          <w:szCs w:val="22"/>
        </w:rPr>
        <w:t>Qualified respondent is not available at this time [SETUP CALLBACK]</w:t>
      </w:r>
    </w:p>
    <w:p w14:paraId="2AC31EB1" w14:textId="77777777" w:rsidR="000651A2" w:rsidRDefault="00D756DB" w:rsidP="000651A2">
      <w:pPr>
        <w:tabs>
          <w:tab w:val="left" w:pos="-1620"/>
          <w:tab w:val="left" w:pos="-1440"/>
          <w:tab w:val="left" w:pos="-720"/>
          <w:tab w:val="left" w:pos="270"/>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20"/>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5760" w:hanging="4950"/>
        <w:rPr>
          <w:rFonts w:ascii="Georgia" w:hAnsi="Georgia"/>
          <w:sz w:val="22"/>
          <w:szCs w:val="22"/>
        </w:rPr>
      </w:pPr>
      <w:r w:rsidRPr="00DE6C92">
        <w:rPr>
          <w:rFonts w:ascii="Georgia" w:hAnsi="Georgia"/>
          <w:sz w:val="22"/>
          <w:szCs w:val="22"/>
        </w:rPr>
        <w:t xml:space="preserve"> </w:t>
      </w:r>
      <w:r w:rsidRPr="00DE6C92">
        <w:rPr>
          <w:rFonts w:ascii="Georgia" w:hAnsi="Georgia"/>
          <w:sz w:val="22"/>
          <w:szCs w:val="22"/>
        </w:rPr>
        <w:tab/>
      </w:r>
      <w:r w:rsidR="006409B8" w:rsidRPr="00DE6C92">
        <w:rPr>
          <w:rFonts w:ascii="Georgia" w:hAnsi="Georgia"/>
          <w:sz w:val="22"/>
          <w:szCs w:val="22"/>
        </w:rPr>
        <w:t>4</w:t>
      </w:r>
      <w:r w:rsidR="006409B8" w:rsidRPr="00DE6C92">
        <w:rPr>
          <w:rFonts w:ascii="Georgia" w:hAnsi="Georgia"/>
          <w:sz w:val="22"/>
          <w:szCs w:val="22"/>
        </w:rPr>
        <w:tab/>
      </w:r>
      <w:r w:rsidR="00CB4A03" w:rsidRPr="00DE6C92">
        <w:rPr>
          <w:rFonts w:ascii="Georgia" w:hAnsi="Georgia"/>
          <w:sz w:val="22"/>
          <w:szCs w:val="22"/>
        </w:rPr>
        <w:t>No Hispanic 18+ living in household</w:t>
      </w:r>
      <w:r w:rsidR="009F0B84" w:rsidRPr="00DE6C92">
        <w:rPr>
          <w:rFonts w:ascii="Georgia" w:hAnsi="Georgia"/>
          <w:sz w:val="22"/>
          <w:szCs w:val="22"/>
        </w:rPr>
        <w:tab/>
      </w:r>
      <w:r w:rsidR="009F0B84" w:rsidRPr="00DE6C92">
        <w:rPr>
          <w:rFonts w:ascii="Georgia" w:hAnsi="Georgia"/>
          <w:sz w:val="22"/>
          <w:szCs w:val="22"/>
        </w:rPr>
        <w:tab/>
        <w:t>(</w:t>
      </w:r>
      <w:r w:rsidR="0095385E" w:rsidRPr="00DE6C92">
        <w:rPr>
          <w:rFonts w:ascii="Georgia" w:hAnsi="Georgia"/>
          <w:sz w:val="22"/>
          <w:szCs w:val="22"/>
        </w:rPr>
        <w:t xml:space="preserve">THANK &amp; TERM. RECORD AS </w:t>
      </w:r>
    </w:p>
    <w:p w14:paraId="1A7D3595" w14:textId="77777777" w:rsidR="0095385E" w:rsidRPr="00DE6C92" w:rsidRDefault="000651A2" w:rsidP="000651A2">
      <w:pPr>
        <w:tabs>
          <w:tab w:val="left" w:pos="-1620"/>
          <w:tab w:val="left" w:pos="-1440"/>
          <w:tab w:val="left" w:pos="-720"/>
          <w:tab w:val="left" w:pos="270"/>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20"/>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5760" w:hanging="4950"/>
        <w:rPr>
          <w:rFonts w:ascii="Georgia" w:hAnsi="Georgia"/>
          <w:sz w:val="22"/>
          <w:szCs w:val="22"/>
        </w:rPr>
      </w:pP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sidR="0095385E" w:rsidRPr="00DE6C92">
        <w:rPr>
          <w:rFonts w:ascii="Georgia" w:hAnsi="Georgia"/>
          <w:sz w:val="22"/>
          <w:szCs w:val="22"/>
        </w:rPr>
        <w:t>TQS4a</w:t>
      </w:r>
      <w:r w:rsidR="00A857A6" w:rsidRPr="00DE6C92">
        <w:rPr>
          <w:rFonts w:ascii="Georgia" w:hAnsi="Georgia"/>
          <w:sz w:val="22"/>
          <w:szCs w:val="22"/>
        </w:rPr>
        <w:t>)</w:t>
      </w:r>
      <w:r w:rsidR="001A3C42" w:rsidRPr="00DE6C92">
        <w:rPr>
          <w:rFonts w:ascii="Georgia" w:hAnsi="Georgia"/>
          <w:sz w:val="22"/>
          <w:szCs w:val="22"/>
        </w:rPr>
        <w:t xml:space="preserve"> </w:t>
      </w:r>
      <w:r w:rsidR="001A3C42" w:rsidRPr="00DE6C92">
        <w:rPr>
          <w:rFonts w:ascii="Georgia" w:hAnsi="Georgia"/>
          <w:sz w:val="22"/>
          <w:szCs w:val="22"/>
        </w:rPr>
        <w:tab/>
      </w:r>
    </w:p>
    <w:p w14:paraId="507D6155" w14:textId="77777777" w:rsidR="0095385E" w:rsidRPr="00DE6C92" w:rsidRDefault="006409B8" w:rsidP="006409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D756DB"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D756DB" w:rsidRPr="00DE6C92">
        <w:rPr>
          <w:rFonts w:ascii="Georgia" w:hAnsi="Georgia"/>
          <w:sz w:val="22"/>
          <w:szCs w:val="22"/>
        </w:rPr>
        <w:tab/>
      </w:r>
      <w:r w:rsidR="0095385E" w:rsidRPr="00DE6C92">
        <w:rPr>
          <w:rFonts w:ascii="Georgia" w:hAnsi="Georgia"/>
          <w:sz w:val="22"/>
          <w:szCs w:val="22"/>
        </w:rPr>
        <w:tab/>
        <w:t>Refused</w:t>
      </w:r>
      <w:r w:rsidR="0095385E" w:rsidRPr="00DE6C92">
        <w:rPr>
          <w:rFonts w:ascii="Georgia" w:hAnsi="Georgia"/>
          <w:sz w:val="22"/>
          <w:szCs w:val="22"/>
        </w:rPr>
        <w:tab/>
      </w:r>
      <w:r w:rsidR="0095385E" w:rsidRPr="00DE6C92">
        <w:rPr>
          <w:rFonts w:ascii="Georgia" w:hAnsi="Georgia"/>
          <w:sz w:val="22"/>
          <w:szCs w:val="22"/>
        </w:rPr>
        <w:tab/>
      </w:r>
      <w:r w:rsidR="0095385E" w:rsidRPr="00DE6C92">
        <w:rPr>
          <w:rFonts w:ascii="Georgia" w:hAnsi="Georgia"/>
          <w:sz w:val="22"/>
          <w:szCs w:val="22"/>
        </w:rPr>
        <w:tab/>
      </w:r>
      <w:r w:rsidR="0095385E" w:rsidRPr="00DE6C92">
        <w:rPr>
          <w:rFonts w:ascii="Georgia" w:hAnsi="Georgia"/>
          <w:sz w:val="22"/>
          <w:szCs w:val="22"/>
        </w:rPr>
        <w:tab/>
      </w:r>
      <w:r w:rsidR="0095385E" w:rsidRPr="00DE6C92">
        <w:rPr>
          <w:rFonts w:ascii="Georgia" w:hAnsi="Georgia"/>
          <w:sz w:val="22"/>
          <w:szCs w:val="22"/>
        </w:rPr>
        <w:tab/>
      </w:r>
      <w:r w:rsidR="0095385E" w:rsidRPr="00DE6C92">
        <w:rPr>
          <w:rFonts w:ascii="Georgia" w:hAnsi="Georgia"/>
          <w:sz w:val="22"/>
          <w:szCs w:val="22"/>
        </w:rPr>
        <w:tab/>
      </w:r>
      <w:r w:rsidR="0095385E" w:rsidRPr="00DE6C92">
        <w:rPr>
          <w:rFonts w:ascii="Georgia" w:hAnsi="Georgia"/>
          <w:sz w:val="22"/>
          <w:szCs w:val="22"/>
        </w:rPr>
        <w:tab/>
      </w:r>
      <w:r w:rsidR="00A857A6" w:rsidRPr="00DE6C92">
        <w:rPr>
          <w:rFonts w:ascii="Georgia" w:hAnsi="Georgia"/>
          <w:sz w:val="22"/>
          <w:szCs w:val="22"/>
        </w:rPr>
        <w:t>(</w:t>
      </w:r>
      <w:r w:rsidR="0095385E" w:rsidRPr="00DE6C92">
        <w:rPr>
          <w:rFonts w:ascii="Georgia" w:hAnsi="Georgia"/>
          <w:sz w:val="22"/>
          <w:szCs w:val="22"/>
        </w:rPr>
        <w:t xml:space="preserve">THANK ANSWER Q.S-RF &amp; TERM </w:t>
      </w:r>
    </w:p>
    <w:p w14:paraId="750BC94D" w14:textId="77777777" w:rsidR="0095385E" w:rsidRPr="00DE6C92" w:rsidRDefault="0095385E" w:rsidP="006409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5400"/>
        <w:rPr>
          <w:rFonts w:ascii="Georgia" w:hAnsi="Georgia"/>
          <w:sz w:val="22"/>
          <w:szCs w:val="22"/>
        </w:rPr>
      </w:pPr>
      <w:r w:rsidRPr="00DE6C92">
        <w:rPr>
          <w:rFonts w:ascii="Georgia" w:hAnsi="Georgia"/>
          <w:sz w:val="22"/>
          <w:szCs w:val="22"/>
        </w:rPr>
        <w:t>RECORD AS TQS4a</w:t>
      </w:r>
      <w:r w:rsidR="00A857A6" w:rsidRPr="00DE6C92">
        <w:rPr>
          <w:rFonts w:ascii="Georgia" w:hAnsi="Georgia"/>
          <w:sz w:val="22"/>
          <w:szCs w:val="22"/>
        </w:rPr>
        <w:t>)</w:t>
      </w:r>
      <w:r w:rsidR="00A4378D" w:rsidRPr="00DE6C92">
        <w:rPr>
          <w:rFonts w:ascii="Georgia" w:hAnsi="Georgia"/>
          <w:sz w:val="22"/>
          <w:szCs w:val="22"/>
        </w:rPr>
        <w:t xml:space="preserve"> </w:t>
      </w:r>
      <w:r w:rsidR="00A4378D" w:rsidRPr="00DE6C92">
        <w:rPr>
          <w:rFonts w:ascii="Georgia" w:hAnsi="Georgia"/>
          <w:sz w:val="22"/>
          <w:szCs w:val="22"/>
        </w:rPr>
        <w:tab/>
      </w:r>
    </w:p>
    <w:p w14:paraId="60367D7E" w14:textId="77777777" w:rsidR="006409B8" w:rsidRPr="00DE6C92" w:rsidRDefault="006409B8">
      <w:pPr>
        <w:rPr>
          <w:rFonts w:ascii="Georgia" w:hAnsi="Georgia"/>
          <w:b/>
          <w:sz w:val="22"/>
          <w:szCs w:val="22"/>
        </w:rPr>
      </w:pPr>
    </w:p>
    <w:p w14:paraId="2579219E"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LL SCREENER 2:</w:t>
      </w:r>
    </w:p>
    <w:p w14:paraId="330B71E2"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INTRODUCTION: Hello, my name is ____________. I am calling for the Pew Research Center which is conducting an important nationwide public opinion poll.  Your household was selected at random and your answers are completely confidential.</w:t>
      </w:r>
    </w:p>
    <w:p w14:paraId="591CA984"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BA0128E"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rPr>
          <w:rFonts w:ascii="Georgia" w:hAnsi="Georgia"/>
          <w:sz w:val="22"/>
          <w:szCs w:val="22"/>
        </w:rPr>
      </w:pPr>
      <w:r w:rsidRPr="00DE6C92">
        <w:rPr>
          <w:rFonts w:ascii="Georgia" w:hAnsi="Georgia"/>
          <w:sz w:val="22"/>
          <w:szCs w:val="22"/>
        </w:rPr>
        <w:tab/>
        <w:t>(INTERVIEWER NOTE: ONLY IF RESPONDENT ASKS WHAT THE STUDY IS ABOUT, READ: We just want to find out people’s opinions about some current issues.)</w:t>
      </w:r>
    </w:p>
    <w:p w14:paraId="06F4B71E"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521B217"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S1.</w:t>
      </w:r>
      <w:r w:rsidRPr="00DE6C92">
        <w:rPr>
          <w:rFonts w:ascii="Georgia" w:hAnsi="Georgia"/>
          <w:sz w:val="22"/>
          <w:szCs w:val="22"/>
        </w:rPr>
        <w:tab/>
        <w:t>First can you please tell me, including yourself, how many adults, 18 or older, are there living in your household?</w:t>
      </w:r>
    </w:p>
    <w:p w14:paraId="28BA2567"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8399C70" w14:textId="77777777" w:rsidR="00C7179C" w:rsidRPr="00DE6C92" w:rsidRDefault="002337A8"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Qnxs1</w:t>
      </w:r>
      <w:r w:rsidR="00C7179C" w:rsidRPr="00DE6C92">
        <w:rPr>
          <w:rFonts w:ascii="Georgia" w:hAnsi="Georgia"/>
          <w:sz w:val="22"/>
          <w:szCs w:val="22"/>
        </w:rPr>
        <w:tab/>
        <w:t>_________</w:t>
      </w:r>
      <w:r w:rsidR="00725488" w:rsidRPr="00DE6C92">
        <w:rPr>
          <w:rFonts w:ascii="Georgia" w:hAnsi="Georgia"/>
          <w:sz w:val="22"/>
          <w:szCs w:val="22"/>
        </w:rPr>
        <w:tab/>
      </w:r>
    </w:p>
    <w:p w14:paraId="25333B1F"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RR</w:t>
      </w:r>
      <w:r w:rsidRPr="00DE6C92">
        <w:rPr>
          <w:rFonts w:ascii="Georgia" w:hAnsi="Georgia"/>
          <w:sz w:val="22"/>
          <w:szCs w:val="22"/>
        </w:rPr>
        <w:tab/>
        <w:t>Refused</w:t>
      </w:r>
    </w:p>
    <w:p w14:paraId="396FE436" w14:textId="77777777" w:rsidR="00C7179C" w:rsidRPr="00DE6C92" w:rsidRDefault="00C7179C">
      <w:pPr>
        <w:rPr>
          <w:rFonts w:ascii="Georgia" w:hAnsi="Georgia"/>
          <w:sz w:val="22"/>
          <w:szCs w:val="22"/>
        </w:rPr>
      </w:pPr>
    </w:p>
    <w:p w14:paraId="1492BE31"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S1a IF S1=1)</w:t>
      </w:r>
    </w:p>
    <w:p w14:paraId="5C9717B8"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S1a.</w:t>
      </w:r>
      <w:r w:rsidRPr="00DE6C92">
        <w:rPr>
          <w:rFonts w:ascii="Georgia" w:hAnsi="Georgia"/>
          <w:sz w:val="22"/>
          <w:szCs w:val="22"/>
        </w:rPr>
        <w:tab/>
        <w:t>And is this adult White, African American, Hispanic or Latino, or something else?</w:t>
      </w:r>
    </w:p>
    <w:p w14:paraId="2B75D758"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2D31B37"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rPr>
          <w:rFonts w:ascii="Georgia" w:hAnsi="Georgia"/>
          <w:sz w:val="22"/>
          <w:szCs w:val="22"/>
        </w:rPr>
      </w:pPr>
      <w:r w:rsidRPr="00DE6C92">
        <w:rPr>
          <w:rFonts w:ascii="Georgia" w:hAnsi="Georgia"/>
          <w:sz w:val="22"/>
          <w:szCs w:val="22"/>
        </w:rPr>
        <w:tab/>
        <w:t>(INTERVIEWER NOTE – HISPANIC OR LATINO INCLUDES: Mexican-American, Puerto Rican, Cuban, Dominican, Salvadoran, Central or South American, or other Hispanic.)</w:t>
      </w:r>
    </w:p>
    <w:p w14:paraId="57C7FB6C"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E055466" w14:textId="77777777" w:rsidR="00C7179C" w:rsidRPr="00DE6C92" w:rsidRDefault="002337A8"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Qnxs1a</w:t>
      </w:r>
      <w:r w:rsidR="00C7179C" w:rsidRPr="00DE6C92">
        <w:rPr>
          <w:rFonts w:ascii="Georgia" w:hAnsi="Georgia"/>
          <w:sz w:val="22"/>
          <w:szCs w:val="22"/>
        </w:rPr>
        <w:tab/>
        <w:t>1</w:t>
      </w:r>
      <w:r w:rsidR="00C7179C" w:rsidRPr="00DE6C92">
        <w:rPr>
          <w:rFonts w:ascii="Georgia" w:hAnsi="Georgia"/>
          <w:sz w:val="22"/>
          <w:szCs w:val="22"/>
        </w:rPr>
        <w:tab/>
        <w:t>Hispanic</w:t>
      </w:r>
      <w:r w:rsidR="00725488" w:rsidRPr="00DE6C92">
        <w:rPr>
          <w:rFonts w:ascii="Georgia" w:hAnsi="Georgia"/>
          <w:sz w:val="22"/>
          <w:szCs w:val="22"/>
        </w:rPr>
        <w:tab/>
      </w:r>
    </w:p>
    <w:p w14:paraId="1D8391B1"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Other</w:t>
      </w:r>
    </w:p>
    <w:p w14:paraId="5B78F576"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4A6D989E"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984BCB0" w14:textId="77777777" w:rsidR="005A055F" w:rsidRDefault="005A055F">
      <w:pPr>
        <w:rPr>
          <w:rFonts w:ascii="Georgia" w:hAnsi="Georgia"/>
          <w:sz w:val="22"/>
          <w:szCs w:val="22"/>
        </w:rPr>
      </w:pPr>
      <w:r>
        <w:rPr>
          <w:rFonts w:ascii="Georgia" w:hAnsi="Georgia"/>
          <w:sz w:val="22"/>
          <w:szCs w:val="22"/>
        </w:rPr>
        <w:br w:type="page"/>
      </w:r>
    </w:p>
    <w:p w14:paraId="24479D3B"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(IF S1a = 2, THANK AND TERM.  RECORD AS TQS1a)</w:t>
      </w:r>
      <w:r w:rsidR="001A3C42" w:rsidRPr="00DE6C92">
        <w:rPr>
          <w:rFonts w:ascii="Georgia" w:hAnsi="Georgia"/>
          <w:sz w:val="22"/>
          <w:szCs w:val="22"/>
        </w:rPr>
        <w:t xml:space="preserve"> </w:t>
      </w:r>
      <w:r w:rsidR="001A3C42" w:rsidRPr="00DE6C92">
        <w:rPr>
          <w:rFonts w:ascii="Georgia" w:hAnsi="Georgia"/>
          <w:sz w:val="22"/>
          <w:szCs w:val="22"/>
        </w:rPr>
        <w:tab/>
      </w:r>
    </w:p>
    <w:p w14:paraId="6A67AC7C" w14:textId="77777777" w:rsidR="006409B8" w:rsidRPr="00DE6C92" w:rsidRDefault="00C7179C" w:rsidP="006409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(IF S1a= R THANK AND TERM.  RECORD AS RQS1a)</w:t>
      </w:r>
      <w:r w:rsidR="00A4378D" w:rsidRPr="00DE6C92">
        <w:rPr>
          <w:rFonts w:ascii="Georgia" w:hAnsi="Georgia"/>
          <w:sz w:val="22"/>
          <w:szCs w:val="22"/>
        </w:rPr>
        <w:t xml:space="preserve"> </w:t>
      </w:r>
      <w:r w:rsidR="00A4378D" w:rsidRPr="00DE6C92">
        <w:rPr>
          <w:rFonts w:ascii="Georgia" w:hAnsi="Georgia"/>
          <w:sz w:val="22"/>
          <w:szCs w:val="22"/>
        </w:rPr>
        <w:tab/>
      </w:r>
    </w:p>
    <w:p w14:paraId="2650F8E6"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S2 IF S1=2+ OR R)</w:t>
      </w:r>
    </w:p>
    <w:p w14:paraId="0B695FF5"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IF Q.S1 = 2+ INSERT # OF ADULTS FROM Q.S1</w:t>
      </w:r>
    </w:p>
    <w:p w14:paraId="6492E9A8"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S2.</w:t>
      </w:r>
      <w:r w:rsidRPr="00DE6C92">
        <w:rPr>
          <w:rFonts w:ascii="Georgia" w:hAnsi="Georgia"/>
          <w:sz w:val="22"/>
          <w:szCs w:val="22"/>
        </w:rPr>
        <w:tab/>
        <w:t>And how many of the (INSERT ANSWER FROM S1) adults in your household consider themselves to be (INSERT ITEM)?</w:t>
      </w:r>
    </w:p>
    <w:p w14:paraId="731ABFF3"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6442B906"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rPr>
          <w:rFonts w:ascii="Georgia" w:hAnsi="Georgia"/>
          <w:sz w:val="22"/>
          <w:szCs w:val="22"/>
        </w:rPr>
      </w:pPr>
      <w:r w:rsidRPr="00DE6C92">
        <w:rPr>
          <w:rFonts w:ascii="Georgia" w:hAnsi="Georgia"/>
          <w:sz w:val="22"/>
          <w:szCs w:val="22"/>
        </w:rPr>
        <w:tab/>
        <w:t>(INTERVIEWER NOTE – HISPANIC INCLUDES: Mexican-American, Puerto Rican, Cuban, Dominican, Salvadoran, Central or South American, or other Hispanic.)</w:t>
      </w:r>
    </w:p>
    <w:p w14:paraId="6EC0FCCF"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CAF8509" w14:textId="77777777" w:rsidR="00C7179C" w:rsidRPr="00DE6C92" w:rsidRDefault="002337A8" w:rsidP="00D756DB">
      <w:pPr>
        <w:rPr>
          <w:rFonts w:ascii="Georgia" w:hAnsi="Georgia"/>
          <w:sz w:val="22"/>
          <w:szCs w:val="22"/>
        </w:rPr>
      </w:pPr>
      <w:r w:rsidRPr="00DE6C92">
        <w:rPr>
          <w:rFonts w:ascii="Georgia" w:hAnsi="Georgia"/>
          <w:b/>
          <w:sz w:val="22"/>
          <w:szCs w:val="22"/>
        </w:rPr>
        <w:t>Qnxs2_a</w:t>
      </w:r>
      <w:r w:rsidR="00D756DB" w:rsidRPr="00DE6C92">
        <w:rPr>
          <w:rFonts w:ascii="Georgia" w:hAnsi="Georgia"/>
          <w:b/>
          <w:sz w:val="22"/>
          <w:szCs w:val="22"/>
        </w:rPr>
        <w:tab/>
      </w:r>
      <w:r w:rsidR="00D756DB" w:rsidRPr="00DE6C92">
        <w:rPr>
          <w:rFonts w:ascii="Georgia" w:hAnsi="Georgia"/>
          <w:sz w:val="22"/>
          <w:szCs w:val="22"/>
        </w:rPr>
        <w:t>a</w:t>
      </w:r>
      <w:r w:rsidR="00D756DB" w:rsidRPr="00DE6C92">
        <w:rPr>
          <w:rFonts w:ascii="Georgia" w:hAnsi="Georgia"/>
          <w:b/>
          <w:sz w:val="22"/>
          <w:szCs w:val="22"/>
        </w:rPr>
        <w:tab/>
      </w:r>
      <w:r w:rsidR="00C7179C" w:rsidRPr="00DE6C92">
        <w:rPr>
          <w:rFonts w:ascii="Georgia" w:hAnsi="Georgia"/>
          <w:sz w:val="22"/>
          <w:szCs w:val="22"/>
        </w:rPr>
        <w:t>Asian</w:t>
      </w:r>
    </w:p>
    <w:p w14:paraId="748FA393" w14:textId="77777777" w:rsidR="00C7179C" w:rsidRPr="00DE6C92" w:rsidRDefault="002337A8" w:rsidP="00D756DB">
      <w:pPr>
        <w:rPr>
          <w:rFonts w:ascii="Georgia" w:hAnsi="Georgia"/>
          <w:sz w:val="22"/>
          <w:szCs w:val="22"/>
        </w:rPr>
      </w:pPr>
      <w:r w:rsidRPr="00DE6C92">
        <w:rPr>
          <w:rFonts w:ascii="Georgia" w:hAnsi="Georgia"/>
          <w:b/>
          <w:sz w:val="22"/>
          <w:szCs w:val="22"/>
        </w:rPr>
        <w:t>Qnxs2_b</w:t>
      </w:r>
      <w:r w:rsidR="00D756DB" w:rsidRPr="00DE6C92">
        <w:rPr>
          <w:rFonts w:ascii="Georgia" w:hAnsi="Georgia"/>
          <w:sz w:val="22"/>
          <w:szCs w:val="22"/>
        </w:rPr>
        <w:tab/>
        <w:t>b</w:t>
      </w:r>
      <w:r w:rsidR="00D756DB" w:rsidRPr="00DE6C92">
        <w:rPr>
          <w:rFonts w:ascii="Georgia" w:hAnsi="Georgia"/>
          <w:sz w:val="22"/>
          <w:szCs w:val="22"/>
        </w:rPr>
        <w:tab/>
      </w:r>
      <w:r w:rsidR="00C7179C" w:rsidRPr="00DE6C92">
        <w:rPr>
          <w:rFonts w:ascii="Georgia" w:hAnsi="Georgia"/>
          <w:sz w:val="22"/>
          <w:szCs w:val="22"/>
        </w:rPr>
        <w:t>Hispanic</w:t>
      </w:r>
      <w:r w:rsidR="00C7179C" w:rsidRPr="00DE6C92">
        <w:rPr>
          <w:rFonts w:ascii="Georgia" w:hAnsi="Georgia"/>
          <w:sz w:val="22"/>
          <w:szCs w:val="22"/>
        </w:rPr>
        <w:tab/>
      </w:r>
      <w:r w:rsidR="00725488" w:rsidRPr="00DE6C92">
        <w:rPr>
          <w:rFonts w:ascii="Georgia" w:hAnsi="Georgia"/>
          <w:sz w:val="22"/>
          <w:szCs w:val="22"/>
        </w:rPr>
        <w:tab/>
      </w:r>
      <w:r w:rsidR="00C7179C" w:rsidRPr="00DE6C92">
        <w:rPr>
          <w:rFonts w:ascii="Georgia" w:hAnsi="Georgia"/>
          <w:sz w:val="22"/>
          <w:szCs w:val="22"/>
        </w:rPr>
        <w:tab/>
      </w:r>
    </w:p>
    <w:p w14:paraId="4583419A"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7788CE2"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_______</w:t>
      </w:r>
    </w:p>
    <w:p w14:paraId="46C18F12"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NN None</w:t>
      </w:r>
    </w:p>
    <w:p w14:paraId="0A9A7EA2"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RR</w:t>
      </w:r>
      <w:r w:rsidRPr="00DE6C92">
        <w:rPr>
          <w:rFonts w:ascii="Georgia" w:hAnsi="Georgia"/>
          <w:sz w:val="22"/>
          <w:szCs w:val="22"/>
        </w:rPr>
        <w:tab/>
        <w:t>Refused</w:t>
      </w:r>
    </w:p>
    <w:p w14:paraId="63F8BF34"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8CC0A20"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(IF Q.S2b = NN, THANK AND TERM.  RECORD AS TQS2)</w:t>
      </w:r>
      <w:r w:rsidR="001A3C42" w:rsidRPr="00DE6C92">
        <w:rPr>
          <w:rFonts w:ascii="Georgia" w:hAnsi="Georgia"/>
          <w:sz w:val="22"/>
          <w:szCs w:val="22"/>
        </w:rPr>
        <w:t xml:space="preserve"> </w:t>
      </w:r>
      <w:r w:rsidR="001A3C42" w:rsidRPr="00DE6C92">
        <w:rPr>
          <w:rFonts w:ascii="Georgia" w:hAnsi="Georgia"/>
          <w:sz w:val="22"/>
          <w:szCs w:val="22"/>
        </w:rPr>
        <w:tab/>
      </w:r>
    </w:p>
    <w:p w14:paraId="26AD5E78"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 xml:space="preserve">(IF Q.S2b = </w:t>
      </w:r>
      <w:proofErr w:type="gramStart"/>
      <w:r w:rsidRPr="00DE6C92">
        <w:rPr>
          <w:rFonts w:ascii="Georgia" w:hAnsi="Georgia"/>
          <w:sz w:val="22"/>
          <w:szCs w:val="22"/>
        </w:rPr>
        <w:t>RR  THANK</w:t>
      </w:r>
      <w:proofErr w:type="gramEnd"/>
      <w:r w:rsidRPr="00DE6C92">
        <w:rPr>
          <w:rFonts w:ascii="Georgia" w:hAnsi="Georgia"/>
          <w:sz w:val="22"/>
          <w:szCs w:val="22"/>
        </w:rPr>
        <w:t xml:space="preserve"> AND TERM.  RECORD AS RQS2)</w:t>
      </w:r>
      <w:r w:rsidR="00A4378D" w:rsidRPr="00DE6C92">
        <w:rPr>
          <w:rFonts w:ascii="Georgia" w:hAnsi="Georgia"/>
          <w:sz w:val="22"/>
          <w:szCs w:val="22"/>
        </w:rPr>
        <w:t xml:space="preserve"> </w:t>
      </w:r>
      <w:r w:rsidR="00A4378D" w:rsidRPr="00DE6C92">
        <w:rPr>
          <w:rFonts w:ascii="Georgia" w:hAnsi="Georgia"/>
          <w:sz w:val="22"/>
          <w:szCs w:val="22"/>
        </w:rPr>
        <w:tab/>
      </w:r>
    </w:p>
    <w:p w14:paraId="640DEA33" w14:textId="77777777" w:rsidR="00C7179C" w:rsidRPr="00DE6C92" w:rsidRDefault="00C7179C" w:rsidP="00C7179C">
      <w:pPr>
        <w:rPr>
          <w:rFonts w:ascii="Georgia" w:hAnsi="Georgia"/>
          <w:sz w:val="22"/>
          <w:szCs w:val="22"/>
        </w:rPr>
      </w:pPr>
    </w:p>
    <w:p w14:paraId="04DE80BF" w14:textId="77777777" w:rsidR="006409B8" w:rsidRPr="00DE6C92" w:rsidRDefault="006409B8">
      <w:pPr>
        <w:rPr>
          <w:rFonts w:ascii="Georgia" w:hAnsi="Georgia"/>
          <w:sz w:val="22"/>
          <w:szCs w:val="22"/>
        </w:rPr>
      </w:pPr>
      <w:r w:rsidRPr="00DE6C92">
        <w:rPr>
          <w:rFonts w:ascii="Georgia" w:hAnsi="Georgia"/>
          <w:sz w:val="22"/>
          <w:szCs w:val="22"/>
        </w:rPr>
        <w:br w:type="page"/>
      </w:r>
    </w:p>
    <w:p w14:paraId="66FDC72C"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 xml:space="preserve">(ASK S2a IF S1a=1 OR S2b=1) </w:t>
      </w:r>
    </w:p>
    <w:p w14:paraId="30CECE22"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S2a.</w:t>
      </w:r>
      <w:r w:rsidRPr="00DE6C92">
        <w:rPr>
          <w:rFonts w:ascii="Georgia" w:hAnsi="Georgia"/>
          <w:sz w:val="22"/>
          <w:szCs w:val="22"/>
        </w:rPr>
        <w:tab/>
        <w:t>May I please speak with the Hispanic adult living in this household?</w:t>
      </w:r>
    </w:p>
    <w:p w14:paraId="08C6BE74"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B852249"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rPr>
          <w:rFonts w:ascii="Georgia" w:hAnsi="Georgia"/>
          <w:sz w:val="22"/>
          <w:szCs w:val="22"/>
        </w:rPr>
      </w:pPr>
      <w:r w:rsidRPr="00DE6C92">
        <w:rPr>
          <w:rFonts w:ascii="Georgia" w:hAnsi="Georgia"/>
          <w:sz w:val="22"/>
          <w:szCs w:val="22"/>
        </w:rPr>
        <w:tab/>
        <w:t>(INTERVIEWER NOTE – HISPANIC INCLUDES: Mexican-American, Puerto Rican, Cuban, Dominican, Salvadoran, Central or South American, or other Hispanic.)</w:t>
      </w:r>
    </w:p>
    <w:p w14:paraId="4D81228F"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E17B232" w14:textId="77777777" w:rsidR="00C7179C" w:rsidRPr="00DE6C92" w:rsidRDefault="002337A8"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Qnxs2a</w:t>
      </w:r>
      <w:r w:rsidR="00C7179C" w:rsidRPr="00DE6C92">
        <w:rPr>
          <w:rFonts w:ascii="Georgia" w:hAnsi="Georgia"/>
          <w:sz w:val="22"/>
          <w:szCs w:val="22"/>
        </w:rPr>
        <w:tab/>
        <w:t>1</w:t>
      </w:r>
      <w:r w:rsidR="00C7179C" w:rsidRPr="00DE6C92">
        <w:rPr>
          <w:rFonts w:ascii="Georgia" w:hAnsi="Georgia"/>
          <w:sz w:val="22"/>
          <w:szCs w:val="22"/>
        </w:rPr>
        <w:tab/>
        <w:t>Qualified ADULT is on phone</w:t>
      </w:r>
      <w:r w:rsidR="00C7179C" w:rsidRPr="00DE6C92">
        <w:rPr>
          <w:rFonts w:ascii="Georgia" w:hAnsi="Georgia"/>
          <w:sz w:val="22"/>
          <w:szCs w:val="22"/>
        </w:rPr>
        <w:tab/>
      </w:r>
      <w:r w:rsidR="00C7179C" w:rsidRPr="00DE6C92">
        <w:rPr>
          <w:rFonts w:ascii="Georgia" w:hAnsi="Georgia"/>
          <w:sz w:val="22"/>
          <w:szCs w:val="22"/>
        </w:rPr>
        <w:tab/>
      </w:r>
      <w:r w:rsidR="00725488" w:rsidRPr="00DE6C92">
        <w:rPr>
          <w:rFonts w:ascii="Georgia" w:hAnsi="Georgia"/>
          <w:sz w:val="22"/>
          <w:szCs w:val="22"/>
        </w:rPr>
        <w:tab/>
      </w:r>
      <w:r w:rsidR="00C7179C" w:rsidRPr="00DE6C92">
        <w:rPr>
          <w:rFonts w:ascii="Georgia" w:hAnsi="Georgia"/>
          <w:sz w:val="22"/>
          <w:szCs w:val="22"/>
        </w:rPr>
        <w:tab/>
      </w:r>
      <w:r w:rsidR="00C7179C" w:rsidRPr="00DE6C92">
        <w:rPr>
          <w:rFonts w:ascii="Georgia" w:hAnsi="Georgia"/>
          <w:sz w:val="22"/>
          <w:szCs w:val="22"/>
        </w:rPr>
        <w:tab/>
      </w:r>
      <w:r w:rsidR="00C7179C" w:rsidRPr="00DE6C92">
        <w:rPr>
          <w:rFonts w:ascii="Georgia" w:hAnsi="Georgia"/>
          <w:sz w:val="22"/>
          <w:szCs w:val="22"/>
        </w:rPr>
        <w:tab/>
        <w:t>(CONTINUE TO S-5)</w:t>
      </w:r>
    </w:p>
    <w:p w14:paraId="1E1C17BC"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Qualified ADULT is available (not on phone)</w:t>
      </w:r>
      <w:r w:rsidRPr="00DE6C92">
        <w:rPr>
          <w:rFonts w:ascii="Georgia" w:hAnsi="Georgia"/>
          <w:sz w:val="22"/>
          <w:szCs w:val="22"/>
        </w:rPr>
        <w:tab/>
        <w:t>(ASK TO SPEAK WITH,</w:t>
      </w:r>
    </w:p>
    <w:p w14:paraId="36C74C9B"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 xml:space="preserve">REPEAT MAIN INTRO AND GO </w:t>
      </w:r>
    </w:p>
    <w:p w14:paraId="16D2B0D3"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TO S-5)</w:t>
      </w:r>
    </w:p>
    <w:p w14:paraId="2BD65250"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 xml:space="preserve">Qualified ADULT is not available at this </w:t>
      </w:r>
      <w:proofErr w:type="gramStart"/>
      <w:r w:rsidRPr="00DE6C92">
        <w:rPr>
          <w:rFonts w:ascii="Georgia" w:hAnsi="Georgia"/>
          <w:sz w:val="22"/>
          <w:szCs w:val="22"/>
        </w:rPr>
        <w:t>time  (</w:t>
      </w:r>
      <w:proofErr w:type="gramEnd"/>
      <w:r w:rsidRPr="00DE6C92">
        <w:rPr>
          <w:rFonts w:ascii="Georgia" w:hAnsi="Georgia"/>
          <w:sz w:val="22"/>
          <w:szCs w:val="22"/>
        </w:rPr>
        <w:t>SET UP CALLBACK)</w:t>
      </w:r>
    </w:p>
    <w:p w14:paraId="5820A1B9"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Pr="00DE6C92">
        <w:rPr>
          <w:rFonts w:ascii="Georgia" w:hAnsi="Georgia"/>
          <w:sz w:val="22"/>
          <w:szCs w:val="22"/>
        </w:rPr>
        <w:tab/>
        <w:t>Refused</w:t>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 xml:space="preserve">(THANK, ANSWER Q.S-RF &amp; </w:t>
      </w:r>
    </w:p>
    <w:p w14:paraId="76E92E2A"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TERM RECORD AS TQS2a)</w:t>
      </w:r>
      <w:r w:rsidR="00A4378D" w:rsidRPr="00DE6C92">
        <w:rPr>
          <w:rFonts w:ascii="Georgia" w:hAnsi="Georgia"/>
          <w:sz w:val="22"/>
          <w:szCs w:val="22"/>
        </w:rPr>
        <w:t xml:space="preserve"> </w:t>
      </w:r>
      <w:r w:rsidR="00A4378D" w:rsidRPr="00DE6C92">
        <w:rPr>
          <w:rFonts w:ascii="Georgia" w:hAnsi="Georgia"/>
          <w:sz w:val="22"/>
          <w:szCs w:val="22"/>
        </w:rPr>
        <w:tab/>
      </w:r>
    </w:p>
    <w:p w14:paraId="6A9CFA0A"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0</w:t>
      </w:r>
      <w:r w:rsidRPr="00DE6C92">
        <w:rPr>
          <w:rFonts w:ascii="Georgia" w:hAnsi="Georgia"/>
          <w:sz w:val="22"/>
          <w:szCs w:val="22"/>
        </w:rPr>
        <w:tab/>
        <w:t>REFUSED AT INTRODUCTION/HUNG UP BEFORE THIS QUESTION</w:t>
      </w:r>
    </w:p>
    <w:p w14:paraId="23314A58"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 xml:space="preserve"> (THANK, ANSWER Q.S-RF &amp; </w:t>
      </w:r>
    </w:p>
    <w:p w14:paraId="34FDDD59"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TERM RECORD AS NOQ)</w:t>
      </w:r>
      <w:r w:rsidR="00A4378D" w:rsidRPr="00DE6C92">
        <w:rPr>
          <w:rFonts w:ascii="Georgia" w:hAnsi="Georgia"/>
          <w:sz w:val="22"/>
          <w:szCs w:val="22"/>
        </w:rPr>
        <w:t xml:space="preserve"> </w:t>
      </w:r>
      <w:r w:rsidR="00A4378D" w:rsidRPr="00DE6C92">
        <w:rPr>
          <w:rFonts w:ascii="Georgia" w:hAnsi="Georgia"/>
          <w:sz w:val="22"/>
          <w:szCs w:val="22"/>
        </w:rPr>
        <w:tab/>
      </w:r>
    </w:p>
    <w:p w14:paraId="0A216ED6" w14:textId="77777777" w:rsidR="00C7179C" w:rsidRPr="00DE6C92" w:rsidRDefault="00C7179C">
      <w:pPr>
        <w:rPr>
          <w:rFonts w:ascii="Georgia" w:hAnsi="Georgia"/>
          <w:sz w:val="22"/>
          <w:szCs w:val="22"/>
        </w:rPr>
      </w:pPr>
    </w:p>
    <w:p w14:paraId="3FA5B081" w14:textId="77777777" w:rsidR="00C7179C" w:rsidRPr="00DE6C92" w:rsidRDefault="00F351A1"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C7179C" w:rsidRPr="00DE6C92">
        <w:rPr>
          <w:rFonts w:ascii="Georgia" w:hAnsi="Georgia"/>
          <w:sz w:val="22"/>
          <w:szCs w:val="22"/>
        </w:rPr>
        <w:t>(ASK S2b if S2=2+)</w:t>
      </w:r>
    </w:p>
    <w:p w14:paraId="52711782"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S2b.</w:t>
      </w:r>
      <w:r w:rsidRPr="00DE6C92">
        <w:rPr>
          <w:rFonts w:ascii="Georgia" w:hAnsi="Georgia"/>
          <w:sz w:val="22"/>
          <w:szCs w:val="22"/>
        </w:rPr>
        <w:tab/>
        <w:t>May I please speak with the Hispanic (male/female), living in this household who had the most recent birthday?</w:t>
      </w:r>
    </w:p>
    <w:p w14:paraId="579FBD7A"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634D6B3" w14:textId="77777777" w:rsidR="00C7179C" w:rsidRPr="00DE6C92" w:rsidRDefault="002337A8"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Qnxs2b</w:t>
      </w:r>
      <w:r w:rsidR="00C7179C" w:rsidRPr="00DE6C92">
        <w:rPr>
          <w:rFonts w:ascii="Georgia" w:hAnsi="Georgia"/>
          <w:sz w:val="22"/>
          <w:szCs w:val="22"/>
        </w:rPr>
        <w:tab/>
        <w:t>1</w:t>
      </w:r>
      <w:r w:rsidR="00C7179C" w:rsidRPr="00DE6C92">
        <w:rPr>
          <w:rFonts w:ascii="Georgia" w:hAnsi="Georgia"/>
          <w:sz w:val="22"/>
          <w:szCs w:val="22"/>
        </w:rPr>
        <w:tab/>
        <w:t>Qualified (male/female) is on phone</w:t>
      </w:r>
      <w:r w:rsidR="00C7179C" w:rsidRPr="00DE6C92">
        <w:rPr>
          <w:rFonts w:ascii="Georgia" w:hAnsi="Georgia"/>
          <w:sz w:val="22"/>
          <w:szCs w:val="22"/>
        </w:rPr>
        <w:tab/>
      </w:r>
      <w:r w:rsidR="00C7179C" w:rsidRPr="00DE6C92">
        <w:rPr>
          <w:rFonts w:ascii="Georgia" w:hAnsi="Georgia"/>
          <w:sz w:val="22"/>
          <w:szCs w:val="22"/>
        </w:rPr>
        <w:tab/>
      </w:r>
      <w:r w:rsidR="00725488" w:rsidRPr="00DE6C92">
        <w:rPr>
          <w:rFonts w:ascii="Georgia" w:hAnsi="Georgia"/>
          <w:sz w:val="22"/>
          <w:szCs w:val="22"/>
        </w:rPr>
        <w:tab/>
      </w:r>
      <w:r w:rsidR="00C7179C" w:rsidRPr="00DE6C92">
        <w:rPr>
          <w:rFonts w:ascii="Georgia" w:hAnsi="Georgia"/>
          <w:sz w:val="22"/>
          <w:szCs w:val="22"/>
        </w:rPr>
        <w:tab/>
      </w:r>
      <w:r w:rsidR="00C7179C" w:rsidRPr="00DE6C92">
        <w:rPr>
          <w:rFonts w:ascii="Georgia" w:hAnsi="Georgia"/>
          <w:sz w:val="22"/>
          <w:szCs w:val="22"/>
        </w:rPr>
        <w:tab/>
        <w:t>(CONTINUE TO S-5)</w:t>
      </w:r>
    </w:p>
    <w:p w14:paraId="541D61A6"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Qualified (male/female) is available (not on phone)</w:t>
      </w:r>
      <w:r w:rsidRPr="00DE6C92">
        <w:rPr>
          <w:rFonts w:ascii="Georgia" w:hAnsi="Georgia"/>
          <w:sz w:val="22"/>
          <w:szCs w:val="22"/>
        </w:rPr>
        <w:tab/>
        <w:t xml:space="preserve">(ASK TO SPEAK WITH, </w:t>
      </w:r>
    </w:p>
    <w:p w14:paraId="0638083B"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 xml:space="preserve">REPEAT MAIN INTRO AND GO </w:t>
      </w:r>
    </w:p>
    <w:p w14:paraId="2EA07AA1"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TO S-</w:t>
      </w:r>
      <w:r w:rsidR="00F351A1" w:rsidRPr="00DE6C92">
        <w:rPr>
          <w:rFonts w:ascii="Georgia" w:hAnsi="Georgia"/>
          <w:sz w:val="22"/>
          <w:szCs w:val="22"/>
        </w:rPr>
        <w:t>5</w:t>
      </w:r>
      <w:r w:rsidRPr="00DE6C92">
        <w:rPr>
          <w:rFonts w:ascii="Georgia" w:hAnsi="Georgia"/>
          <w:sz w:val="22"/>
          <w:szCs w:val="22"/>
        </w:rPr>
        <w:t>)</w:t>
      </w:r>
    </w:p>
    <w:p w14:paraId="5D8D38FF"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Qualified (male/female) is not available at this time</w:t>
      </w:r>
      <w:r w:rsidRPr="00DE6C92">
        <w:rPr>
          <w:rFonts w:ascii="Georgia" w:hAnsi="Georgia"/>
          <w:sz w:val="22"/>
          <w:szCs w:val="22"/>
        </w:rPr>
        <w:tab/>
        <w:t>(GO TO S-3)</w:t>
      </w:r>
    </w:p>
    <w:p w14:paraId="0DD0658F"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 xml:space="preserve">No </w:t>
      </w:r>
      <w:r w:rsidR="00F351A1" w:rsidRPr="00DE6C92">
        <w:rPr>
          <w:rFonts w:ascii="Georgia" w:hAnsi="Georgia"/>
          <w:sz w:val="22"/>
          <w:szCs w:val="22"/>
        </w:rPr>
        <w:t xml:space="preserve">Hispanic </w:t>
      </w:r>
      <w:r w:rsidRPr="00DE6C92">
        <w:rPr>
          <w:rFonts w:ascii="Georgia" w:hAnsi="Georgia"/>
          <w:sz w:val="22"/>
          <w:szCs w:val="22"/>
        </w:rPr>
        <w:t>(male/female) 18+ living in household</w:t>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(GO TO S-</w:t>
      </w:r>
      <w:r w:rsidR="006B3161" w:rsidRPr="00DE6C92">
        <w:rPr>
          <w:rFonts w:ascii="Georgia" w:hAnsi="Georgia"/>
          <w:sz w:val="22"/>
          <w:szCs w:val="22"/>
        </w:rPr>
        <w:t>4a</w:t>
      </w:r>
      <w:r w:rsidRPr="00DE6C92">
        <w:rPr>
          <w:rFonts w:ascii="Georgia" w:hAnsi="Georgia"/>
          <w:sz w:val="22"/>
          <w:szCs w:val="22"/>
        </w:rPr>
        <w:t>)</w:t>
      </w:r>
    </w:p>
    <w:p w14:paraId="0ED4C70A"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Pr="00DE6C92">
        <w:rPr>
          <w:rFonts w:ascii="Georgia" w:hAnsi="Georgia"/>
          <w:sz w:val="22"/>
          <w:szCs w:val="22"/>
        </w:rPr>
        <w:tab/>
        <w:t>Refused</w:t>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 xml:space="preserve">(THANK, ANSWER Q.S-RF &amp; </w:t>
      </w:r>
    </w:p>
    <w:p w14:paraId="13E484EE"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TERM RECORD AS TQS1a)</w:t>
      </w:r>
      <w:r w:rsidR="00A4378D" w:rsidRPr="00DE6C92">
        <w:rPr>
          <w:rFonts w:ascii="Georgia" w:hAnsi="Georgia"/>
          <w:sz w:val="22"/>
          <w:szCs w:val="22"/>
        </w:rPr>
        <w:t xml:space="preserve"> </w:t>
      </w:r>
      <w:r w:rsidR="00A4378D" w:rsidRPr="00DE6C92">
        <w:rPr>
          <w:rFonts w:ascii="Georgia" w:hAnsi="Georgia"/>
          <w:sz w:val="22"/>
          <w:szCs w:val="22"/>
        </w:rPr>
        <w:tab/>
      </w:r>
    </w:p>
    <w:p w14:paraId="40CC5E13"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F351A1" w:rsidRPr="00DE6C92">
        <w:rPr>
          <w:rFonts w:ascii="Georgia" w:hAnsi="Georgia"/>
          <w:sz w:val="22"/>
          <w:szCs w:val="22"/>
        </w:rPr>
        <w:t>0</w:t>
      </w:r>
      <w:r w:rsidRPr="00DE6C92">
        <w:rPr>
          <w:rFonts w:ascii="Georgia" w:hAnsi="Georgia"/>
          <w:sz w:val="22"/>
          <w:szCs w:val="22"/>
        </w:rPr>
        <w:tab/>
        <w:t>REFUSED AT INTRODUCTION/HUNG UP BEFORE THIS QUESTION</w:t>
      </w:r>
    </w:p>
    <w:p w14:paraId="7B41E0E8"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 xml:space="preserve"> (THANK, ANSWER Q.S-RF &amp; </w:t>
      </w:r>
    </w:p>
    <w:p w14:paraId="295E149A"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TERM RECORD AS NOQ)</w:t>
      </w:r>
      <w:r w:rsidR="00A4378D" w:rsidRPr="00DE6C92">
        <w:rPr>
          <w:rFonts w:ascii="Georgia" w:hAnsi="Georgia"/>
          <w:sz w:val="22"/>
          <w:szCs w:val="22"/>
        </w:rPr>
        <w:t xml:space="preserve"> </w:t>
      </w:r>
      <w:r w:rsidR="00A4378D" w:rsidRPr="00DE6C92">
        <w:rPr>
          <w:rFonts w:ascii="Georgia" w:hAnsi="Georgia"/>
          <w:sz w:val="22"/>
          <w:szCs w:val="22"/>
        </w:rPr>
        <w:tab/>
      </w:r>
    </w:p>
    <w:p w14:paraId="19491637"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3E5ED49"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S-3.</w:t>
      </w:r>
      <w:r w:rsidRPr="00DE6C92">
        <w:rPr>
          <w:rFonts w:ascii="Georgia" w:hAnsi="Georgia"/>
          <w:sz w:val="22"/>
          <w:szCs w:val="22"/>
        </w:rPr>
        <w:tab/>
        <w:t>Then may I speak to any Hispanic (MALE/FEMALE), 18 years of age or older, living in this household?</w:t>
      </w:r>
    </w:p>
    <w:p w14:paraId="46CCD0ED"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A77F1E9" w14:textId="77777777" w:rsidR="00C7179C" w:rsidRPr="00DE6C92" w:rsidRDefault="002337A8"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Qnxs3</w:t>
      </w:r>
      <w:r w:rsidR="00C7179C" w:rsidRPr="00DE6C92">
        <w:rPr>
          <w:rFonts w:ascii="Georgia" w:hAnsi="Georgia"/>
          <w:sz w:val="22"/>
          <w:szCs w:val="22"/>
        </w:rPr>
        <w:tab/>
        <w:t>1</w:t>
      </w:r>
      <w:r w:rsidR="00C7179C" w:rsidRPr="00DE6C92">
        <w:rPr>
          <w:rFonts w:ascii="Georgia" w:hAnsi="Georgia"/>
          <w:sz w:val="22"/>
          <w:szCs w:val="22"/>
        </w:rPr>
        <w:tab/>
        <w:t>Qualified (MALE/FEMALE) is on phone</w:t>
      </w:r>
      <w:r w:rsidR="00C7179C" w:rsidRPr="00DE6C92">
        <w:rPr>
          <w:rFonts w:ascii="Georgia" w:hAnsi="Georgia"/>
          <w:sz w:val="22"/>
          <w:szCs w:val="22"/>
        </w:rPr>
        <w:tab/>
      </w:r>
      <w:r w:rsidR="00C7179C" w:rsidRPr="00DE6C92">
        <w:rPr>
          <w:rFonts w:ascii="Georgia" w:hAnsi="Georgia"/>
          <w:sz w:val="22"/>
          <w:szCs w:val="22"/>
        </w:rPr>
        <w:tab/>
      </w:r>
      <w:r w:rsidR="00725488" w:rsidRPr="00DE6C92">
        <w:rPr>
          <w:rFonts w:ascii="Georgia" w:hAnsi="Georgia"/>
          <w:sz w:val="22"/>
          <w:szCs w:val="22"/>
        </w:rPr>
        <w:tab/>
      </w:r>
      <w:r w:rsidR="000651A2">
        <w:rPr>
          <w:rFonts w:ascii="Georgia" w:hAnsi="Georgia"/>
          <w:sz w:val="22"/>
          <w:szCs w:val="22"/>
        </w:rPr>
        <w:tab/>
      </w:r>
      <w:r w:rsidR="00C7179C" w:rsidRPr="00DE6C92">
        <w:rPr>
          <w:rFonts w:ascii="Georgia" w:hAnsi="Georgia"/>
          <w:sz w:val="22"/>
          <w:szCs w:val="22"/>
        </w:rPr>
        <w:tab/>
        <w:t>(CONTINUE TO S-5)</w:t>
      </w:r>
    </w:p>
    <w:p w14:paraId="26883B02"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Qualified (MALE/FEMALE) is available (not on phone)</w:t>
      </w:r>
      <w:r w:rsidRPr="00DE6C92">
        <w:rPr>
          <w:rFonts w:ascii="Georgia" w:hAnsi="Georgia"/>
          <w:sz w:val="22"/>
          <w:szCs w:val="22"/>
        </w:rPr>
        <w:tab/>
        <w:t xml:space="preserve">(ASK TO SPEAK </w:t>
      </w:r>
    </w:p>
    <w:p w14:paraId="534C7A84"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 xml:space="preserve">WITH, REPEAT MAIN INTRO </w:t>
      </w:r>
    </w:p>
    <w:p w14:paraId="3804FC09"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AND GO TO S-</w:t>
      </w:r>
      <w:r w:rsidR="00F351A1" w:rsidRPr="00DE6C92">
        <w:rPr>
          <w:rFonts w:ascii="Georgia" w:hAnsi="Georgia"/>
          <w:sz w:val="22"/>
          <w:szCs w:val="22"/>
        </w:rPr>
        <w:t>5)</w:t>
      </w:r>
    </w:p>
    <w:p w14:paraId="3245B631"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Qualified (MALE/FEMALE) is not available at this time</w:t>
      </w:r>
      <w:r w:rsidRPr="00DE6C92">
        <w:rPr>
          <w:rFonts w:ascii="Georgia" w:hAnsi="Georgia"/>
          <w:sz w:val="22"/>
          <w:szCs w:val="22"/>
        </w:rPr>
        <w:tab/>
        <w:t>(GO TO S-4a)</w:t>
      </w:r>
    </w:p>
    <w:p w14:paraId="376B563C"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No (MALE/FEMALE) 18+ living in household</w:t>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(GO TO S-4a)</w:t>
      </w:r>
    </w:p>
    <w:p w14:paraId="2BD80CDF"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Pr="00DE6C92">
        <w:rPr>
          <w:rFonts w:ascii="Georgia" w:hAnsi="Georgia"/>
          <w:sz w:val="22"/>
          <w:szCs w:val="22"/>
        </w:rPr>
        <w:tab/>
        <w:t>Refused</w:t>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 xml:space="preserve">(THANK, ANSWER Q.S-RF &amp; </w:t>
      </w:r>
    </w:p>
    <w:p w14:paraId="1A728F05" w14:textId="77777777"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TERM RECORD AS TQS3)</w:t>
      </w:r>
      <w:r w:rsidR="00A4378D" w:rsidRPr="00DE6C92">
        <w:rPr>
          <w:rFonts w:ascii="Georgia" w:hAnsi="Georgia"/>
          <w:sz w:val="22"/>
          <w:szCs w:val="22"/>
        </w:rPr>
        <w:t xml:space="preserve"> </w:t>
      </w:r>
      <w:r w:rsidR="00A4378D" w:rsidRPr="00DE6C92">
        <w:rPr>
          <w:rFonts w:ascii="Georgia" w:hAnsi="Georgia"/>
          <w:sz w:val="22"/>
          <w:szCs w:val="22"/>
        </w:rPr>
        <w:tab/>
      </w:r>
    </w:p>
    <w:p w14:paraId="37E57BA6" w14:textId="77777777" w:rsidR="00F351A1" w:rsidRPr="00DE6C92" w:rsidRDefault="00F351A1">
      <w:pPr>
        <w:rPr>
          <w:rFonts w:ascii="Georgia" w:hAnsi="Georgia"/>
          <w:sz w:val="22"/>
          <w:szCs w:val="22"/>
        </w:rPr>
      </w:pPr>
    </w:p>
    <w:p w14:paraId="79C5580F" w14:textId="77777777" w:rsidR="006409B8" w:rsidRPr="00DE6C92" w:rsidRDefault="006409B8">
      <w:pPr>
        <w:rPr>
          <w:rFonts w:ascii="Georgia" w:hAnsi="Georgia"/>
          <w:sz w:val="22"/>
          <w:szCs w:val="22"/>
        </w:rPr>
      </w:pPr>
      <w:r w:rsidRPr="00DE6C92">
        <w:rPr>
          <w:rFonts w:ascii="Georgia" w:hAnsi="Georgia"/>
          <w:sz w:val="22"/>
          <w:szCs w:val="22"/>
        </w:rPr>
        <w:br w:type="page"/>
      </w:r>
    </w:p>
    <w:p w14:paraId="22D01F9A" w14:textId="77777777" w:rsidR="00F351A1" w:rsidRPr="00DE6C92" w:rsidRDefault="00F351A1" w:rsidP="00F351A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S-4a.</w:t>
      </w:r>
      <w:r w:rsidRPr="00DE6C92">
        <w:rPr>
          <w:rFonts w:ascii="Georgia" w:hAnsi="Georgia"/>
          <w:sz w:val="22"/>
          <w:szCs w:val="22"/>
        </w:rPr>
        <w:tab/>
        <w:t>Then may I speak to any Hispanic, 18 years of age or older, living in this household?</w:t>
      </w:r>
    </w:p>
    <w:p w14:paraId="25591D01" w14:textId="77777777" w:rsidR="006409B8" w:rsidRPr="00DE6C92" w:rsidRDefault="006409B8" w:rsidP="006409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rPr>
          <w:rFonts w:ascii="Georgia" w:hAnsi="Georgia"/>
          <w:sz w:val="22"/>
          <w:szCs w:val="22"/>
        </w:rPr>
      </w:pPr>
    </w:p>
    <w:p w14:paraId="66BA82D5" w14:textId="77777777" w:rsidR="006409B8" w:rsidRPr="00DE6C92" w:rsidRDefault="002337A8" w:rsidP="006409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rPr>
          <w:rFonts w:ascii="Georgia" w:hAnsi="Georgia"/>
          <w:sz w:val="22"/>
          <w:szCs w:val="22"/>
        </w:rPr>
      </w:pPr>
      <w:r w:rsidRPr="00DE6C92">
        <w:rPr>
          <w:rFonts w:ascii="Georgia" w:hAnsi="Georgia"/>
          <w:b/>
          <w:sz w:val="22"/>
          <w:szCs w:val="22"/>
        </w:rPr>
        <w:t>Qnxs4a</w:t>
      </w:r>
      <w:r w:rsidR="006409B8" w:rsidRPr="00DE6C92">
        <w:rPr>
          <w:rFonts w:ascii="Georgia" w:hAnsi="Georgia"/>
          <w:sz w:val="22"/>
          <w:szCs w:val="22"/>
        </w:rPr>
        <w:tab/>
        <w:t>1</w:t>
      </w:r>
      <w:r w:rsidR="006409B8" w:rsidRPr="00DE6C92">
        <w:rPr>
          <w:rFonts w:ascii="Georgia" w:hAnsi="Georgia"/>
          <w:sz w:val="22"/>
          <w:szCs w:val="22"/>
        </w:rPr>
        <w:tab/>
      </w:r>
      <w:r w:rsidR="00D756DB" w:rsidRPr="00DE6C92">
        <w:rPr>
          <w:rFonts w:ascii="Georgia" w:hAnsi="Georgia"/>
          <w:sz w:val="22"/>
          <w:szCs w:val="22"/>
        </w:rPr>
        <w:tab/>
      </w:r>
      <w:r w:rsidR="006409B8" w:rsidRPr="00DE6C92">
        <w:rPr>
          <w:rFonts w:ascii="Georgia" w:hAnsi="Georgia"/>
          <w:sz w:val="22"/>
          <w:szCs w:val="22"/>
        </w:rPr>
        <w:t>Qualified respondent is on phone</w:t>
      </w:r>
      <w:r w:rsidR="006409B8" w:rsidRPr="00DE6C92">
        <w:rPr>
          <w:rFonts w:ascii="Georgia" w:hAnsi="Georgia"/>
          <w:sz w:val="22"/>
          <w:szCs w:val="22"/>
        </w:rPr>
        <w:tab/>
      </w:r>
      <w:r w:rsidR="00725488" w:rsidRPr="00DE6C92">
        <w:rPr>
          <w:rFonts w:ascii="Georgia" w:hAnsi="Georgia"/>
          <w:sz w:val="22"/>
          <w:szCs w:val="22"/>
        </w:rPr>
        <w:tab/>
      </w:r>
      <w:r w:rsidR="00725488" w:rsidRPr="00DE6C92">
        <w:rPr>
          <w:rFonts w:ascii="Georgia" w:hAnsi="Georgia"/>
          <w:b/>
          <w:sz w:val="22"/>
          <w:szCs w:val="22"/>
        </w:rPr>
        <w:t>(711)</w:t>
      </w:r>
      <w:r w:rsidR="006409B8" w:rsidRPr="00DE6C92">
        <w:rPr>
          <w:rFonts w:ascii="Georgia" w:hAnsi="Georgia"/>
          <w:sz w:val="22"/>
          <w:szCs w:val="22"/>
        </w:rPr>
        <w:tab/>
        <w:t>(CONTINUE TO S-5)</w:t>
      </w:r>
    </w:p>
    <w:p w14:paraId="1C3A0C8F" w14:textId="77777777" w:rsidR="006409B8" w:rsidRPr="00DE6C92" w:rsidRDefault="006409B8" w:rsidP="006409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rPr>
          <w:rFonts w:ascii="Georgia" w:hAnsi="Georgia"/>
          <w:sz w:val="22"/>
          <w:szCs w:val="22"/>
        </w:rPr>
      </w:pPr>
      <w:r w:rsidRPr="00DE6C92">
        <w:rPr>
          <w:rFonts w:ascii="Georgia" w:hAnsi="Georgia"/>
          <w:sz w:val="22"/>
          <w:szCs w:val="22"/>
        </w:rPr>
        <w:tab/>
      </w:r>
      <w:r w:rsidR="00D756DB" w:rsidRPr="00DE6C92">
        <w:rPr>
          <w:rFonts w:ascii="Georgia" w:hAnsi="Georgia"/>
          <w:sz w:val="22"/>
          <w:szCs w:val="22"/>
        </w:rPr>
        <w:tab/>
      </w:r>
      <w:r w:rsidRPr="00DE6C92">
        <w:rPr>
          <w:rFonts w:ascii="Georgia" w:hAnsi="Georgia"/>
          <w:sz w:val="22"/>
          <w:szCs w:val="22"/>
        </w:rPr>
        <w:t>2</w:t>
      </w:r>
      <w:r w:rsidR="00D756DB" w:rsidRPr="00DE6C92">
        <w:rPr>
          <w:rFonts w:ascii="Georgia" w:hAnsi="Georgia"/>
          <w:sz w:val="22"/>
          <w:szCs w:val="22"/>
        </w:rPr>
        <w:t xml:space="preserve"> </w:t>
      </w:r>
      <w:r w:rsidRPr="00DE6C92">
        <w:rPr>
          <w:rFonts w:ascii="Georgia" w:hAnsi="Georgia"/>
          <w:sz w:val="22"/>
          <w:szCs w:val="22"/>
        </w:rPr>
        <w:tab/>
        <w:t>Qualified respondent is available (not on phone)</w:t>
      </w:r>
      <w:r w:rsidRPr="00DE6C92">
        <w:rPr>
          <w:rFonts w:ascii="Georgia" w:hAnsi="Georgia"/>
          <w:sz w:val="22"/>
          <w:szCs w:val="22"/>
        </w:rPr>
        <w:tab/>
        <w:t xml:space="preserve">(ASK TO SPEAK </w:t>
      </w:r>
    </w:p>
    <w:p w14:paraId="7A0081FE" w14:textId="77777777" w:rsidR="006409B8" w:rsidRPr="00DE6C92" w:rsidRDefault="006409B8" w:rsidP="006409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5400"/>
        <w:rPr>
          <w:rFonts w:ascii="Georgia" w:hAnsi="Georgia"/>
          <w:sz w:val="22"/>
          <w:szCs w:val="22"/>
        </w:rPr>
      </w:pPr>
      <w:r w:rsidRPr="00DE6C92">
        <w:rPr>
          <w:rFonts w:ascii="Georgia" w:hAnsi="Georgia"/>
          <w:sz w:val="22"/>
          <w:szCs w:val="22"/>
        </w:rPr>
        <w:t xml:space="preserve">WITH, REPEAT MAIN INTRO </w:t>
      </w:r>
    </w:p>
    <w:p w14:paraId="0087E863" w14:textId="77777777" w:rsidR="006409B8" w:rsidRPr="00DE6C92" w:rsidRDefault="006409B8" w:rsidP="006409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5400"/>
        <w:rPr>
          <w:rFonts w:ascii="Georgia" w:hAnsi="Georgia"/>
          <w:sz w:val="22"/>
          <w:szCs w:val="22"/>
        </w:rPr>
      </w:pPr>
      <w:r w:rsidRPr="00DE6C92">
        <w:rPr>
          <w:rFonts w:ascii="Georgia" w:hAnsi="Georgia"/>
          <w:sz w:val="22"/>
          <w:szCs w:val="22"/>
        </w:rPr>
        <w:t>&amp; GO TO S-5)</w:t>
      </w:r>
    </w:p>
    <w:p w14:paraId="78EABBDC" w14:textId="77777777" w:rsidR="006409B8" w:rsidRPr="00DE6C92" w:rsidRDefault="006409B8" w:rsidP="006409B8">
      <w:pPr>
        <w:tabs>
          <w:tab w:val="left" w:pos="-1620"/>
          <w:tab w:val="left" w:pos="-1440"/>
          <w:tab w:val="left" w:pos="-72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20"/>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rPr>
          <w:rFonts w:ascii="Georgia" w:hAnsi="Georgia"/>
          <w:sz w:val="22"/>
          <w:szCs w:val="22"/>
        </w:rPr>
      </w:pPr>
      <w:r w:rsidRPr="00DE6C92">
        <w:rPr>
          <w:rFonts w:ascii="Georgia" w:hAnsi="Georgia"/>
          <w:sz w:val="22"/>
          <w:szCs w:val="22"/>
        </w:rPr>
        <w:tab/>
      </w:r>
      <w:r w:rsidR="00D756DB" w:rsidRPr="00DE6C92">
        <w:rPr>
          <w:rFonts w:ascii="Georgia" w:hAnsi="Georgia"/>
          <w:sz w:val="22"/>
          <w:szCs w:val="22"/>
        </w:rPr>
        <w:tab/>
      </w:r>
      <w:r w:rsidRPr="00DE6C92">
        <w:rPr>
          <w:rFonts w:ascii="Georgia" w:hAnsi="Georgia"/>
          <w:sz w:val="22"/>
          <w:szCs w:val="22"/>
        </w:rPr>
        <w:t>3</w:t>
      </w:r>
      <w:r w:rsidRPr="00DE6C92">
        <w:rPr>
          <w:rFonts w:ascii="Georgia" w:hAnsi="Georgia"/>
          <w:sz w:val="22"/>
          <w:szCs w:val="22"/>
        </w:rPr>
        <w:tab/>
        <w:t>Qualified respondent is not available at this time [SETUP CALLBACK]</w:t>
      </w:r>
    </w:p>
    <w:p w14:paraId="6035D2F8" w14:textId="77777777" w:rsidR="006409B8" w:rsidRPr="00DE6C92" w:rsidRDefault="006409B8" w:rsidP="006409B8">
      <w:pPr>
        <w:tabs>
          <w:tab w:val="left" w:pos="-1620"/>
          <w:tab w:val="left" w:pos="-1440"/>
          <w:tab w:val="left" w:pos="-720"/>
          <w:tab w:val="left" w:pos="270"/>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20"/>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5310" w:hanging="4950"/>
        <w:rPr>
          <w:rFonts w:ascii="Georgia" w:hAnsi="Georgia"/>
          <w:sz w:val="22"/>
          <w:szCs w:val="22"/>
        </w:rPr>
      </w:pPr>
      <w:r w:rsidRPr="00DE6C92">
        <w:rPr>
          <w:rFonts w:ascii="Georgia" w:hAnsi="Georgia"/>
          <w:sz w:val="22"/>
          <w:szCs w:val="22"/>
        </w:rPr>
        <w:tab/>
      </w:r>
      <w:r w:rsidR="00D756DB" w:rsidRPr="00DE6C92">
        <w:rPr>
          <w:rFonts w:ascii="Georgia" w:hAnsi="Georgia"/>
          <w:sz w:val="22"/>
          <w:szCs w:val="22"/>
        </w:rPr>
        <w:tab/>
      </w:r>
      <w:r w:rsidRPr="00DE6C92">
        <w:rPr>
          <w:rFonts w:ascii="Georgia" w:hAnsi="Georgia"/>
          <w:sz w:val="22"/>
          <w:szCs w:val="22"/>
        </w:rPr>
        <w:t>4</w:t>
      </w:r>
      <w:r w:rsidRPr="00DE6C92">
        <w:rPr>
          <w:rFonts w:ascii="Georgia" w:hAnsi="Georgia"/>
          <w:sz w:val="22"/>
          <w:szCs w:val="22"/>
        </w:rPr>
        <w:tab/>
        <w:t>No Hispanic 18+ living in household</w:t>
      </w:r>
      <w:r w:rsidRPr="00DE6C92">
        <w:rPr>
          <w:rFonts w:ascii="Georgia" w:hAnsi="Georgia"/>
          <w:sz w:val="22"/>
          <w:szCs w:val="22"/>
        </w:rPr>
        <w:tab/>
      </w:r>
      <w:r w:rsidRPr="00DE6C92">
        <w:rPr>
          <w:rFonts w:ascii="Georgia" w:hAnsi="Georgia"/>
          <w:sz w:val="22"/>
          <w:szCs w:val="22"/>
        </w:rPr>
        <w:tab/>
        <w:t>(THANK &amp; TERM. RECORD AS TQS4a)</w:t>
      </w:r>
    </w:p>
    <w:p w14:paraId="0BEB56A1" w14:textId="77777777" w:rsidR="006409B8" w:rsidRPr="00DE6C92" w:rsidRDefault="006409B8" w:rsidP="006409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D756DB" w:rsidRPr="00DE6C92">
        <w:rPr>
          <w:rFonts w:ascii="Georgia" w:hAnsi="Georgia"/>
          <w:sz w:val="22"/>
          <w:szCs w:val="22"/>
        </w:rPr>
        <w:tab/>
      </w:r>
      <w:r w:rsidR="00C04885" w:rsidRPr="00DE6C92">
        <w:rPr>
          <w:rFonts w:ascii="Georgia" w:hAnsi="Georgia"/>
          <w:sz w:val="22"/>
          <w:szCs w:val="22"/>
        </w:rPr>
        <w:t>9</w:t>
      </w:r>
      <w:r w:rsidRPr="00DE6C92">
        <w:rPr>
          <w:rFonts w:ascii="Georgia" w:hAnsi="Georgia"/>
          <w:sz w:val="22"/>
          <w:szCs w:val="22"/>
        </w:rPr>
        <w:tab/>
      </w:r>
      <w:r w:rsidR="00D756DB" w:rsidRPr="00DE6C92">
        <w:rPr>
          <w:rFonts w:ascii="Georgia" w:hAnsi="Georgia"/>
          <w:sz w:val="22"/>
          <w:szCs w:val="22"/>
        </w:rPr>
        <w:t xml:space="preserve"> </w:t>
      </w:r>
      <w:r w:rsidR="00D756DB" w:rsidRPr="00DE6C92">
        <w:rPr>
          <w:rFonts w:ascii="Georgia" w:hAnsi="Georgia"/>
          <w:sz w:val="22"/>
          <w:szCs w:val="22"/>
        </w:rPr>
        <w:tab/>
        <w:t xml:space="preserve"> </w:t>
      </w:r>
      <w:r w:rsidRPr="00DE6C92">
        <w:rPr>
          <w:rFonts w:ascii="Georgia" w:hAnsi="Georgia"/>
          <w:sz w:val="22"/>
          <w:szCs w:val="22"/>
        </w:rPr>
        <w:t>Refused</w:t>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 xml:space="preserve">(THANK ANSWER Q.S-RF &amp; TERM </w:t>
      </w:r>
    </w:p>
    <w:p w14:paraId="5E670C7E" w14:textId="77777777" w:rsidR="005A055F" w:rsidRDefault="006409B8" w:rsidP="006409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5400"/>
        <w:rPr>
          <w:rFonts w:ascii="Georgia" w:hAnsi="Georgia"/>
          <w:sz w:val="22"/>
          <w:szCs w:val="22"/>
        </w:rPr>
      </w:pPr>
      <w:r w:rsidRPr="00DE6C92">
        <w:rPr>
          <w:rFonts w:ascii="Georgia" w:hAnsi="Georgia"/>
          <w:sz w:val="22"/>
          <w:szCs w:val="22"/>
        </w:rPr>
        <w:t>RECORD AS TQS4a)</w:t>
      </w:r>
      <w:r w:rsidR="00A4378D" w:rsidRPr="00DE6C92">
        <w:rPr>
          <w:rFonts w:ascii="Georgia" w:hAnsi="Georgia"/>
          <w:sz w:val="22"/>
          <w:szCs w:val="22"/>
        </w:rPr>
        <w:t xml:space="preserve"> </w:t>
      </w:r>
      <w:r w:rsidR="00A4378D" w:rsidRPr="00DE6C92">
        <w:rPr>
          <w:rFonts w:ascii="Georgia" w:hAnsi="Georgia"/>
          <w:sz w:val="22"/>
          <w:szCs w:val="22"/>
        </w:rPr>
        <w:tab/>
      </w:r>
    </w:p>
    <w:p w14:paraId="32572BD8" w14:textId="77777777" w:rsidR="00350024" w:rsidRPr="00DE6C92" w:rsidRDefault="00350024" w:rsidP="005A055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539D0CA"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CELL PHONE SCREENER:</w:t>
      </w:r>
    </w:p>
    <w:p w14:paraId="260BAEA0"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936F06A"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INTRODUCTION: Hello, my name is ____________. I am calling for the Pew Research Center which is conducting an important nationwide public opinion poll.  Your number was selected at random and your answers are completely confidential.</w:t>
      </w:r>
    </w:p>
    <w:p w14:paraId="3BB1E681"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2E4AE18"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INTERVIEWER: ONLY IF RESPONDENT ASKS ABOUT INCENTIVE:</w:t>
      </w:r>
    </w:p>
    <w:p w14:paraId="09F79049"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At the end of the survey, we would like to send you $5 in appreciation of your time.</w:t>
      </w:r>
    </w:p>
    <w:p w14:paraId="7966F185"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D4C7393" w14:textId="77777777" w:rsidR="0095385E" w:rsidRPr="00DE6C92" w:rsidRDefault="0095385E" w:rsidP="003500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60" w:hanging="1260"/>
        <w:rPr>
          <w:rFonts w:ascii="Georgia" w:hAnsi="Georgia"/>
          <w:sz w:val="22"/>
          <w:szCs w:val="22"/>
        </w:rPr>
      </w:pPr>
      <w:r w:rsidRPr="00DE6C92">
        <w:rPr>
          <w:rFonts w:ascii="Georgia" w:hAnsi="Georgia"/>
          <w:sz w:val="22"/>
          <w:szCs w:val="22"/>
        </w:rPr>
        <w:tab/>
        <w:t>CELL-0.</w:t>
      </w:r>
      <w:r w:rsidR="00350024" w:rsidRPr="00DE6C92">
        <w:rPr>
          <w:rFonts w:ascii="Georgia" w:hAnsi="Georgia"/>
          <w:sz w:val="22"/>
          <w:szCs w:val="22"/>
        </w:rPr>
        <w:tab/>
      </w:r>
      <w:r w:rsidRPr="00DE6C92">
        <w:rPr>
          <w:rFonts w:ascii="Georgia" w:hAnsi="Georgia"/>
          <w:sz w:val="22"/>
          <w:szCs w:val="22"/>
        </w:rPr>
        <w:t xml:space="preserve">Before we continue, are you driving or doing anything that requires your full attention right now? </w:t>
      </w:r>
    </w:p>
    <w:p w14:paraId="78FABCC5"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628C0D6" w14:textId="77777777" w:rsidR="0095385E" w:rsidRPr="00DE6C92" w:rsidRDefault="00165BAF"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C</w:t>
      </w:r>
      <w:r w:rsidR="002337A8" w:rsidRPr="00DE6C92">
        <w:rPr>
          <w:rFonts w:ascii="Georgia" w:hAnsi="Georgia"/>
          <w:b/>
          <w:sz w:val="22"/>
          <w:szCs w:val="22"/>
        </w:rPr>
        <w:t>ell0</w:t>
      </w:r>
      <w:r w:rsidR="0095385E" w:rsidRPr="00DE6C92">
        <w:rPr>
          <w:rFonts w:ascii="Georgia" w:hAnsi="Georgia"/>
          <w:sz w:val="22"/>
          <w:szCs w:val="22"/>
        </w:rPr>
        <w:tab/>
        <w:t>1</w:t>
      </w:r>
      <w:r w:rsidR="0095385E" w:rsidRPr="00DE6C92">
        <w:rPr>
          <w:rFonts w:ascii="Georgia" w:hAnsi="Georgia"/>
          <w:sz w:val="22"/>
          <w:szCs w:val="22"/>
        </w:rPr>
        <w:tab/>
        <w:t>No, respondent not driving</w:t>
      </w:r>
      <w:r w:rsidR="0095385E" w:rsidRPr="00DE6C92">
        <w:rPr>
          <w:rFonts w:ascii="Georgia" w:hAnsi="Georgia"/>
          <w:sz w:val="22"/>
          <w:szCs w:val="22"/>
        </w:rPr>
        <w:tab/>
      </w:r>
      <w:r w:rsidR="0095385E" w:rsidRPr="00DE6C92">
        <w:rPr>
          <w:rFonts w:ascii="Georgia" w:hAnsi="Georgia"/>
          <w:sz w:val="22"/>
          <w:szCs w:val="22"/>
        </w:rPr>
        <w:tab/>
        <w:t xml:space="preserve">CONTINUE TO CELL-1 </w:t>
      </w:r>
    </w:p>
    <w:p w14:paraId="247AA18B"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Yes, respondent is driving</w:t>
      </w:r>
      <w:r w:rsidRPr="00DE6C92">
        <w:rPr>
          <w:rFonts w:ascii="Georgia" w:hAnsi="Georgia"/>
          <w:sz w:val="22"/>
          <w:szCs w:val="22"/>
        </w:rPr>
        <w:tab/>
      </w:r>
      <w:r w:rsidRPr="00DE6C92">
        <w:rPr>
          <w:rFonts w:ascii="Georgia" w:hAnsi="Georgia"/>
          <w:sz w:val="22"/>
          <w:szCs w:val="22"/>
        </w:rPr>
        <w:tab/>
        <w:t>SET UP CALL BACK</w:t>
      </w:r>
    </w:p>
    <w:p w14:paraId="0F941622"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This is NOT a cell phone</w:t>
      </w:r>
      <w:r w:rsidRPr="00DE6C92">
        <w:rPr>
          <w:rFonts w:ascii="Georgia" w:hAnsi="Georgia"/>
          <w:sz w:val="22"/>
          <w:szCs w:val="22"/>
        </w:rPr>
        <w:tab/>
      </w:r>
      <w:r w:rsidR="000651A2">
        <w:rPr>
          <w:rFonts w:ascii="Georgia" w:hAnsi="Georgia"/>
          <w:sz w:val="22"/>
          <w:szCs w:val="22"/>
        </w:rPr>
        <w:tab/>
      </w:r>
      <w:r w:rsidRPr="00DE6C92">
        <w:rPr>
          <w:rFonts w:ascii="Georgia" w:hAnsi="Georgia"/>
          <w:sz w:val="22"/>
          <w:szCs w:val="22"/>
        </w:rPr>
        <w:t>THANK &amp; TERM.  RECORD AS TQCELL-0</w:t>
      </w:r>
      <w:r w:rsidR="001A3C42" w:rsidRPr="00DE6C92">
        <w:rPr>
          <w:rFonts w:ascii="Georgia" w:hAnsi="Georgia"/>
          <w:sz w:val="22"/>
          <w:szCs w:val="22"/>
        </w:rPr>
        <w:tab/>
      </w:r>
    </w:p>
    <w:p w14:paraId="3F21D883"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Pr="00DE6C92">
        <w:rPr>
          <w:rFonts w:ascii="Georgia" w:hAnsi="Georgia"/>
          <w:sz w:val="22"/>
          <w:szCs w:val="22"/>
        </w:rPr>
        <w:tab/>
        <w:t>Refused</w:t>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 xml:space="preserve">THANK, ANSWER Q.S-RF &amp; TERM.  RECORD </w:t>
      </w:r>
    </w:p>
    <w:p w14:paraId="107C0258"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AS RQCELL-0</w:t>
      </w:r>
      <w:r w:rsidR="00A4378D" w:rsidRPr="00DE6C92">
        <w:rPr>
          <w:rFonts w:ascii="Georgia" w:hAnsi="Georgia"/>
          <w:sz w:val="22"/>
          <w:szCs w:val="22"/>
        </w:rPr>
        <w:tab/>
      </w:r>
    </w:p>
    <w:p w14:paraId="00729AE7"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7AD347C"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CELL1.</w:t>
      </w:r>
      <w:r w:rsidRPr="00DE6C92">
        <w:rPr>
          <w:rFonts w:ascii="Georgia" w:hAnsi="Georgia"/>
          <w:sz w:val="22"/>
          <w:szCs w:val="22"/>
        </w:rPr>
        <w:tab/>
        <w:t>First, can you tell me, are you</w:t>
      </w:r>
      <w:r w:rsidR="00546CC9" w:rsidRPr="00DE6C92">
        <w:rPr>
          <w:rFonts w:ascii="Georgia" w:hAnsi="Georgia"/>
          <w:sz w:val="22"/>
          <w:szCs w:val="22"/>
        </w:rPr>
        <w:t xml:space="preserve"> (INSERT)</w:t>
      </w:r>
      <w:r w:rsidRPr="00DE6C92">
        <w:rPr>
          <w:rFonts w:ascii="Georgia" w:hAnsi="Georgia"/>
          <w:sz w:val="22"/>
          <w:szCs w:val="22"/>
        </w:rPr>
        <w:t xml:space="preserve">: </w:t>
      </w:r>
    </w:p>
    <w:p w14:paraId="5AC34519" w14:textId="77777777" w:rsidR="00165BAF" w:rsidRPr="00DE6C92" w:rsidRDefault="00165BAF"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03EC366" w14:textId="77777777" w:rsidR="0095385E" w:rsidRPr="00DE6C92" w:rsidRDefault="00165BAF"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sz w:val="22"/>
          <w:szCs w:val="22"/>
        </w:rPr>
        <w:t>C</w:t>
      </w:r>
      <w:r w:rsidR="002337A8" w:rsidRPr="00DE6C92">
        <w:rPr>
          <w:rFonts w:ascii="Georgia" w:hAnsi="Georgia"/>
          <w:b/>
          <w:sz w:val="22"/>
          <w:szCs w:val="22"/>
        </w:rPr>
        <w:t>ell1</w:t>
      </w:r>
      <w:r w:rsidR="0095385E" w:rsidRPr="00DE6C92">
        <w:rPr>
          <w:rFonts w:ascii="Georgia" w:hAnsi="Georgia"/>
          <w:sz w:val="22"/>
          <w:szCs w:val="22"/>
        </w:rPr>
        <w:tab/>
        <w:t>1</w:t>
      </w:r>
      <w:r w:rsidR="0095385E" w:rsidRPr="00DE6C92">
        <w:rPr>
          <w:rFonts w:ascii="Georgia" w:hAnsi="Georgia"/>
          <w:sz w:val="22"/>
          <w:szCs w:val="22"/>
        </w:rPr>
        <w:tab/>
        <w:t>Yes</w:t>
      </w:r>
      <w:r w:rsidR="0095385E" w:rsidRPr="00DE6C92">
        <w:rPr>
          <w:rFonts w:ascii="Georgia" w:hAnsi="Georgia"/>
          <w:sz w:val="22"/>
          <w:szCs w:val="22"/>
        </w:rPr>
        <w:tab/>
      </w:r>
      <w:r w:rsidR="0095385E" w:rsidRPr="00DE6C92">
        <w:rPr>
          <w:rFonts w:ascii="Georgia" w:hAnsi="Georgia"/>
          <w:sz w:val="22"/>
          <w:szCs w:val="22"/>
        </w:rPr>
        <w:tab/>
      </w:r>
      <w:r w:rsidR="0095385E" w:rsidRPr="00DE6C92">
        <w:rPr>
          <w:rFonts w:ascii="Georgia" w:hAnsi="Georgia"/>
          <w:sz w:val="22"/>
          <w:szCs w:val="22"/>
        </w:rPr>
        <w:tab/>
      </w:r>
      <w:r w:rsidR="0095385E" w:rsidRPr="00DE6C92">
        <w:rPr>
          <w:rFonts w:ascii="Georgia" w:hAnsi="Georgia"/>
          <w:sz w:val="22"/>
          <w:szCs w:val="22"/>
        </w:rPr>
        <w:tab/>
        <w:t>CONTINUE TO CELL2</w:t>
      </w:r>
      <w:r w:rsidR="008A5894" w:rsidRPr="00DE6C92">
        <w:rPr>
          <w:rFonts w:ascii="Georgia" w:hAnsi="Georgia"/>
          <w:sz w:val="22"/>
          <w:szCs w:val="22"/>
        </w:rPr>
        <w:tab/>
      </w:r>
      <w:r w:rsidR="008A5894" w:rsidRPr="00DE6C92">
        <w:rPr>
          <w:rFonts w:ascii="Georgia" w:hAnsi="Georgia"/>
          <w:sz w:val="22"/>
          <w:szCs w:val="22"/>
        </w:rPr>
        <w:tab/>
      </w:r>
    </w:p>
    <w:p w14:paraId="52DAE86F"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No</w:t>
      </w:r>
      <w:r w:rsidR="00350024" w:rsidRPr="00DE6C92">
        <w:rPr>
          <w:rFonts w:ascii="Georgia" w:hAnsi="Georgia"/>
          <w:sz w:val="22"/>
          <w:szCs w:val="22"/>
        </w:rPr>
        <w:tab/>
      </w:r>
      <w:r w:rsidR="00350024" w:rsidRPr="00DE6C92">
        <w:rPr>
          <w:rFonts w:ascii="Georgia" w:hAnsi="Georgia"/>
          <w:sz w:val="22"/>
          <w:szCs w:val="22"/>
        </w:rPr>
        <w:tab/>
      </w:r>
      <w:r w:rsidR="00350024" w:rsidRPr="00DE6C92">
        <w:rPr>
          <w:rFonts w:ascii="Georgia" w:hAnsi="Georgia"/>
          <w:sz w:val="22"/>
          <w:szCs w:val="22"/>
        </w:rPr>
        <w:tab/>
      </w:r>
      <w:r w:rsidR="00350024" w:rsidRPr="00DE6C92">
        <w:rPr>
          <w:rFonts w:ascii="Georgia" w:hAnsi="Georgia"/>
          <w:sz w:val="22"/>
          <w:szCs w:val="22"/>
        </w:rPr>
        <w:tab/>
        <w:t>THANK AND TERM.  RECORD AS TQCELL1</w:t>
      </w:r>
      <w:r w:rsidR="001A3C42" w:rsidRPr="00DE6C92">
        <w:rPr>
          <w:rFonts w:ascii="Georgia" w:hAnsi="Georgia"/>
          <w:sz w:val="22"/>
          <w:szCs w:val="22"/>
        </w:rPr>
        <w:tab/>
      </w:r>
    </w:p>
    <w:p w14:paraId="3313D5FF" w14:textId="77777777" w:rsidR="00350024" w:rsidRPr="00DE6C92" w:rsidRDefault="0095385E" w:rsidP="003500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Pr="00DE6C92">
        <w:rPr>
          <w:rFonts w:ascii="Georgia" w:hAnsi="Georgia"/>
          <w:sz w:val="22"/>
          <w:szCs w:val="22"/>
        </w:rPr>
        <w:tab/>
        <w:t>Refused</w:t>
      </w:r>
      <w:r w:rsidR="00350024" w:rsidRPr="00DE6C92">
        <w:rPr>
          <w:rFonts w:ascii="Georgia" w:hAnsi="Georgia"/>
          <w:sz w:val="22"/>
          <w:szCs w:val="22"/>
        </w:rPr>
        <w:t xml:space="preserve"> </w:t>
      </w:r>
      <w:r w:rsidR="00350024" w:rsidRPr="00DE6C92">
        <w:rPr>
          <w:rFonts w:ascii="Georgia" w:hAnsi="Georgia"/>
          <w:sz w:val="22"/>
          <w:szCs w:val="22"/>
        </w:rPr>
        <w:tab/>
      </w:r>
      <w:r w:rsidR="00350024" w:rsidRPr="00DE6C92">
        <w:rPr>
          <w:rFonts w:ascii="Georgia" w:hAnsi="Georgia"/>
          <w:sz w:val="22"/>
          <w:szCs w:val="22"/>
        </w:rPr>
        <w:tab/>
      </w:r>
      <w:r w:rsidR="00350024" w:rsidRPr="00DE6C92">
        <w:rPr>
          <w:rFonts w:ascii="Georgia" w:hAnsi="Georgia"/>
          <w:sz w:val="22"/>
          <w:szCs w:val="22"/>
        </w:rPr>
        <w:tab/>
        <w:t xml:space="preserve">THANK, ANSWER Q.S-RF &amp; TERM.  RECORD AS </w:t>
      </w:r>
    </w:p>
    <w:p w14:paraId="1B057227" w14:textId="77777777" w:rsidR="00350024" w:rsidRPr="00DE6C92" w:rsidRDefault="00350024" w:rsidP="003500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RQCELL1</w:t>
      </w:r>
      <w:r w:rsidR="00A4378D" w:rsidRPr="00DE6C92">
        <w:rPr>
          <w:rFonts w:ascii="Georgia" w:hAnsi="Georgia"/>
          <w:sz w:val="22"/>
          <w:szCs w:val="22"/>
        </w:rPr>
        <w:tab/>
      </w:r>
    </w:p>
    <w:p w14:paraId="3AF905D4" w14:textId="77777777" w:rsidR="00350024" w:rsidRPr="00DE6C92" w:rsidRDefault="0035002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E6170AD"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b.</w:t>
      </w:r>
      <w:r w:rsidRPr="00DE6C92">
        <w:rPr>
          <w:rFonts w:ascii="Georgia" w:hAnsi="Georgia"/>
          <w:sz w:val="22"/>
          <w:szCs w:val="22"/>
        </w:rPr>
        <w:tab/>
        <w:t>Hispanic or Latino</w:t>
      </w:r>
    </w:p>
    <w:p w14:paraId="7B2C94CE" w14:textId="77777777" w:rsidR="00350024" w:rsidRPr="00DE6C92" w:rsidRDefault="00350024" w:rsidP="003500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8559BB1" w14:textId="77777777" w:rsidR="0095385E" w:rsidRPr="00DE6C92" w:rsidRDefault="0035002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(ASK IF CELL PHONE SAMPLE)</w:t>
      </w:r>
    </w:p>
    <w:p w14:paraId="0742D50F"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CELL2.</w:t>
      </w:r>
      <w:r w:rsidRPr="00DE6C92">
        <w:rPr>
          <w:rFonts w:ascii="Georgia" w:hAnsi="Georgia"/>
          <w:sz w:val="22"/>
          <w:szCs w:val="22"/>
        </w:rPr>
        <w:tab/>
        <w:t>Could you please tell me if you are 18 or older?</w:t>
      </w:r>
    </w:p>
    <w:p w14:paraId="29F44863"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B89D0B0" w14:textId="77777777" w:rsidR="0095385E" w:rsidRPr="00DE6C92" w:rsidRDefault="00165BAF"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C</w:t>
      </w:r>
      <w:r w:rsidR="002337A8" w:rsidRPr="00DE6C92">
        <w:rPr>
          <w:rFonts w:ascii="Georgia" w:hAnsi="Georgia"/>
          <w:b/>
          <w:sz w:val="22"/>
          <w:szCs w:val="22"/>
        </w:rPr>
        <w:t>ell2</w:t>
      </w:r>
      <w:r w:rsidR="0095385E" w:rsidRPr="00DE6C92">
        <w:rPr>
          <w:rFonts w:ascii="Georgia" w:hAnsi="Georgia"/>
          <w:sz w:val="22"/>
          <w:szCs w:val="22"/>
        </w:rPr>
        <w:tab/>
        <w:t>1</w:t>
      </w:r>
      <w:r w:rsidR="0095385E" w:rsidRPr="00DE6C92">
        <w:rPr>
          <w:rFonts w:ascii="Georgia" w:hAnsi="Georgia"/>
          <w:sz w:val="22"/>
          <w:szCs w:val="22"/>
        </w:rPr>
        <w:tab/>
        <w:t>Under 18</w:t>
      </w:r>
      <w:r w:rsidR="0095385E" w:rsidRPr="00DE6C92">
        <w:rPr>
          <w:rFonts w:ascii="Georgia" w:hAnsi="Georgia"/>
          <w:sz w:val="22"/>
          <w:szCs w:val="22"/>
        </w:rPr>
        <w:tab/>
      </w:r>
      <w:r w:rsidR="0095385E" w:rsidRPr="00DE6C92">
        <w:rPr>
          <w:rFonts w:ascii="Georgia" w:hAnsi="Georgia"/>
          <w:sz w:val="22"/>
          <w:szCs w:val="22"/>
        </w:rPr>
        <w:tab/>
      </w:r>
      <w:r w:rsidR="0095385E" w:rsidRPr="00DE6C92">
        <w:rPr>
          <w:rFonts w:ascii="Georgia" w:hAnsi="Georgia"/>
          <w:sz w:val="22"/>
          <w:szCs w:val="22"/>
        </w:rPr>
        <w:tab/>
        <w:t>THANK &amp; TERM.  RECORD AS TQCELL2</w:t>
      </w:r>
      <w:r w:rsidR="008A5894" w:rsidRPr="00DE6C92">
        <w:rPr>
          <w:rFonts w:ascii="Georgia" w:hAnsi="Georgia"/>
          <w:sz w:val="22"/>
          <w:szCs w:val="22"/>
        </w:rPr>
        <w:tab/>
      </w:r>
    </w:p>
    <w:p w14:paraId="1117B7CC"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18 or older</w:t>
      </w:r>
      <w:r w:rsidRPr="00DE6C92">
        <w:rPr>
          <w:rFonts w:ascii="Georgia" w:hAnsi="Georgia"/>
          <w:sz w:val="22"/>
          <w:szCs w:val="22"/>
        </w:rPr>
        <w:tab/>
      </w:r>
      <w:r w:rsidRPr="00DE6C92">
        <w:rPr>
          <w:rFonts w:ascii="Georgia" w:hAnsi="Georgia"/>
          <w:sz w:val="22"/>
          <w:szCs w:val="22"/>
        </w:rPr>
        <w:tab/>
        <w:t>GO TO Q.S-5</w:t>
      </w:r>
    </w:p>
    <w:p w14:paraId="55F2C801"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Pr="00DE6C92">
        <w:rPr>
          <w:rFonts w:ascii="Georgia" w:hAnsi="Georgia"/>
          <w:sz w:val="22"/>
          <w:szCs w:val="22"/>
        </w:rPr>
        <w:tab/>
        <w:t>REFUSED</w:t>
      </w:r>
      <w:r w:rsidRPr="00DE6C92">
        <w:rPr>
          <w:rFonts w:ascii="Georgia" w:hAnsi="Georgia"/>
          <w:sz w:val="22"/>
          <w:szCs w:val="22"/>
        </w:rPr>
        <w:tab/>
      </w:r>
      <w:r w:rsidRPr="00DE6C92">
        <w:rPr>
          <w:rFonts w:ascii="Georgia" w:hAnsi="Georgia"/>
          <w:sz w:val="22"/>
          <w:szCs w:val="22"/>
        </w:rPr>
        <w:tab/>
        <w:t xml:space="preserve">THANK, ANSWER Q.S-RF &amp; TERM.  RECORD AS </w:t>
      </w:r>
    </w:p>
    <w:p w14:paraId="5DEF9F5C"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RQCELL</w:t>
      </w:r>
      <w:r w:rsidR="00350024" w:rsidRPr="00DE6C92">
        <w:rPr>
          <w:rFonts w:ascii="Georgia" w:hAnsi="Georgia"/>
          <w:sz w:val="22"/>
          <w:szCs w:val="22"/>
        </w:rPr>
        <w:t>2</w:t>
      </w:r>
      <w:r w:rsidR="001A3C42" w:rsidRPr="00DE6C92">
        <w:rPr>
          <w:rFonts w:ascii="Georgia" w:hAnsi="Georgia"/>
          <w:sz w:val="22"/>
          <w:szCs w:val="22"/>
        </w:rPr>
        <w:tab/>
      </w:r>
    </w:p>
    <w:p w14:paraId="4CC173D3"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485329B"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S-5.</w:t>
      </w:r>
      <w:r w:rsidRPr="00DE6C92">
        <w:rPr>
          <w:rFonts w:ascii="Georgia" w:hAnsi="Georgia"/>
          <w:sz w:val="22"/>
          <w:szCs w:val="22"/>
        </w:rPr>
        <w:tab/>
        <w:t>Record Gender</w:t>
      </w:r>
    </w:p>
    <w:p w14:paraId="74F32CB0"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006479C" w14:textId="77777777" w:rsidR="0095385E" w:rsidRPr="00DE6C92" w:rsidRDefault="002337A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gender</w:t>
      </w:r>
      <w:r w:rsidR="0095385E" w:rsidRPr="00DE6C92">
        <w:rPr>
          <w:rFonts w:ascii="Georgia" w:hAnsi="Georgia"/>
          <w:sz w:val="22"/>
          <w:szCs w:val="22"/>
        </w:rPr>
        <w:tab/>
        <w:t>1</w:t>
      </w:r>
      <w:r w:rsidR="0095385E" w:rsidRPr="00DE6C92">
        <w:rPr>
          <w:rFonts w:ascii="Georgia" w:hAnsi="Georgia"/>
          <w:sz w:val="22"/>
          <w:szCs w:val="22"/>
        </w:rPr>
        <w:tab/>
        <w:t>Male</w:t>
      </w:r>
      <w:r w:rsidR="008A5894" w:rsidRPr="00DE6C92">
        <w:rPr>
          <w:rFonts w:ascii="Georgia" w:hAnsi="Georgia"/>
          <w:sz w:val="22"/>
          <w:szCs w:val="22"/>
        </w:rPr>
        <w:tab/>
      </w:r>
      <w:r w:rsidR="008A5894" w:rsidRPr="00DE6C92">
        <w:rPr>
          <w:rFonts w:ascii="Georgia" w:hAnsi="Georgia"/>
          <w:sz w:val="22"/>
          <w:szCs w:val="22"/>
        </w:rPr>
        <w:tab/>
      </w:r>
    </w:p>
    <w:p w14:paraId="7BF60642"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Female</w:t>
      </w:r>
    </w:p>
    <w:p w14:paraId="285B02F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68DBAA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What language do you want to conduct the interview in?</w:t>
      </w:r>
    </w:p>
    <w:p w14:paraId="463DD13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roofErr w:type="spellStart"/>
      <w:r w:rsidRPr="00DE6C92">
        <w:rPr>
          <w:rFonts w:ascii="Georgia" w:hAnsi="Georgia"/>
          <w:b/>
          <w:sz w:val="22"/>
          <w:szCs w:val="22"/>
        </w:rPr>
        <w:t>langh</w:t>
      </w:r>
      <w:proofErr w:type="spellEnd"/>
    </w:p>
    <w:p w14:paraId="4C8EED5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1</w:t>
      </w:r>
      <w:r w:rsidRPr="00DE6C92">
        <w:rPr>
          <w:rFonts w:ascii="Georgia" w:hAnsi="Georgia"/>
          <w:sz w:val="22"/>
          <w:szCs w:val="22"/>
        </w:rPr>
        <w:tab/>
      </w:r>
      <w:r w:rsidRPr="00DE6C92">
        <w:rPr>
          <w:rFonts w:ascii="Georgia" w:hAnsi="Georgia"/>
          <w:sz w:val="22"/>
          <w:szCs w:val="22"/>
        </w:rPr>
        <w:tab/>
        <w:t>English</w:t>
      </w:r>
    </w:p>
    <w:p w14:paraId="2233E05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r>
      <w:r w:rsidRPr="00DE6C92">
        <w:rPr>
          <w:rFonts w:ascii="Georgia" w:hAnsi="Georgia"/>
          <w:sz w:val="22"/>
          <w:szCs w:val="22"/>
        </w:rPr>
        <w:tab/>
        <w:t>Spanish</w:t>
      </w:r>
    </w:p>
    <w:p w14:paraId="3B328395"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BEECF63" w14:textId="77777777" w:rsidR="00F5751F" w:rsidRDefault="00F5751F" w:rsidP="00F575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RESPONDENT IDENTIFIER</w:t>
      </w:r>
    </w:p>
    <w:p w14:paraId="3396BDCA" w14:textId="77777777" w:rsidR="00F5751F" w:rsidRPr="00F5751F" w:rsidRDefault="00F5751F"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F5751F">
        <w:rPr>
          <w:rFonts w:ascii="Georgia" w:hAnsi="Georgia"/>
          <w:b/>
          <w:sz w:val="22"/>
          <w:szCs w:val="22"/>
        </w:rPr>
        <w:t>CASEID</w:t>
      </w:r>
    </w:p>
    <w:p w14:paraId="38FBCA65" w14:textId="77777777" w:rsidR="00F5751F" w:rsidRPr="00DE6C92" w:rsidRDefault="00F5751F"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E9060A1" w14:textId="77777777" w:rsidR="00F5751F" w:rsidRDefault="00F5751F">
      <w:pPr>
        <w:rPr>
          <w:rFonts w:ascii="Georgia" w:hAnsi="Georgia"/>
          <w:sz w:val="22"/>
          <w:szCs w:val="22"/>
        </w:rPr>
      </w:pPr>
      <w:r>
        <w:rPr>
          <w:rFonts w:ascii="Georgia" w:hAnsi="Georgia"/>
          <w:sz w:val="22"/>
          <w:szCs w:val="22"/>
        </w:rPr>
        <w:br w:type="page"/>
      </w:r>
    </w:p>
    <w:p w14:paraId="73D7D574"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SCREENING QUESTIONS</w:t>
      </w:r>
    </w:p>
    <w:p w14:paraId="3A24C298"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F4A1A03" w14:textId="77777777" w:rsidR="0095385E" w:rsidRPr="00DE6C92" w:rsidRDefault="00546CC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740CCC" w:rsidRPr="00DE6C92">
        <w:rPr>
          <w:rFonts w:ascii="Georgia" w:hAnsi="Georgia"/>
          <w:sz w:val="22"/>
          <w:szCs w:val="22"/>
        </w:rPr>
        <w:t>(ASK ALL)</w:t>
      </w:r>
    </w:p>
    <w:p w14:paraId="48D4A1EE" w14:textId="77777777" w:rsidR="0095385E" w:rsidRPr="00DE6C92" w:rsidRDefault="00546CC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1.</w:t>
      </w:r>
      <w:r w:rsidRPr="00DE6C92">
        <w:rPr>
          <w:rFonts w:ascii="Georgia" w:hAnsi="Georgia"/>
          <w:sz w:val="22"/>
          <w:szCs w:val="22"/>
        </w:rPr>
        <w:tab/>
      </w:r>
      <w:r w:rsidR="0095385E" w:rsidRPr="00DE6C92">
        <w:rPr>
          <w:rFonts w:ascii="Georgia" w:hAnsi="Georgia"/>
          <w:sz w:val="22"/>
          <w:szCs w:val="22"/>
        </w:rPr>
        <w:t>Just to confirm, are you, yourself of Hispanic or Latino origin or descent?</w:t>
      </w:r>
    </w:p>
    <w:p w14:paraId="2055142F" w14:textId="77777777" w:rsidR="00546CC9" w:rsidRPr="00DE6C92" w:rsidRDefault="00546CC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AF4180D" w14:textId="77777777" w:rsidR="0095385E" w:rsidRPr="00DE6C92" w:rsidRDefault="0095385E" w:rsidP="00546CC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A857A6" w:rsidRPr="00DE6C92">
        <w:rPr>
          <w:rFonts w:ascii="Georgia" w:hAnsi="Georgia"/>
          <w:sz w:val="22"/>
          <w:szCs w:val="22"/>
        </w:rPr>
        <w:t>(</w:t>
      </w:r>
      <w:r w:rsidRPr="00DE6C92">
        <w:rPr>
          <w:rFonts w:ascii="Georgia" w:hAnsi="Georgia"/>
          <w:sz w:val="22"/>
          <w:szCs w:val="22"/>
        </w:rPr>
        <w:t>IF NECESSARY: such as Mexican, Puerto Rican, Cuban, Dominican, Central or South American, Caribbean or some other Latin American background</w:t>
      </w:r>
      <w:r w:rsidR="00A857A6" w:rsidRPr="00DE6C92">
        <w:rPr>
          <w:rFonts w:ascii="Georgia" w:hAnsi="Georgia"/>
          <w:sz w:val="22"/>
          <w:szCs w:val="22"/>
        </w:rPr>
        <w:t>)</w:t>
      </w:r>
    </w:p>
    <w:p w14:paraId="014BA7C8"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E705D47"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 xml:space="preserve">(INTERVIEWER INSTRUCTIONS: IF RESPONDENT SEEMS HESITANT OR HAS </w:t>
      </w:r>
    </w:p>
    <w:p w14:paraId="47B73A6B"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AN ACCENT, PROBE FOR HISPANIC OR LATINO ORIGIN)</w:t>
      </w:r>
    </w:p>
    <w:p w14:paraId="5B490711"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BA0FC1B" w14:textId="77777777" w:rsidR="0095385E" w:rsidRPr="00DE6C92" w:rsidRDefault="002337A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Qn1</w:t>
      </w:r>
      <w:r w:rsidR="0095385E" w:rsidRPr="00DE6C92">
        <w:rPr>
          <w:rFonts w:ascii="Georgia" w:hAnsi="Georgia"/>
          <w:sz w:val="22"/>
          <w:szCs w:val="22"/>
        </w:rPr>
        <w:tab/>
        <w:t>1</w:t>
      </w:r>
      <w:r w:rsidR="0095385E" w:rsidRPr="00DE6C92">
        <w:rPr>
          <w:rFonts w:ascii="Georgia" w:hAnsi="Georgia"/>
          <w:sz w:val="22"/>
          <w:szCs w:val="22"/>
        </w:rPr>
        <w:tab/>
        <w:t>Yes</w:t>
      </w:r>
      <w:r w:rsidR="008A5894" w:rsidRPr="00DE6C92">
        <w:rPr>
          <w:rFonts w:ascii="Georgia" w:hAnsi="Georgia"/>
          <w:sz w:val="22"/>
          <w:szCs w:val="22"/>
        </w:rPr>
        <w:tab/>
      </w:r>
    </w:p>
    <w:p w14:paraId="09F464FD"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No</w:t>
      </w:r>
    </w:p>
    <w:p w14:paraId="7FD2F4D4"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5B076EB0"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472E3193"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230B3DC"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(IF Q.1 = 2, D, OR R, THANK &amp; TERM.  RECORD AS TQ1)</w:t>
      </w:r>
      <w:r w:rsidR="001A3C42" w:rsidRPr="00DE6C92">
        <w:rPr>
          <w:rFonts w:ascii="Georgia" w:hAnsi="Georgia"/>
          <w:sz w:val="22"/>
          <w:szCs w:val="22"/>
        </w:rPr>
        <w:t xml:space="preserve"> </w:t>
      </w:r>
      <w:r w:rsidR="001A3C42" w:rsidRPr="00DE6C92">
        <w:rPr>
          <w:rFonts w:ascii="Georgia" w:hAnsi="Georgia"/>
          <w:sz w:val="22"/>
          <w:szCs w:val="22"/>
        </w:rPr>
        <w:tab/>
      </w:r>
    </w:p>
    <w:p w14:paraId="3170E87F"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394275A" w14:textId="77777777" w:rsidR="00546CC9" w:rsidRPr="00DE6C92" w:rsidRDefault="00546CC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740CCC" w:rsidRPr="00DE6C92">
        <w:rPr>
          <w:rFonts w:ascii="Georgia" w:hAnsi="Georgia"/>
          <w:sz w:val="22"/>
          <w:szCs w:val="22"/>
        </w:rPr>
        <w:t>(ASK ALL)</w:t>
      </w:r>
    </w:p>
    <w:p w14:paraId="75B69204" w14:textId="77777777" w:rsidR="00546CC9" w:rsidRPr="00DE6C92" w:rsidRDefault="001A2542" w:rsidP="00546CC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2.</w:t>
      </w:r>
      <w:r w:rsidRPr="00DE6C92">
        <w:rPr>
          <w:rFonts w:ascii="Georgia" w:hAnsi="Georgia"/>
          <w:sz w:val="22"/>
          <w:szCs w:val="22"/>
        </w:rPr>
        <w:tab/>
      </w:r>
      <w:r w:rsidR="0095385E" w:rsidRPr="00DE6C92">
        <w:rPr>
          <w:rFonts w:ascii="Georgia" w:hAnsi="Georgia"/>
          <w:sz w:val="22"/>
          <w:szCs w:val="22"/>
        </w:rPr>
        <w:t xml:space="preserve">The terms Hispanic and Latino are both used to describe people who are of Hispanic or Latino origin or descent.  Do you happen to prefer one of these terms more than the other?  </w:t>
      </w:r>
    </w:p>
    <w:p w14:paraId="780C99FD" w14:textId="77777777" w:rsidR="00546CC9" w:rsidRPr="00DE6C92" w:rsidRDefault="00546CC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67C668A" w14:textId="77777777" w:rsidR="0095385E" w:rsidRPr="00DE6C92" w:rsidRDefault="00546CC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(GET ANSWER, THEN ASK: Which term do you prefer, Hispanic or Latino?)</w:t>
      </w:r>
    </w:p>
    <w:p w14:paraId="3D7677B4"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4DAF761" w14:textId="77777777" w:rsidR="0095385E" w:rsidRPr="00DE6C92" w:rsidRDefault="002337A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w:t>
      </w:r>
      <w:r w:rsidR="0095385E" w:rsidRPr="00DE6C92">
        <w:rPr>
          <w:rFonts w:ascii="Georgia" w:hAnsi="Georgia"/>
          <w:sz w:val="22"/>
          <w:szCs w:val="22"/>
        </w:rPr>
        <w:tab/>
        <w:t>1</w:t>
      </w:r>
      <w:r w:rsidR="0095385E" w:rsidRPr="00DE6C92">
        <w:rPr>
          <w:rFonts w:ascii="Georgia" w:hAnsi="Georgia"/>
          <w:sz w:val="22"/>
          <w:szCs w:val="22"/>
        </w:rPr>
        <w:tab/>
        <w:t>Hispanic</w:t>
      </w:r>
    </w:p>
    <w:p w14:paraId="5F51068C"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Latino</w:t>
      </w:r>
    </w:p>
    <w:p w14:paraId="42751F8C"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(DO NOT READ) No preference</w:t>
      </w:r>
    </w:p>
    <w:p w14:paraId="22480CE9"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41241253"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1FDFBF2A"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65B56CE5" w14:textId="77777777" w:rsidR="00F41E9C" w:rsidRDefault="00F41E9C">
      <w:pPr>
        <w:rPr>
          <w:rFonts w:ascii="Georgia" w:hAnsi="Georgia"/>
          <w:sz w:val="22"/>
          <w:szCs w:val="22"/>
        </w:rPr>
      </w:pPr>
      <w:r>
        <w:rPr>
          <w:rFonts w:ascii="Georgia" w:hAnsi="Georgia"/>
          <w:sz w:val="22"/>
          <w:szCs w:val="22"/>
        </w:rPr>
        <w:br w:type="page"/>
      </w:r>
    </w:p>
    <w:p w14:paraId="7C1F87B2" w14:textId="77777777" w:rsidR="0095385E" w:rsidRPr="00DE6C92" w:rsidRDefault="00546CC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740CCC" w:rsidRPr="00DE6C92">
        <w:rPr>
          <w:rFonts w:ascii="Georgia" w:hAnsi="Georgia"/>
          <w:sz w:val="22"/>
          <w:szCs w:val="22"/>
        </w:rPr>
        <w:t>(ASK ALL)</w:t>
      </w:r>
    </w:p>
    <w:p w14:paraId="60A5B731" w14:textId="77777777" w:rsidR="00546CC9" w:rsidRPr="00DE6C92" w:rsidRDefault="00546CC9" w:rsidP="00546CC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3.</w:t>
      </w:r>
      <w:r w:rsidRPr="00DE6C92">
        <w:rPr>
          <w:rFonts w:ascii="Georgia" w:hAnsi="Georgia"/>
          <w:sz w:val="22"/>
          <w:szCs w:val="22"/>
        </w:rPr>
        <w:tab/>
      </w:r>
      <w:r w:rsidR="0095385E" w:rsidRPr="00DE6C92">
        <w:rPr>
          <w:rFonts w:ascii="Georgia" w:hAnsi="Georgia"/>
          <w:sz w:val="22"/>
          <w:szCs w:val="22"/>
        </w:rPr>
        <w:t xml:space="preserve">Now I want to ask you about you and your family’s heritage.  Are you Mexican, Puerto Rican, Cuban, Dominican, Salvadoran, or are you and your ancestors from another country? </w:t>
      </w:r>
    </w:p>
    <w:p w14:paraId="5071B2A2" w14:textId="77777777" w:rsidR="00546CC9" w:rsidRPr="00DE6C92" w:rsidRDefault="00546CC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4DED6E8" w14:textId="77777777" w:rsidR="0095385E" w:rsidRPr="00DE6C92" w:rsidRDefault="00546CC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(IF ANOTHER COUNTRY: What country is that?)</w:t>
      </w:r>
    </w:p>
    <w:p w14:paraId="63E744E4" w14:textId="77777777" w:rsidR="00546CC9" w:rsidRPr="00DE6C92" w:rsidRDefault="00546CC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A4ACB06" w14:textId="77777777" w:rsidR="0095385E" w:rsidRPr="00DE6C92" w:rsidRDefault="0095385E" w:rsidP="00546CC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Pr="00DE6C92">
        <w:rPr>
          <w:rFonts w:ascii="Georgia" w:hAnsi="Georgia"/>
          <w:sz w:val="22"/>
          <w:szCs w:val="22"/>
        </w:rPr>
        <w:tab/>
        <w:t>(IF STILL NOT SURE, ASK:  Are you and your ancestors from Central America, South America, or somewhere else?)</w:t>
      </w:r>
    </w:p>
    <w:p w14:paraId="625B8A1B" w14:textId="77777777" w:rsidR="00546CC9" w:rsidRPr="00DE6C92" w:rsidRDefault="00546CC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CCE2158" w14:textId="77777777" w:rsidR="0095385E" w:rsidRPr="00DE6C92" w:rsidRDefault="00546CC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(ACCEPT MORE THAN ONE ANSWER)</w:t>
      </w:r>
    </w:p>
    <w:p w14:paraId="3AE2309E" w14:textId="77777777" w:rsidR="0095385E" w:rsidRPr="00336280" w:rsidRDefault="00A75E03"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lang w:val="es-419"/>
        </w:rPr>
      </w:pPr>
      <w:r w:rsidRPr="00336280">
        <w:rPr>
          <w:rFonts w:ascii="Georgia" w:hAnsi="Georgia"/>
          <w:b/>
          <w:sz w:val="22"/>
          <w:szCs w:val="22"/>
          <w:lang w:val="es-419"/>
        </w:rPr>
        <w:t>Qn301</w:t>
      </w:r>
    </w:p>
    <w:p w14:paraId="126FFCC9" w14:textId="77777777" w:rsidR="00A75E03" w:rsidRPr="00336280" w:rsidRDefault="00A75E03"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lang w:val="es-419"/>
        </w:rPr>
      </w:pPr>
      <w:r w:rsidRPr="00336280">
        <w:rPr>
          <w:rFonts w:ascii="Georgia" w:hAnsi="Georgia"/>
          <w:b/>
          <w:sz w:val="22"/>
          <w:szCs w:val="22"/>
          <w:lang w:val="es-419"/>
        </w:rPr>
        <w:t>Qn302</w:t>
      </w:r>
    </w:p>
    <w:p w14:paraId="6D416742"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sz w:val="22"/>
          <w:szCs w:val="22"/>
          <w:lang w:val="es-419"/>
        </w:rPr>
      </w:pPr>
      <w:r w:rsidRPr="00336280">
        <w:rPr>
          <w:rFonts w:ascii="Georgia" w:hAnsi="Georgia"/>
          <w:sz w:val="22"/>
          <w:szCs w:val="22"/>
          <w:lang w:val="es-419"/>
        </w:rPr>
        <w:t xml:space="preserve"> </w:t>
      </w:r>
      <w:r w:rsidRPr="00336280">
        <w:rPr>
          <w:rFonts w:ascii="Georgia" w:hAnsi="Georgia"/>
          <w:sz w:val="22"/>
          <w:szCs w:val="22"/>
          <w:lang w:val="es-419"/>
        </w:rPr>
        <w:tab/>
        <w:t xml:space="preserve">01 </w:t>
      </w:r>
      <w:proofErr w:type="spellStart"/>
      <w:r w:rsidRPr="00336280">
        <w:rPr>
          <w:rFonts w:ascii="Georgia" w:hAnsi="Georgia"/>
          <w:sz w:val="22"/>
          <w:szCs w:val="22"/>
          <w:lang w:val="es-419"/>
        </w:rPr>
        <w:t>Mexican</w:t>
      </w:r>
      <w:proofErr w:type="spellEnd"/>
      <w:r w:rsidRPr="00336280">
        <w:rPr>
          <w:rFonts w:ascii="Georgia" w:hAnsi="Georgia"/>
          <w:sz w:val="22"/>
          <w:szCs w:val="22"/>
          <w:lang w:val="es-419"/>
        </w:rPr>
        <w:t xml:space="preserve"> (</w:t>
      </w:r>
      <w:proofErr w:type="spellStart"/>
      <w:r w:rsidRPr="00336280">
        <w:rPr>
          <w:rFonts w:ascii="Georgia" w:hAnsi="Georgia"/>
          <w:sz w:val="22"/>
          <w:szCs w:val="22"/>
          <w:lang w:val="es-419"/>
        </w:rPr>
        <w:t>Mexico</w:t>
      </w:r>
      <w:proofErr w:type="spellEnd"/>
      <w:r w:rsidRPr="00336280">
        <w:rPr>
          <w:rFonts w:ascii="Georgia" w:hAnsi="Georgia"/>
          <w:sz w:val="22"/>
          <w:szCs w:val="22"/>
          <w:lang w:val="es-419"/>
        </w:rPr>
        <w:t xml:space="preserve">)                            </w:t>
      </w:r>
    </w:p>
    <w:p w14:paraId="012350AE"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sz w:val="22"/>
          <w:szCs w:val="22"/>
          <w:lang w:val="es-419"/>
        </w:rPr>
      </w:pPr>
      <w:r w:rsidRPr="00336280">
        <w:rPr>
          <w:rFonts w:ascii="Georgia" w:hAnsi="Georgia"/>
          <w:sz w:val="22"/>
          <w:szCs w:val="22"/>
          <w:lang w:val="es-419"/>
        </w:rPr>
        <w:tab/>
        <w:t xml:space="preserve">02 </w:t>
      </w:r>
      <w:proofErr w:type="gramStart"/>
      <w:r w:rsidRPr="00336280">
        <w:rPr>
          <w:rFonts w:ascii="Georgia" w:hAnsi="Georgia"/>
          <w:sz w:val="22"/>
          <w:szCs w:val="22"/>
          <w:lang w:val="es-419"/>
        </w:rPr>
        <w:t>Puerto</w:t>
      </w:r>
      <w:proofErr w:type="gramEnd"/>
      <w:r w:rsidRPr="00336280">
        <w:rPr>
          <w:rFonts w:ascii="Georgia" w:hAnsi="Georgia"/>
          <w:sz w:val="22"/>
          <w:szCs w:val="22"/>
          <w:lang w:val="es-419"/>
        </w:rPr>
        <w:t xml:space="preserve"> </w:t>
      </w:r>
      <w:proofErr w:type="spellStart"/>
      <w:r w:rsidRPr="00336280">
        <w:rPr>
          <w:rFonts w:ascii="Georgia" w:hAnsi="Georgia"/>
          <w:sz w:val="22"/>
          <w:szCs w:val="22"/>
          <w:lang w:val="es-419"/>
        </w:rPr>
        <w:t>Rican</w:t>
      </w:r>
      <w:proofErr w:type="spellEnd"/>
      <w:r w:rsidRPr="00336280">
        <w:rPr>
          <w:rFonts w:ascii="Georgia" w:hAnsi="Georgia"/>
          <w:sz w:val="22"/>
          <w:szCs w:val="22"/>
          <w:lang w:val="es-419"/>
        </w:rPr>
        <w:t xml:space="preserve"> (Puerto Rico)                  </w:t>
      </w:r>
    </w:p>
    <w:p w14:paraId="42DAE6DF"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sz w:val="22"/>
          <w:szCs w:val="22"/>
          <w:lang w:val="es-419"/>
        </w:rPr>
      </w:pPr>
      <w:r w:rsidRPr="00336280">
        <w:rPr>
          <w:rFonts w:ascii="Georgia" w:hAnsi="Georgia"/>
          <w:sz w:val="22"/>
          <w:szCs w:val="22"/>
          <w:lang w:val="es-419"/>
        </w:rPr>
        <w:tab/>
        <w:t xml:space="preserve">03 </w:t>
      </w:r>
      <w:proofErr w:type="gramStart"/>
      <w:r w:rsidRPr="00336280">
        <w:rPr>
          <w:rFonts w:ascii="Georgia" w:hAnsi="Georgia"/>
          <w:sz w:val="22"/>
          <w:szCs w:val="22"/>
          <w:lang w:val="es-419"/>
        </w:rPr>
        <w:t>Cuban</w:t>
      </w:r>
      <w:proofErr w:type="gramEnd"/>
      <w:r w:rsidRPr="00336280">
        <w:rPr>
          <w:rFonts w:ascii="Georgia" w:hAnsi="Georgia"/>
          <w:sz w:val="22"/>
          <w:szCs w:val="22"/>
          <w:lang w:val="es-419"/>
        </w:rPr>
        <w:t xml:space="preserve"> (Cuba)                                </w:t>
      </w:r>
    </w:p>
    <w:p w14:paraId="62D7D3AD"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sz w:val="22"/>
          <w:szCs w:val="22"/>
          <w:lang w:val="es-419"/>
        </w:rPr>
      </w:pPr>
      <w:r w:rsidRPr="00336280">
        <w:rPr>
          <w:rFonts w:ascii="Georgia" w:hAnsi="Georgia"/>
          <w:sz w:val="22"/>
          <w:szCs w:val="22"/>
          <w:lang w:val="es-419"/>
        </w:rPr>
        <w:t xml:space="preserve"> </w:t>
      </w:r>
      <w:r w:rsidRPr="00336280">
        <w:rPr>
          <w:rFonts w:ascii="Georgia" w:hAnsi="Georgia"/>
          <w:sz w:val="22"/>
          <w:szCs w:val="22"/>
          <w:lang w:val="es-419"/>
        </w:rPr>
        <w:tab/>
        <w:t xml:space="preserve">04 </w:t>
      </w:r>
      <w:proofErr w:type="spellStart"/>
      <w:r w:rsidRPr="00336280">
        <w:rPr>
          <w:rFonts w:ascii="Georgia" w:hAnsi="Georgia"/>
          <w:sz w:val="22"/>
          <w:szCs w:val="22"/>
          <w:lang w:val="es-419"/>
        </w:rPr>
        <w:t>Dominican</w:t>
      </w:r>
      <w:proofErr w:type="spellEnd"/>
      <w:r w:rsidRPr="00336280">
        <w:rPr>
          <w:rFonts w:ascii="Georgia" w:hAnsi="Georgia"/>
          <w:sz w:val="22"/>
          <w:szCs w:val="22"/>
          <w:lang w:val="es-419"/>
        </w:rPr>
        <w:t xml:space="preserve"> (</w:t>
      </w:r>
      <w:proofErr w:type="spellStart"/>
      <w:r w:rsidRPr="00336280">
        <w:rPr>
          <w:rFonts w:ascii="Georgia" w:hAnsi="Georgia"/>
          <w:sz w:val="22"/>
          <w:szCs w:val="22"/>
          <w:lang w:val="es-419"/>
        </w:rPr>
        <w:t>the</w:t>
      </w:r>
      <w:proofErr w:type="spellEnd"/>
      <w:r w:rsidRPr="00336280">
        <w:rPr>
          <w:rFonts w:ascii="Georgia" w:hAnsi="Georgia"/>
          <w:sz w:val="22"/>
          <w:szCs w:val="22"/>
          <w:lang w:val="es-419"/>
        </w:rPr>
        <w:t xml:space="preserve"> </w:t>
      </w:r>
      <w:proofErr w:type="spellStart"/>
      <w:r w:rsidRPr="00336280">
        <w:rPr>
          <w:rFonts w:ascii="Georgia" w:hAnsi="Georgia"/>
          <w:sz w:val="22"/>
          <w:szCs w:val="22"/>
          <w:lang w:val="es-419"/>
        </w:rPr>
        <w:t>Dominican</w:t>
      </w:r>
      <w:proofErr w:type="spellEnd"/>
      <w:r w:rsidRPr="00336280">
        <w:rPr>
          <w:rFonts w:ascii="Georgia" w:hAnsi="Georgia"/>
          <w:sz w:val="22"/>
          <w:szCs w:val="22"/>
          <w:lang w:val="es-419"/>
        </w:rPr>
        <w:t xml:space="preserve"> </w:t>
      </w:r>
      <w:proofErr w:type="spellStart"/>
      <w:r w:rsidRPr="00336280">
        <w:rPr>
          <w:rFonts w:ascii="Georgia" w:hAnsi="Georgia"/>
          <w:sz w:val="22"/>
          <w:szCs w:val="22"/>
          <w:lang w:val="es-419"/>
        </w:rPr>
        <w:t>Republic</w:t>
      </w:r>
      <w:proofErr w:type="spellEnd"/>
      <w:r w:rsidRPr="00336280">
        <w:rPr>
          <w:rFonts w:ascii="Georgia" w:hAnsi="Georgia"/>
          <w:sz w:val="22"/>
          <w:szCs w:val="22"/>
          <w:lang w:val="es-419"/>
        </w:rPr>
        <w:t xml:space="preserve">)          </w:t>
      </w:r>
    </w:p>
    <w:p w14:paraId="0CE070E9"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sz w:val="22"/>
          <w:szCs w:val="22"/>
          <w:lang w:val="es-419"/>
        </w:rPr>
      </w:pPr>
      <w:r w:rsidRPr="00336280">
        <w:rPr>
          <w:rFonts w:ascii="Georgia" w:hAnsi="Georgia"/>
          <w:sz w:val="22"/>
          <w:szCs w:val="22"/>
          <w:lang w:val="es-419"/>
        </w:rPr>
        <w:t xml:space="preserve"> </w:t>
      </w:r>
      <w:r w:rsidRPr="00336280">
        <w:rPr>
          <w:rFonts w:ascii="Georgia" w:hAnsi="Georgia"/>
          <w:sz w:val="22"/>
          <w:szCs w:val="22"/>
          <w:lang w:val="es-419"/>
        </w:rPr>
        <w:tab/>
        <w:t xml:space="preserve">05 </w:t>
      </w:r>
      <w:proofErr w:type="spellStart"/>
      <w:r w:rsidRPr="00336280">
        <w:rPr>
          <w:rFonts w:ascii="Georgia" w:hAnsi="Georgia"/>
          <w:sz w:val="22"/>
          <w:szCs w:val="22"/>
          <w:lang w:val="es-419"/>
        </w:rPr>
        <w:t>Salvadoran</w:t>
      </w:r>
      <w:proofErr w:type="spellEnd"/>
      <w:r w:rsidRPr="00336280">
        <w:rPr>
          <w:rFonts w:ascii="Georgia" w:hAnsi="Georgia"/>
          <w:sz w:val="22"/>
          <w:szCs w:val="22"/>
          <w:lang w:val="es-419"/>
        </w:rPr>
        <w:t xml:space="preserve"> (El Salvador)                    </w:t>
      </w:r>
    </w:p>
    <w:p w14:paraId="1958650D" w14:textId="77777777"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sz w:val="22"/>
          <w:szCs w:val="22"/>
        </w:rPr>
      </w:pPr>
      <w:r w:rsidRPr="00336280">
        <w:rPr>
          <w:rFonts w:ascii="Georgia" w:hAnsi="Georgia"/>
          <w:sz w:val="22"/>
          <w:szCs w:val="22"/>
          <w:lang w:val="es-419"/>
        </w:rPr>
        <w:t xml:space="preserve"> </w:t>
      </w:r>
      <w:r w:rsidRPr="00336280">
        <w:rPr>
          <w:rFonts w:ascii="Georgia" w:hAnsi="Georgia"/>
          <w:sz w:val="22"/>
          <w:szCs w:val="22"/>
          <w:lang w:val="es-419"/>
        </w:rPr>
        <w:tab/>
      </w:r>
      <w:r w:rsidRPr="00DE6C92">
        <w:rPr>
          <w:rFonts w:ascii="Georgia" w:hAnsi="Georgia"/>
          <w:sz w:val="22"/>
          <w:szCs w:val="22"/>
        </w:rPr>
        <w:t xml:space="preserve">06 Other Central American (Central America)    </w:t>
      </w:r>
    </w:p>
    <w:p w14:paraId="6F29655B" w14:textId="77777777"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sz w:val="22"/>
          <w:szCs w:val="22"/>
        </w:rPr>
      </w:pPr>
      <w:r w:rsidRPr="00DE6C92">
        <w:rPr>
          <w:rFonts w:ascii="Georgia" w:hAnsi="Georgia"/>
          <w:sz w:val="22"/>
          <w:szCs w:val="22"/>
        </w:rPr>
        <w:t xml:space="preserve"> </w:t>
      </w:r>
      <w:r w:rsidRPr="00DE6C92">
        <w:rPr>
          <w:rFonts w:ascii="Georgia" w:hAnsi="Georgia"/>
          <w:sz w:val="22"/>
          <w:szCs w:val="22"/>
        </w:rPr>
        <w:tab/>
        <w:t xml:space="preserve">07 Other South American (South America)        </w:t>
      </w:r>
    </w:p>
    <w:p w14:paraId="222258C2" w14:textId="77777777"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sz w:val="22"/>
          <w:szCs w:val="22"/>
        </w:rPr>
      </w:pPr>
      <w:r w:rsidRPr="00DE6C92">
        <w:rPr>
          <w:rFonts w:ascii="Georgia" w:hAnsi="Georgia"/>
          <w:sz w:val="22"/>
          <w:szCs w:val="22"/>
        </w:rPr>
        <w:t xml:space="preserve"> </w:t>
      </w:r>
      <w:r w:rsidRPr="00DE6C92">
        <w:rPr>
          <w:rFonts w:ascii="Georgia" w:hAnsi="Georgia"/>
          <w:sz w:val="22"/>
          <w:szCs w:val="22"/>
        </w:rPr>
        <w:tab/>
        <w:t xml:space="preserve">97 Other </w:t>
      </w:r>
      <w:proofErr w:type="gramStart"/>
      <w:r w:rsidRPr="00DE6C92">
        <w:rPr>
          <w:rFonts w:ascii="Georgia" w:hAnsi="Georgia"/>
          <w:sz w:val="22"/>
          <w:szCs w:val="22"/>
        </w:rPr>
        <w:t>country  (</w:t>
      </w:r>
      <w:proofErr w:type="gramEnd"/>
      <w:r w:rsidRPr="00DE6C92">
        <w:rPr>
          <w:rFonts w:ascii="Georgia" w:hAnsi="Georgia"/>
          <w:sz w:val="22"/>
          <w:szCs w:val="22"/>
        </w:rPr>
        <w:t xml:space="preserve">SPECIFY) _________ </w:t>
      </w:r>
    </w:p>
    <w:p w14:paraId="1AB3D854" w14:textId="77777777"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sz w:val="22"/>
          <w:szCs w:val="22"/>
        </w:rPr>
      </w:pPr>
      <w:r w:rsidRPr="00DE6C92">
        <w:rPr>
          <w:rFonts w:ascii="Georgia" w:hAnsi="Georgia"/>
          <w:sz w:val="22"/>
          <w:szCs w:val="22"/>
        </w:rPr>
        <w:t xml:space="preserve"> </w:t>
      </w:r>
      <w:r w:rsidRPr="00DE6C92">
        <w:rPr>
          <w:rFonts w:ascii="Georgia" w:hAnsi="Georgia"/>
          <w:sz w:val="22"/>
          <w:szCs w:val="22"/>
        </w:rPr>
        <w:tab/>
        <w:t xml:space="preserve">98 Don't Know </w:t>
      </w:r>
    </w:p>
    <w:p w14:paraId="007EDDCB" w14:textId="77777777" w:rsidR="00B3527B"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sz w:val="22"/>
          <w:szCs w:val="22"/>
        </w:rPr>
      </w:pPr>
      <w:r w:rsidRPr="00DE6C92">
        <w:rPr>
          <w:rFonts w:ascii="Georgia" w:hAnsi="Georgia"/>
          <w:sz w:val="22"/>
          <w:szCs w:val="22"/>
        </w:rPr>
        <w:t xml:space="preserve"> </w:t>
      </w:r>
      <w:r w:rsidRPr="00DE6C92">
        <w:rPr>
          <w:rFonts w:ascii="Georgia" w:hAnsi="Georgia"/>
          <w:sz w:val="22"/>
          <w:szCs w:val="22"/>
        </w:rPr>
        <w:tab/>
        <w:t xml:space="preserve">99 Refused </w:t>
      </w:r>
    </w:p>
    <w:p w14:paraId="1E0F6EF8" w14:textId="77777777" w:rsidR="00B3527B" w:rsidRPr="00DE6C92" w:rsidRDefault="00B3527B"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sz w:val="22"/>
          <w:szCs w:val="22"/>
          <w:highlight w:val="yellow"/>
        </w:rPr>
      </w:pPr>
    </w:p>
    <w:p w14:paraId="5120D8BD" w14:textId="77777777" w:rsidR="00E15509" w:rsidRPr="00DE6C92" w:rsidRDefault="00E1550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7427BC49" w14:textId="77777777" w:rsidR="00DE6C92" w:rsidRDefault="00DE6C92">
      <w:pPr>
        <w:rPr>
          <w:rFonts w:ascii="Georgia" w:hAnsi="Georgia"/>
          <w:b/>
          <w:sz w:val="22"/>
          <w:szCs w:val="22"/>
        </w:rPr>
      </w:pPr>
      <w:r>
        <w:rPr>
          <w:rFonts w:ascii="Georgia" w:hAnsi="Georgia"/>
          <w:b/>
          <w:sz w:val="22"/>
          <w:szCs w:val="22"/>
        </w:rPr>
        <w:br w:type="page"/>
      </w:r>
    </w:p>
    <w:p w14:paraId="336F3B26" w14:textId="77777777" w:rsidR="005834F9" w:rsidRPr="00336280" w:rsidRDefault="005834F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lang w:val="es-419"/>
        </w:rPr>
      </w:pPr>
      <w:r w:rsidRPr="00336280">
        <w:rPr>
          <w:rFonts w:ascii="Georgia" w:hAnsi="Georgia"/>
          <w:b/>
          <w:sz w:val="22"/>
          <w:szCs w:val="22"/>
          <w:lang w:val="es-419"/>
        </w:rPr>
        <w:t>Qn3othr</w:t>
      </w:r>
      <w:r w:rsidR="00A75E03" w:rsidRPr="00336280">
        <w:rPr>
          <w:rFonts w:ascii="Georgia" w:hAnsi="Georgia"/>
          <w:b/>
          <w:sz w:val="22"/>
          <w:szCs w:val="22"/>
          <w:lang w:val="es-419"/>
        </w:rPr>
        <w:t>01</w:t>
      </w:r>
    </w:p>
    <w:p w14:paraId="4D3CF9BE" w14:textId="77777777" w:rsidR="00A75E03" w:rsidRPr="00336280" w:rsidRDefault="00A75E03"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lang w:val="es-419"/>
        </w:rPr>
      </w:pPr>
      <w:r w:rsidRPr="00336280">
        <w:rPr>
          <w:rFonts w:ascii="Georgia" w:hAnsi="Georgia"/>
          <w:b/>
          <w:sz w:val="22"/>
          <w:szCs w:val="22"/>
          <w:lang w:val="es-419"/>
        </w:rPr>
        <w:t>Qn3othr02</w:t>
      </w:r>
    </w:p>
    <w:p w14:paraId="3745DF2A" w14:textId="77777777" w:rsidR="00A75E03" w:rsidRPr="00336280" w:rsidRDefault="00A75E03" w:rsidP="00A75E03">
      <w:pPr>
        <w:rPr>
          <w:rFonts w:ascii="Georgia" w:hAnsi="Georgia"/>
          <w:sz w:val="22"/>
          <w:szCs w:val="22"/>
          <w:lang w:val="es-419"/>
        </w:rPr>
      </w:pPr>
      <w:r w:rsidRPr="00336280">
        <w:rPr>
          <w:rFonts w:ascii="Georgia" w:hAnsi="Georgia"/>
          <w:sz w:val="22"/>
          <w:szCs w:val="22"/>
          <w:lang w:val="es-419"/>
        </w:rPr>
        <w:t xml:space="preserve"> 01 Argentina           </w:t>
      </w:r>
    </w:p>
    <w:p w14:paraId="0E8F32BD" w14:textId="77777777" w:rsidR="00A75E03" w:rsidRPr="00336280" w:rsidRDefault="00A75E03" w:rsidP="00A75E03">
      <w:pPr>
        <w:rPr>
          <w:rFonts w:ascii="Georgia" w:hAnsi="Georgia"/>
          <w:sz w:val="22"/>
          <w:szCs w:val="22"/>
          <w:lang w:val="es-419"/>
        </w:rPr>
      </w:pPr>
      <w:r w:rsidRPr="00336280">
        <w:rPr>
          <w:rFonts w:ascii="Georgia" w:hAnsi="Georgia"/>
          <w:sz w:val="22"/>
          <w:szCs w:val="22"/>
          <w:lang w:val="es-419"/>
        </w:rPr>
        <w:t xml:space="preserve"> 02 Barbados            </w:t>
      </w:r>
    </w:p>
    <w:p w14:paraId="269A4664" w14:textId="77777777" w:rsidR="00A75E03" w:rsidRPr="00336280" w:rsidRDefault="00A75E03" w:rsidP="00A75E03">
      <w:pPr>
        <w:rPr>
          <w:rFonts w:ascii="Georgia" w:hAnsi="Georgia"/>
          <w:sz w:val="22"/>
          <w:szCs w:val="22"/>
          <w:lang w:val="es-419"/>
        </w:rPr>
      </w:pPr>
      <w:r w:rsidRPr="00336280">
        <w:rPr>
          <w:rFonts w:ascii="Georgia" w:hAnsi="Georgia"/>
          <w:sz w:val="22"/>
          <w:szCs w:val="22"/>
          <w:lang w:val="es-419"/>
        </w:rPr>
        <w:t xml:space="preserve"> 03 </w:t>
      </w:r>
      <w:proofErr w:type="spellStart"/>
      <w:r w:rsidRPr="00336280">
        <w:rPr>
          <w:rFonts w:ascii="Georgia" w:hAnsi="Georgia"/>
          <w:sz w:val="22"/>
          <w:szCs w:val="22"/>
          <w:lang w:val="es-419"/>
        </w:rPr>
        <w:t>Belize</w:t>
      </w:r>
      <w:proofErr w:type="spellEnd"/>
      <w:r w:rsidRPr="00336280">
        <w:rPr>
          <w:rFonts w:ascii="Georgia" w:hAnsi="Georgia"/>
          <w:sz w:val="22"/>
          <w:szCs w:val="22"/>
          <w:lang w:val="es-419"/>
        </w:rPr>
        <w:t xml:space="preserve">              </w:t>
      </w:r>
    </w:p>
    <w:p w14:paraId="078B39FB" w14:textId="77777777" w:rsidR="00A75E03" w:rsidRPr="00336280" w:rsidRDefault="00A75E03" w:rsidP="00A75E03">
      <w:pPr>
        <w:rPr>
          <w:rFonts w:ascii="Georgia" w:hAnsi="Georgia"/>
          <w:sz w:val="22"/>
          <w:szCs w:val="22"/>
          <w:lang w:val="es-419"/>
        </w:rPr>
      </w:pPr>
      <w:r w:rsidRPr="00336280">
        <w:rPr>
          <w:rFonts w:ascii="Georgia" w:hAnsi="Georgia"/>
          <w:sz w:val="22"/>
          <w:szCs w:val="22"/>
          <w:lang w:val="es-419"/>
        </w:rPr>
        <w:t xml:space="preserve"> 04 Bolivia             </w:t>
      </w:r>
    </w:p>
    <w:p w14:paraId="033C08E3" w14:textId="77777777" w:rsidR="00A75E03" w:rsidRPr="00336280" w:rsidRDefault="00A75E03" w:rsidP="00A75E03">
      <w:pPr>
        <w:rPr>
          <w:rFonts w:ascii="Georgia" w:hAnsi="Georgia"/>
          <w:sz w:val="22"/>
          <w:szCs w:val="22"/>
          <w:lang w:val="es-419"/>
        </w:rPr>
      </w:pPr>
      <w:r w:rsidRPr="00336280">
        <w:rPr>
          <w:rFonts w:ascii="Georgia" w:hAnsi="Georgia"/>
          <w:sz w:val="22"/>
          <w:szCs w:val="22"/>
          <w:lang w:val="es-419"/>
        </w:rPr>
        <w:t xml:space="preserve"> 05 </w:t>
      </w:r>
      <w:proofErr w:type="spellStart"/>
      <w:r w:rsidRPr="00336280">
        <w:rPr>
          <w:rFonts w:ascii="Georgia" w:hAnsi="Georgia"/>
          <w:sz w:val="22"/>
          <w:szCs w:val="22"/>
          <w:lang w:val="es-419"/>
        </w:rPr>
        <w:t>Brazil</w:t>
      </w:r>
      <w:proofErr w:type="spellEnd"/>
      <w:r w:rsidRPr="00336280">
        <w:rPr>
          <w:rFonts w:ascii="Georgia" w:hAnsi="Georgia"/>
          <w:sz w:val="22"/>
          <w:szCs w:val="22"/>
          <w:lang w:val="es-419"/>
        </w:rPr>
        <w:t xml:space="preserve">              </w:t>
      </w:r>
    </w:p>
    <w:p w14:paraId="312D9082" w14:textId="77777777" w:rsidR="00A75E03" w:rsidRPr="00336280" w:rsidRDefault="00A75E03" w:rsidP="00A75E03">
      <w:pPr>
        <w:rPr>
          <w:rFonts w:ascii="Georgia" w:hAnsi="Georgia"/>
          <w:sz w:val="22"/>
          <w:szCs w:val="22"/>
          <w:lang w:val="es-419"/>
        </w:rPr>
      </w:pPr>
      <w:r w:rsidRPr="00336280">
        <w:rPr>
          <w:rFonts w:ascii="Georgia" w:hAnsi="Georgia"/>
          <w:sz w:val="22"/>
          <w:szCs w:val="22"/>
          <w:lang w:val="es-419"/>
        </w:rPr>
        <w:t xml:space="preserve"> 06 Chile               </w:t>
      </w:r>
    </w:p>
    <w:p w14:paraId="3C0D8CDE" w14:textId="77777777" w:rsidR="00A75E03" w:rsidRPr="00336280" w:rsidRDefault="00A75E03" w:rsidP="00A75E03">
      <w:pPr>
        <w:rPr>
          <w:rFonts w:ascii="Georgia" w:hAnsi="Georgia"/>
          <w:sz w:val="22"/>
          <w:szCs w:val="22"/>
          <w:lang w:val="es-419"/>
        </w:rPr>
      </w:pPr>
      <w:r w:rsidRPr="00336280">
        <w:rPr>
          <w:rFonts w:ascii="Georgia" w:hAnsi="Georgia"/>
          <w:sz w:val="22"/>
          <w:szCs w:val="22"/>
          <w:lang w:val="es-419"/>
        </w:rPr>
        <w:t xml:space="preserve"> 07 Colombia            </w:t>
      </w:r>
    </w:p>
    <w:p w14:paraId="6EE1EF9F" w14:textId="77777777" w:rsidR="00A75E03" w:rsidRPr="00336280" w:rsidRDefault="00A75E03" w:rsidP="00A75E03">
      <w:pPr>
        <w:rPr>
          <w:rFonts w:ascii="Georgia" w:hAnsi="Georgia"/>
          <w:sz w:val="22"/>
          <w:szCs w:val="22"/>
          <w:lang w:val="es-419"/>
        </w:rPr>
      </w:pPr>
      <w:r w:rsidRPr="00336280">
        <w:rPr>
          <w:rFonts w:ascii="Georgia" w:hAnsi="Georgia"/>
          <w:sz w:val="22"/>
          <w:szCs w:val="22"/>
          <w:lang w:val="es-419"/>
        </w:rPr>
        <w:t xml:space="preserve"> 08 </w:t>
      </w:r>
      <w:proofErr w:type="gramStart"/>
      <w:r w:rsidRPr="00336280">
        <w:rPr>
          <w:rFonts w:ascii="Georgia" w:hAnsi="Georgia"/>
          <w:sz w:val="22"/>
          <w:szCs w:val="22"/>
          <w:lang w:val="es-419"/>
        </w:rPr>
        <w:t>Costa</w:t>
      </w:r>
      <w:proofErr w:type="gramEnd"/>
      <w:r w:rsidRPr="00336280">
        <w:rPr>
          <w:rFonts w:ascii="Georgia" w:hAnsi="Georgia"/>
          <w:sz w:val="22"/>
          <w:szCs w:val="22"/>
          <w:lang w:val="es-419"/>
        </w:rPr>
        <w:t xml:space="preserve"> Rica          </w:t>
      </w:r>
    </w:p>
    <w:p w14:paraId="6CB291D5" w14:textId="77777777" w:rsidR="00A75E03" w:rsidRPr="00336280" w:rsidRDefault="00A75E03" w:rsidP="00A75E03">
      <w:pPr>
        <w:rPr>
          <w:rFonts w:ascii="Georgia" w:hAnsi="Georgia"/>
          <w:sz w:val="22"/>
          <w:szCs w:val="22"/>
          <w:lang w:val="es-419"/>
        </w:rPr>
      </w:pPr>
      <w:r w:rsidRPr="00336280">
        <w:rPr>
          <w:rFonts w:ascii="Georgia" w:hAnsi="Georgia"/>
          <w:sz w:val="22"/>
          <w:szCs w:val="22"/>
          <w:lang w:val="es-419"/>
        </w:rPr>
        <w:t xml:space="preserve"> 09 Cuba                </w:t>
      </w:r>
    </w:p>
    <w:p w14:paraId="199187F3" w14:textId="77777777" w:rsidR="00A75E03" w:rsidRPr="00336280" w:rsidRDefault="00A75E03" w:rsidP="00A75E03">
      <w:pPr>
        <w:rPr>
          <w:rFonts w:ascii="Georgia" w:hAnsi="Georgia"/>
          <w:sz w:val="22"/>
          <w:szCs w:val="22"/>
          <w:lang w:val="es-419"/>
        </w:rPr>
      </w:pPr>
      <w:r w:rsidRPr="00336280">
        <w:rPr>
          <w:rFonts w:ascii="Georgia" w:hAnsi="Georgia"/>
          <w:sz w:val="22"/>
          <w:szCs w:val="22"/>
          <w:lang w:val="es-419"/>
        </w:rPr>
        <w:t xml:space="preserve"> 10 </w:t>
      </w:r>
      <w:proofErr w:type="spellStart"/>
      <w:r w:rsidRPr="00336280">
        <w:rPr>
          <w:rFonts w:ascii="Georgia" w:hAnsi="Georgia"/>
          <w:sz w:val="22"/>
          <w:szCs w:val="22"/>
          <w:lang w:val="es-419"/>
        </w:rPr>
        <w:t>Dominican</w:t>
      </w:r>
      <w:proofErr w:type="spellEnd"/>
      <w:r w:rsidRPr="00336280">
        <w:rPr>
          <w:rFonts w:ascii="Georgia" w:hAnsi="Georgia"/>
          <w:sz w:val="22"/>
          <w:szCs w:val="22"/>
          <w:lang w:val="es-419"/>
        </w:rPr>
        <w:t xml:space="preserve"> </w:t>
      </w:r>
      <w:proofErr w:type="spellStart"/>
      <w:r w:rsidRPr="00336280">
        <w:rPr>
          <w:rFonts w:ascii="Georgia" w:hAnsi="Georgia"/>
          <w:sz w:val="22"/>
          <w:szCs w:val="22"/>
          <w:lang w:val="es-419"/>
        </w:rPr>
        <w:t>Republic</w:t>
      </w:r>
      <w:proofErr w:type="spellEnd"/>
      <w:r w:rsidRPr="00336280">
        <w:rPr>
          <w:rFonts w:ascii="Georgia" w:hAnsi="Georgia"/>
          <w:sz w:val="22"/>
          <w:szCs w:val="22"/>
          <w:lang w:val="es-419"/>
        </w:rPr>
        <w:t xml:space="preserve">  </w:t>
      </w:r>
    </w:p>
    <w:p w14:paraId="7F193A95" w14:textId="77777777" w:rsidR="00A75E03" w:rsidRPr="00336280" w:rsidRDefault="00A75E03" w:rsidP="00A75E03">
      <w:pPr>
        <w:rPr>
          <w:rFonts w:ascii="Georgia" w:hAnsi="Georgia"/>
          <w:sz w:val="22"/>
          <w:szCs w:val="22"/>
          <w:lang w:val="es-419"/>
        </w:rPr>
      </w:pPr>
      <w:r w:rsidRPr="00336280">
        <w:rPr>
          <w:rFonts w:ascii="Georgia" w:hAnsi="Georgia"/>
          <w:sz w:val="22"/>
          <w:szCs w:val="22"/>
          <w:lang w:val="es-419"/>
        </w:rPr>
        <w:t xml:space="preserve"> 11 Ecuador             </w:t>
      </w:r>
    </w:p>
    <w:p w14:paraId="05E96702" w14:textId="77777777" w:rsidR="00A75E03" w:rsidRPr="00336280" w:rsidRDefault="00A75E03" w:rsidP="00A75E03">
      <w:pPr>
        <w:rPr>
          <w:rFonts w:ascii="Georgia" w:hAnsi="Georgia"/>
          <w:sz w:val="22"/>
          <w:szCs w:val="22"/>
          <w:lang w:val="es-419"/>
        </w:rPr>
      </w:pPr>
      <w:r w:rsidRPr="00336280">
        <w:rPr>
          <w:rFonts w:ascii="Georgia" w:hAnsi="Georgia"/>
          <w:sz w:val="22"/>
          <w:szCs w:val="22"/>
          <w:lang w:val="es-419"/>
        </w:rPr>
        <w:t xml:space="preserve"> 12 </w:t>
      </w:r>
      <w:proofErr w:type="gramStart"/>
      <w:r w:rsidRPr="00336280">
        <w:rPr>
          <w:rFonts w:ascii="Georgia" w:hAnsi="Georgia"/>
          <w:sz w:val="22"/>
          <w:szCs w:val="22"/>
          <w:lang w:val="es-419"/>
        </w:rPr>
        <w:t>El</w:t>
      </w:r>
      <w:proofErr w:type="gramEnd"/>
      <w:r w:rsidRPr="00336280">
        <w:rPr>
          <w:rFonts w:ascii="Georgia" w:hAnsi="Georgia"/>
          <w:sz w:val="22"/>
          <w:szCs w:val="22"/>
          <w:lang w:val="es-419"/>
        </w:rPr>
        <w:t xml:space="preserve"> Salvador         </w:t>
      </w:r>
    </w:p>
    <w:p w14:paraId="66217B63" w14:textId="77777777" w:rsidR="00A75E03" w:rsidRPr="00336280" w:rsidRDefault="00A75E03" w:rsidP="00A75E03">
      <w:pPr>
        <w:rPr>
          <w:rFonts w:ascii="Georgia" w:hAnsi="Georgia"/>
          <w:sz w:val="22"/>
          <w:szCs w:val="22"/>
          <w:lang w:val="es-419"/>
        </w:rPr>
      </w:pPr>
      <w:r w:rsidRPr="00336280">
        <w:rPr>
          <w:rFonts w:ascii="Georgia" w:hAnsi="Georgia"/>
          <w:sz w:val="22"/>
          <w:szCs w:val="22"/>
          <w:lang w:val="es-419"/>
        </w:rPr>
        <w:t xml:space="preserve"> 13 </w:t>
      </w:r>
      <w:proofErr w:type="spellStart"/>
      <w:r w:rsidRPr="00336280">
        <w:rPr>
          <w:rFonts w:ascii="Georgia" w:hAnsi="Georgia"/>
          <w:sz w:val="22"/>
          <w:szCs w:val="22"/>
          <w:lang w:val="es-419"/>
        </w:rPr>
        <w:t>Falkland</w:t>
      </w:r>
      <w:proofErr w:type="spellEnd"/>
      <w:r w:rsidRPr="00336280">
        <w:rPr>
          <w:rFonts w:ascii="Georgia" w:hAnsi="Georgia"/>
          <w:sz w:val="22"/>
          <w:szCs w:val="22"/>
          <w:lang w:val="es-419"/>
        </w:rPr>
        <w:t xml:space="preserve"> </w:t>
      </w:r>
      <w:proofErr w:type="spellStart"/>
      <w:r w:rsidRPr="00336280">
        <w:rPr>
          <w:rFonts w:ascii="Georgia" w:hAnsi="Georgia"/>
          <w:sz w:val="22"/>
          <w:szCs w:val="22"/>
          <w:lang w:val="es-419"/>
        </w:rPr>
        <w:t>Islands</w:t>
      </w:r>
      <w:proofErr w:type="spellEnd"/>
      <w:r w:rsidRPr="00336280">
        <w:rPr>
          <w:rFonts w:ascii="Georgia" w:hAnsi="Georgia"/>
          <w:sz w:val="22"/>
          <w:szCs w:val="22"/>
          <w:lang w:val="es-419"/>
        </w:rPr>
        <w:t xml:space="preserve">    </w:t>
      </w:r>
    </w:p>
    <w:p w14:paraId="2D875FA1" w14:textId="77777777" w:rsidR="00A75E03" w:rsidRPr="00336280" w:rsidRDefault="00A75E03" w:rsidP="00A75E03">
      <w:pPr>
        <w:rPr>
          <w:rFonts w:ascii="Georgia" w:hAnsi="Georgia"/>
          <w:sz w:val="22"/>
          <w:szCs w:val="22"/>
          <w:lang w:val="es-419"/>
        </w:rPr>
      </w:pPr>
      <w:r w:rsidRPr="00336280">
        <w:rPr>
          <w:rFonts w:ascii="Georgia" w:hAnsi="Georgia"/>
          <w:sz w:val="22"/>
          <w:szCs w:val="22"/>
          <w:lang w:val="es-419"/>
        </w:rPr>
        <w:t xml:space="preserve"> 14 Guatemala           </w:t>
      </w:r>
    </w:p>
    <w:p w14:paraId="3D6C7516" w14:textId="77777777" w:rsidR="00A75E03" w:rsidRPr="00336280" w:rsidRDefault="00A75E03" w:rsidP="00A75E03">
      <w:pPr>
        <w:rPr>
          <w:rFonts w:ascii="Georgia" w:hAnsi="Georgia"/>
          <w:sz w:val="22"/>
          <w:szCs w:val="22"/>
          <w:lang w:val="es-419"/>
        </w:rPr>
      </w:pPr>
      <w:r w:rsidRPr="00336280">
        <w:rPr>
          <w:rFonts w:ascii="Georgia" w:hAnsi="Georgia"/>
          <w:sz w:val="22"/>
          <w:szCs w:val="22"/>
          <w:lang w:val="es-419"/>
        </w:rPr>
        <w:t xml:space="preserve"> 15 Guyana              </w:t>
      </w:r>
    </w:p>
    <w:p w14:paraId="04D49F6B" w14:textId="77777777" w:rsidR="00A75E03" w:rsidRPr="00336280" w:rsidRDefault="00A75E03" w:rsidP="00A75E03">
      <w:pPr>
        <w:rPr>
          <w:rFonts w:ascii="Georgia" w:hAnsi="Georgia"/>
          <w:sz w:val="22"/>
          <w:szCs w:val="22"/>
          <w:lang w:val="es-419"/>
        </w:rPr>
      </w:pPr>
      <w:r w:rsidRPr="00336280">
        <w:rPr>
          <w:rFonts w:ascii="Georgia" w:hAnsi="Georgia"/>
          <w:sz w:val="22"/>
          <w:szCs w:val="22"/>
          <w:lang w:val="es-419"/>
        </w:rPr>
        <w:t xml:space="preserve"> 16 </w:t>
      </w:r>
      <w:proofErr w:type="spellStart"/>
      <w:r w:rsidRPr="00336280">
        <w:rPr>
          <w:rFonts w:ascii="Georgia" w:hAnsi="Georgia"/>
          <w:sz w:val="22"/>
          <w:szCs w:val="22"/>
          <w:lang w:val="es-419"/>
        </w:rPr>
        <w:t>Haiti</w:t>
      </w:r>
      <w:proofErr w:type="spellEnd"/>
      <w:r w:rsidRPr="00336280">
        <w:rPr>
          <w:rFonts w:ascii="Georgia" w:hAnsi="Georgia"/>
          <w:sz w:val="22"/>
          <w:szCs w:val="22"/>
          <w:lang w:val="es-419"/>
        </w:rPr>
        <w:t xml:space="preserve">               </w:t>
      </w:r>
    </w:p>
    <w:p w14:paraId="6BF477DA" w14:textId="77777777" w:rsidR="00A75E03" w:rsidRPr="00336280" w:rsidRDefault="00A75E03" w:rsidP="00A75E03">
      <w:pPr>
        <w:rPr>
          <w:rFonts w:ascii="Georgia" w:hAnsi="Georgia"/>
          <w:sz w:val="22"/>
          <w:szCs w:val="22"/>
          <w:lang w:val="es-419"/>
        </w:rPr>
      </w:pPr>
      <w:r w:rsidRPr="00336280">
        <w:rPr>
          <w:rFonts w:ascii="Georgia" w:hAnsi="Georgia"/>
          <w:sz w:val="22"/>
          <w:szCs w:val="22"/>
          <w:lang w:val="es-419"/>
        </w:rPr>
        <w:t xml:space="preserve"> 17 Honduras            </w:t>
      </w:r>
    </w:p>
    <w:p w14:paraId="1CA6D7F0" w14:textId="77777777" w:rsidR="00A75E03" w:rsidRPr="00336280" w:rsidRDefault="00A75E03" w:rsidP="00A75E03">
      <w:pPr>
        <w:rPr>
          <w:rFonts w:ascii="Georgia" w:hAnsi="Georgia"/>
          <w:sz w:val="22"/>
          <w:szCs w:val="22"/>
          <w:lang w:val="es-419"/>
        </w:rPr>
      </w:pPr>
      <w:r w:rsidRPr="00336280">
        <w:rPr>
          <w:rFonts w:ascii="Georgia" w:hAnsi="Georgia"/>
          <w:sz w:val="22"/>
          <w:szCs w:val="22"/>
          <w:lang w:val="es-419"/>
        </w:rPr>
        <w:t xml:space="preserve"> 18 </w:t>
      </w:r>
      <w:proofErr w:type="spellStart"/>
      <w:r w:rsidRPr="00336280">
        <w:rPr>
          <w:rFonts w:ascii="Georgia" w:hAnsi="Georgia"/>
          <w:sz w:val="22"/>
          <w:szCs w:val="22"/>
          <w:lang w:val="es-419"/>
        </w:rPr>
        <w:t>Mexico</w:t>
      </w:r>
      <w:proofErr w:type="spellEnd"/>
      <w:r w:rsidRPr="00336280">
        <w:rPr>
          <w:rFonts w:ascii="Georgia" w:hAnsi="Georgia"/>
          <w:sz w:val="22"/>
          <w:szCs w:val="22"/>
          <w:lang w:val="es-419"/>
        </w:rPr>
        <w:t xml:space="preserve">              </w:t>
      </w:r>
    </w:p>
    <w:p w14:paraId="47B6E1D6" w14:textId="77777777" w:rsidR="00A75E03" w:rsidRPr="00336280" w:rsidRDefault="00A75E03" w:rsidP="00A75E03">
      <w:pPr>
        <w:rPr>
          <w:rFonts w:ascii="Georgia" w:hAnsi="Georgia"/>
          <w:sz w:val="22"/>
          <w:szCs w:val="22"/>
          <w:lang w:val="es-419"/>
        </w:rPr>
      </w:pPr>
      <w:r w:rsidRPr="00336280">
        <w:rPr>
          <w:rFonts w:ascii="Georgia" w:hAnsi="Georgia"/>
          <w:sz w:val="22"/>
          <w:szCs w:val="22"/>
          <w:lang w:val="es-419"/>
        </w:rPr>
        <w:t xml:space="preserve"> 19 Nicaragua           </w:t>
      </w:r>
    </w:p>
    <w:p w14:paraId="4E02ABCD" w14:textId="77777777" w:rsidR="00A75E03" w:rsidRPr="00336280" w:rsidRDefault="00A75E03" w:rsidP="00A75E03">
      <w:pPr>
        <w:rPr>
          <w:rFonts w:ascii="Georgia" w:hAnsi="Georgia"/>
          <w:sz w:val="22"/>
          <w:szCs w:val="22"/>
          <w:lang w:val="es-419"/>
        </w:rPr>
      </w:pPr>
      <w:r w:rsidRPr="00336280">
        <w:rPr>
          <w:rFonts w:ascii="Georgia" w:hAnsi="Georgia"/>
          <w:sz w:val="22"/>
          <w:szCs w:val="22"/>
          <w:lang w:val="es-419"/>
        </w:rPr>
        <w:t xml:space="preserve"> 20 </w:t>
      </w:r>
      <w:proofErr w:type="spellStart"/>
      <w:r w:rsidRPr="00336280">
        <w:rPr>
          <w:rFonts w:ascii="Georgia" w:hAnsi="Georgia"/>
          <w:sz w:val="22"/>
          <w:szCs w:val="22"/>
          <w:lang w:val="es-419"/>
        </w:rPr>
        <w:t>Panama</w:t>
      </w:r>
      <w:proofErr w:type="spellEnd"/>
      <w:r w:rsidRPr="00336280">
        <w:rPr>
          <w:rFonts w:ascii="Georgia" w:hAnsi="Georgia"/>
          <w:sz w:val="22"/>
          <w:szCs w:val="22"/>
          <w:lang w:val="es-419"/>
        </w:rPr>
        <w:t xml:space="preserve">              </w:t>
      </w:r>
    </w:p>
    <w:p w14:paraId="5785C83D" w14:textId="77777777" w:rsidR="00A75E03" w:rsidRPr="00336280" w:rsidRDefault="00A75E03" w:rsidP="00A75E03">
      <w:pPr>
        <w:rPr>
          <w:rFonts w:ascii="Georgia" w:hAnsi="Georgia"/>
          <w:sz w:val="22"/>
          <w:szCs w:val="22"/>
          <w:lang w:val="es-419"/>
        </w:rPr>
      </w:pPr>
      <w:r w:rsidRPr="00336280">
        <w:rPr>
          <w:rFonts w:ascii="Georgia" w:hAnsi="Georgia"/>
          <w:sz w:val="22"/>
          <w:szCs w:val="22"/>
          <w:lang w:val="es-419"/>
        </w:rPr>
        <w:t xml:space="preserve"> 21 Paraguay            </w:t>
      </w:r>
    </w:p>
    <w:p w14:paraId="425FB429" w14:textId="77777777" w:rsidR="00A75E03" w:rsidRPr="00336280" w:rsidRDefault="00A75E03" w:rsidP="00A75E03">
      <w:pPr>
        <w:rPr>
          <w:rFonts w:ascii="Georgia" w:hAnsi="Georgia"/>
          <w:sz w:val="22"/>
          <w:szCs w:val="22"/>
          <w:lang w:val="es-419"/>
        </w:rPr>
      </w:pPr>
      <w:r w:rsidRPr="00336280">
        <w:rPr>
          <w:rFonts w:ascii="Georgia" w:hAnsi="Georgia"/>
          <w:sz w:val="22"/>
          <w:szCs w:val="22"/>
          <w:lang w:val="es-419"/>
        </w:rPr>
        <w:t xml:space="preserve"> 22 </w:t>
      </w:r>
      <w:proofErr w:type="spellStart"/>
      <w:r w:rsidRPr="00336280">
        <w:rPr>
          <w:rFonts w:ascii="Georgia" w:hAnsi="Georgia"/>
          <w:sz w:val="22"/>
          <w:szCs w:val="22"/>
          <w:lang w:val="es-419"/>
        </w:rPr>
        <w:t>Peru</w:t>
      </w:r>
      <w:proofErr w:type="spellEnd"/>
      <w:r w:rsidRPr="00336280">
        <w:rPr>
          <w:rFonts w:ascii="Georgia" w:hAnsi="Georgia"/>
          <w:sz w:val="22"/>
          <w:szCs w:val="22"/>
          <w:lang w:val="es-419"/>
        </w:rPr>
        <w:t xml:space="preserve">                </w:t>
      </w:r>
    </w:p>
    <w:p w14:paraId="6C8F673A" w14:textId="77777777" w:rsidR="00A75E03" w:rsidRPr="00336280" w:rsidRDefault="00A75E03" w:rsidP="00A75E03">
      <w:pPr>
        <w:rPr>
          <w:rFonts w:ascii="Georgia" w:hAnsi="Georgia"/>
          <w:sz w:val="22"/>
          <w:szCs w:val="22"/>
          <w:lang w:val="es-419"/>
        </w:rPr>
      </w:pPr>
      <w:r w:rsidRPr="00336280">
        <w:rPr>
          <w:rFonts w:ascii="Georgia" w:hAnsi="Georgia"/>
          <w:sz w:val="22"/>
          <w:szCs w:val="22"/>
          <w:lang w:val="es-419"/>
        </w:rPr>
        <w:t xml:space="preserve"> 23 Portugal            </w:t>
      </w:r>
    </w:p>
    <w:p w14:paraId="54781035" w14:textId="77777777" w:rsidR="00A75E03" w:rsidRPr="00336280" w:rsidRDefault="00A75E03" w:rsidP="00A75E03">
      <w:pPr>
        <w:rPr>
          <w:rFonts w:ascii="Georgia" w:hAnsi="Georgia"/>
          <w:sz w:val="22"/>
          <w:szCs w:val="22"/>
          <w:lang w:val="es-419"/>
        </w:rPr>
      </w:pPr>
      <w:r w:rsidRPr="00336280">
        <w:rPr>
          <w:rFonts w:ascii="Georgia" w:hAnsi="Georgia"/>
          <w:sz w:val="22"/>
          <w:szCs w:val="22"/>
          <w:lang w:val="es-419"/>
        </w:rPr>
        <w:t xml:space="preserve"> 24 </w:t>
      </w:r>
      <w:proofErr w:type="gramStart"/>
      <w:r w:rsidRPr="00336280">
        <w:rPr>
          <w:rFonts w:ascii="Georgia" w:hAnsi="Georgia"/>
          <w:sz w:val="22"/>
          <w:szCs w:val="22"/>
          <w:lang w:val="es-419"/>
        </w:rPr>
        <w:t>Puerto</w:t>
      </w:r>
      <w:proofErr w:type="gramEnd"/>
      <w:r w:rsidRPr="00336280">
        <w:rPr>
          <w:rFonts w:ascii="Georgia" w:hAnsi="Georgia"/>
          <w:sz w:val="22"/>
          <w:szCs w:val="22"/>
          <w:lang w:val="es-419"/>
        </w:rPr>
        <w:t xml:space="preserve"> Rico         </w:t>
      </w:r>
    </w:p>
    <w:p w14:paraId="1D12B013" w14:textId="77777777" w:rsidR="00A75E03" w:rsidRPr="00336280" w:rsidRDefault="00A75E03" w:rsidP="00A75E03">
      <w:pPr>
        <w:rPr>
          <w:rFonts w:ascii="Georgia" w:hAnsi="Georgia"/>
          <w:sz w:val="22"/>
          <w:szCs w:val="22"/>
          <w:lang w:val="es-419"/>
        </w:rPr>
      </w:pPr>
      <w:r w:rsidRPr="00336280">
        <w:rPr>
          <w:rFonts w:ascii="Georgia" w:hAnsi="Georgia"/>
          <w:sz w:val="22"/>
          <w:szCs w:val="22"/>
          <w:lang w:val="es-419"/>
        </w:rPr>
        <w:t xml:space="preserve"> 25 </w:t>
      </w:r>
      <w:proofErr w:type="spellStart"/>
      <w:r w:rsidRPr="00336280">
        <w:rPr>
          <w:rFonts w:ascii="Georgia" w:hAnsi="Georgia"/>
          <w:sz w:val="22"/>
          <w:szCs w:val="22"/>
          <w:lang w:val="es-419"/>
        </w:rPr>
        <w:t>Spain</w:t>
      </w:r>
      <w:proofErr w:type="spellEnd"/>
      <w:r w:rsidRPr="00336280">
        <w:rPr>
          <w:rFonts w:ascii="Georgia" w:hAnsi="Georgia"/>
          <w:sz w:val="22"/>
          <w:szCs w:val="22"/>
          <w:lang w:val="es-419"/>
        </w:rPr>
        <w:t xml:space="preserve">               </w:t>
      </w:r>
    </w:p>
    <w:p w14:paraId="70F9952D" w14:textId="77777777" w:rsidR="00A75E03" w:rsidRPr="00336280" w:rsidRDefault="00A75E03" w:rsidP="00A75E03">
      <w:pPr>
        <w:rPr>
          <w:rFonts w:ascii="Georgia" w:hAnsi="Georgia"/>
          <w:sz w:val="22"/>
          <w:szCs w:val="22"/>
          <w:lang w:val="es-419"/>
        </w:rPr>
      </w:pPr>
      <w:r w:rsidRPr="00336280">
        <w:rPr>
          <w:rFonts w:ascii="Georgia" w:hAnsi="Georgia"/>
          <w:sz w:val="22"/>
          <w:szCs w:val="22"/>
          <w:lang w:val="es-419"/>
        </w:rPr>
        <w:t xml:space="preserve"> 26 </w:t>
      </w:r>
      <w:proofErr w:type="spellStart"/>
      <w:r w:rsidRPr="00336280">
        <w:rPr>
          <w:rFonts w:ascii="Georgia" w:hAnsi="Georgia"/>
          <w:sz w:val="22"/>
          <w:szCs w:val="22"/>
          <w:lang w:val="es-419"/>
        </w:rPr>
        <w:t>Suriname</w:t>
      </w:r>
      <w:proofErr w:type="spellEnd"/>
      <w:r w:rsidRPr="00336280">
        <w:rPr>
          <w:rFonts w:ascii="Georgia" w:hAnsi="Georgia"/>
          <w:sz w:val="22"/>
          <w:szCs w:val="22"/>
          <w:lang w:val="es-419"/>
        </w:rPr>
        <w:t xml:space="preserve">            </w:t>
      </w:r>
    </w:p>
    <w:p w14:paraId="31DCDC1B" w14:textId="77777777" w:rsidR="00A75E03" w:rsidRPr="00336280" w:rsidRDefault="00A75E03" w:rsidP="00A75E03">
      <w:pPr>
        <w:rPr>
          <w:rFonts w:ascii="Georgia" w:hAnsi="Georgia"/>
          <w:sz w:val="22"/>
          <w:szCs w:val="22"/>
          <w:lang w:val="es-419"/>
        </w:rPr>
      </w:pPr>
      <w:r w:rsidRPr="00336280">
        <w:rPr>
          <w:rFonts w:ascii="Georgia" w:hAnsi="Georgia"/>
          <w:sz w:val="22"/>
          <w:szCs w:val="22"/>
          <w:lang w:val="es-419"/>
        </w:rPr>
        <w:t xml:space="preserve"> 27 Uruguay             </w:t>
      </w:r>
    </w:p>
    <w:p w14:paraId="00F4BBEC" w14:textId="77777777" w:rsidR="00A75E03" w:rsidRPr="00336280" w:rsidRDefault="00A75E03" w:rsidP="00A75E03">
      <w:pPr>
        <w:rPr>
          <w:rFonts w:ascii="Georgia" w:hAnsi="Georgia"/>
          <w:sz w:val="22"/>
          <w:szCs w:val="22"/>
          <w:lang w:val="es-419"/>
        </w:rPr>
      </w:pPr>
      <w:r w:rsidRPr="00336280">
        <w:rPr>
          <w:rFonts w:ascii="Georgia" w:hAnsi="Georgia"/>
          <w:sz w:val="22"/>
          <w:szCs w:val="22"/>
          <w:lang w:val="es-419"/>
        </w:rPr>
        <w:t xml:space="preserve"> 28 Venezuela           </w:t>
      </w:r>
    </w:p>
    <w:p w14:paraId="47DA047B" w14:textId="77777777" w:rsidR="00A75E03" w:rsidRPr="00336280" w:rsidRDefault="00A75E03" w:rsidP="00A75E03">
      <w:pPr>
        <w:rPr>
          <w:rFonts w:ascii="Georgia" w:hAnsi="Georgia"/>
          <w:sz w:val="22"/>
          <w:szCs w:val="22"/>
          <w:lang w:val="es-419"/>
        </w:rPr>
      </w:pPr>
      <w:r w:rsidRPr="00336280">
        <w:rPr>
          <w:rFonts w:ascii="Georgia" w:hAnsi="Georgia"/>
          <w:sz w:val="22"/>
          <w:szCs w:val="22"/>
          <w:lang w:val="es-419"/>
        </w:rPr>
        <w:t xml:space="preserve"> 29 French Guyana        </w:t>
      </w:r>
    </w:p>
    <w:p w14:paraId="11EAC1EC" w14:textId="77777777" w:rsidR="00A75E03" w:rsidRPr="00336280" w:rsidRDefault="00A75E03" w:rsidP="00A75E03">
      <w:pPr>
        <w:rPr>
          <w:rFonts w:ascii="Georgia" w:hAnsi="Georgia"/>
          <w:sz w:val="22"/>
          <w:szCs w:val="22"/>
          <w:lang w:val="es-419"/>
        </w:rPr>
      </w:pPr>
      <w:r w:rsidRPr="00336280">
        <w:rPr>
          <w:rFonts w:ascii="Georgia" w:hAnsi="Georgia"/>
          <w:sz w:val="22"/>
          <w:szCs w:val="22"/>
          <w:lang w:val="es-419"/>
        </w:rPr>
        <w:t xml:space="preserve"> 30 Jamaica             </w:t>
      </w:r>
    </w:p>
    <w:p w14:paraId="761E3480" w14:textId="77777777" w:rsidR="00A75E03" w:rsidRPr="00DE6C92" w:rsidRDefault="00A75E03" w:rsidP="00A75E03">
      <w:pPr>
        <w:rPr>
          <w:rFonts w:ascii="Georgia" w:hAnsi="Georgia"/>
          <w:sz w:val="22"/>
          <w:szCs w:val="22"/>
        </w:rPr>
      </w:pPr>
      <w:r w:rsidRPr="00336280">
        <w:rPr>
          <w:rFonts w:ascii="Georgia" w:hAnsi="Georgia"/>
          <w:sz w:val="22"/>
          <w:szCs w:val="22"/>
          <w:lang w:val="es-419"/>
        </w:rPr>
        <w:t xml:space="preserve"> </w:t>
      </w:r>
      <w:r w:rsidRPr="00DE6C92">
        <w:rPr>
          <w:rFonts w:ascii="Georgia" w:hAnsi="Georgia"/>
          <w:sz w:val="22"/>
          <w:szCs w:val="22"/>
        </w:rPr>
        <w:t xml:space="preserve">31 Trinidad/Caribbean Islands    </w:t>
      </w:r>
    </w:p>
    <w:p w14:paraId="7FD1146C" w14:textId="77777777" w:rsidR="00A75E03" w:rsidRPr="00DE6C92" w:rsidRDefault="00A75E03" w:rsidP="00A75E03">
      <w:pPr>
        <w:rPr>
          <w:rFonts w:ascii="Georgia" w:hAnsi="Georgia"/>
          <w:sz w:val="22"/>
          <w:szCs w:val="22"/>
        </w:rPr>
      </w:pPr>
      <w:r w:rsidRPr="00DE6C92">
        <w:rPr>
          <w:rFonts w:ascii="Georgia" w:hAnsi="Georgia"/>
          <w:sz w:val="22"/>
          <w:szCs w:val="22"/>
        </w:rPr>
        <w:t xml:space="preserve"> 32 Italy               </w:t>
      </w:r>
    </w:p>
    <w:p w14:paraId="1309723E" w14:textId="77777777" w:rsidR="00A75E03" w:rsidRPr="00DE6C92" w:rsidRDefault="00A75E03" w:rsidP="00A75E03">
      <w:pPr>
        <w:rPr>
          <w:rFonts w:ascii="Georgia" w:hAnsi="Georgia"/>
          <w:sz w:val="22"/>
          <w:szCs w:val="22"/>
        </w:rPr>
      </w:pPr>
      <w:r w:rsidRPr="00DE6C92">
        <w:rPr>
          <w:rFonts w:ascii="Georgia" w:hAnsi="Georgia"/>
          <w:sz w:val="22"/>
          <w:szCs w:val="22"/>
        </w:rPr>
        <w:t xml:space="preserve"> 33 Africa              </w:t>
      </w:r>
    </w:p>
    <w:p w14:paraId="6C706380" w14:textId="77777777" w:rsidR="00A75E03" w:rsidRPr="00DE6C92" w:rsidRDefault="00A75E03" w:rsidP="00A75E03">
      <w:pPr>
        <w:rPr>
          <w:rFonts w:ascii="Georgia" w:hAnsi="Georgia"/>
          <w:sz w:val="22"/>
          <w:szCs w:val="22"/>
        </w:rPr>
      </w:pPr>
      <w:r w:rsidRPr="00DE6C92">
        <w:rPr>
          <w:rFonts w:ascii="Georgia" w:hAnsi="Georgia"/>
          <w:sz w:val="22"/>
          <w:szCs w:val="22"/>
        </w:rPr>
        <w:t xml:space="preserve">98 Don't Know </w:t>
      </w:r>
    </w:p>
    <w:p w14:paraId="2EA6216F" w14:textId="77777777" w:rsidR="009A0945" w:rsidRPr="00DE6C92" w:rsidRDefault="00A75E03" w:rsidP="00A75E03">
      <w:pPr>
        <w:rPr>
          <w:rFonts w:ascii="Georgia" w:hAnsi="Georgia"/>
          <w:sz w:val="22"/>
          <w:szCs w:val="22"/>
        </w:rPr>
      </w:pPr>
      <w:r w:rsidRPr="00DE6C92">
        <w:rPr>
          <w:rFonts w:ascii="Georgia" w:hAnsi="Georgia"/>
          <w:sz w:val="22"/>
          <w:szCs w:val="22"/>
        </w:rPr>
        <w:t xml:space="preserve"> 99 Refused </w:t>
      </w:r>
      <w:r w:rsidR="009A0945" w:rsidRPr="00DE6C92">
        <w:rPr>
          <w:rFonts w:ascii="Georgia" w:hAnsi="Georgia"/>
          <w:sz w:val="22"/>
          <w:szCs w:val="22"/>
        </w:rPr>
        <w:br w:type="page"/>
      </w:r>
    </w:p>
    <w:p w14:paraId="365D6396" w14:textId="77777777" w:rsidR="0095385E" w:rsidRPr="00DE6C92" w:rsidRDefault="003F156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w:t>
      </w:r>
      <w:r w:rsidR="0095385E" w:rsidRPr="00DE6C92">
        <w:rPr>
          <w:rFonts w:ascii="Georgia" w:hAnsi="Georgia"/>
          <w:sz w:val="22"/>
          <w:szCs w:val="22"/>
        </w:rPr>
        <w:t>A</w:t>
      </w:r>
      <w:r w:rsidRPr="00DE6C92">
        <w:rPr>
          <w:rFonts w:ascii="Georgia" w:hAnsi="Georgia"/>
          <w:sz w:val="22"/>
          <w:szCs w:val="22"/>
        </w:rPr>
        <w:t>SK Q3a IF MORE THAN ONE CODE GIVEN IN Q3)</w:t>
      </w:r>
    </w:p>
    <w:p w14:paraId="37C2372D" w14:textId="77777777" w:rsidR="000062C8" w:rsidRPr="00DE6C92" w:rsidRDefault="003F1560"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0062C8" w:rsidRPr="00DE6C92">
        <w:rPr>
          <w:rFonts w:ascii="Georgia" w:hAnsi="Georgia"/>
          <w:sz w:val="22"/>
          <w:szCs w:val="22"/>
        </w:rPr>
        <w:t>3a.</w:t>
      </w:r>
      <w:r w:rsidR="000062C8" w:rsidRPr="00DE6C92">
        <w:rPr>
          <w:rFonts w:ascii="Georgia" w:hAnsi="Georgia"/>
          <w:sz w:val="22"/>
          <w:szCs w:val="22"/>
        </w:rPr>
        <w:tab/>
        <w:t>You mentioned that your family heritage is (LIST ALL ANSWERS FROM Q.</w:t>
      </w:r>
      <w:proofErr w:type="gramStart"/>
      <w:r w:rsidR="000062C8" w:rsidRPr="00DE6C92">
        <w:rPr>
          <w:rFonts w:ascii="Georgia" w:hAnsi="Georgia"/>
          <w:sz w:val="22"/>
          <w:szCs w:val="22"/>
        </w:rPr>
        <w:t>3, BUT</w:t>
      </w:r>
      <w:proofErr w:type="gramEnd"/>
      <w:r w:rsidR="000062C8" w:rsidRPr="00DE6C92">
        <w:rPr>
          <w:rFonts w:ascii="Georgia" w:hAnsi="Georgia"/>
          <w:sz w:val="22"/>
          <w:szCs w:val="22"/>
        </w:rPr>
        <w:t xml:space="preserve"> PULL FROM SINGULAR LIST).  From these, which ONE do you identify more with?</w:t>
      </w:r>
    </w:p>
    <w:p w14:paraId="30CB9057"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 xml:space="preserve">(PN: SHOW ONLY CODES FROM Q3, IN FORMAT OF SINGULAR LIST) </w:t>
      </w:r>
    </w:p>
    <w:p w14:paraId="0C6D2F07" w14:textId="77777777" w:rsidR="005834F9" w:rsidRPr="00336280" w:rsidRDefault="00A75E03" w:rsidP="005834F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lang w:val="es-419"/>
        </w:rPr>
      </w:pPr>
      <w:r w:rsidRPr="00336280">
        <w:rPr>
          <w:rFonts w:ascii="Georgia" w:hAnsi="Georgia"/>
          <w:b/>
          <w:sz w:val="22"/>
          <w:szCs w:val="22"/>
          <w:lang w:val="es-419"/>
        </w:rPr>
        <w:t>Qn3a</w:t>
      </w:r>
    </w:p>
    <w:p w14:paraId="53B1D5B7"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lang w:val="es-419"/>
        </w:rPr>
      </w:pPr>
      <w:r w:rsidRPr="00336280">
        <w:rPr>
          <w:rFonts w:ascii="Georgia" w:hAnsi="Georgia"/>
          <w:sz w:val="22"/>
          <w:szCs w:val="22"/>
          <w:lang w:val="es-419"/>
        </w:rPr>
        <w:t xml:space="preserve"> 01 </w:t>
      </w:r>
      <w:proofErr w:type="spellStart"/>
      <w:r w:rsidRPr="00336280">
        <w:rPr>
          <w:rFonts w:ascii="Georgia" w:hAnsi="Georgia"/>
          <w:sz w:val="22"/>
          <w:szCs w:val="22"/>
          <w:lang w:val="es-419"/>
        </w:rPr>
        <w:t>Argentinian</w:t>
      </w:r>
      <w:proofErr w:type="spellEnd"/>
      <w:r w:rsidRPr="00336280">
        <w:rPr>
          <w:rFonts w:ascii="Georgia" w:hAnsi="Georgia"/>
          <w:sz w:val="22"/>
          <w:szCs w:val="22"/>
          <w:lang w:val="es-419"/>
        </w:rPr>
        <w:t xml:space="preserve">              </w:t>
      </w:r>
    </w:p>
    <w:p w14:paraId="6860B3D5"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lang w:val="es-419"/>
        </w:rPr>
      </w:pPr>
      <w:r w:rsidRPr="00336280">
        <w:rPr>
          <w:rFonts w:ascii="Georgia" w:hAnsi="Georgia"/>
          <w:sz w:val="22"/>
          <w:szCs w:val="22"/>
          <w:lang w:val="es-419"/>
        </w:rPr>
        <w:t xml:space="preserve"> 02 </w:t>
      </w:r>
      <w:proofErr w:type="spellStart"/>
      <w:r w:rsidRPr="00336280">
        <w:rPr>
          <w:rFonts w:ascii="Georgia" w:hAnsi="Georgia"/>
          <w:sz w:val="22"/>
          <w:szCs w:val="22"/>
          <w:lang w:val="es-419"/>
        </w:rPr>
        <w:t>Barbadian</w:t>
      </w:r>
      <w:proofErr w:type="spellEnd"/>
      <w:r w:rsidRPr="00336280">
        <w:rPr>
          <w:rFonts w:ascii="Georgia" w:hAnsi="Georgia"/>
          <w:sz w:val="22"/>
          <w:szCs w:val="22"/>
          <w:lang w:val="es-419"/>
        </w:rPr>
        <w:t xml:space="preserve">                </w:t>
      </w:r>
    </w:p>
    <w:p w14:paraId="60DFD0DD"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lang w:val="es-419"/>
        </w:rPr>
      </w:pPr>
      <w:r w:rsidRPr="00336280">
        <w:rPr>
          <w:rFonts w:ascii="Georgia" w:hAnsi="Georgia"/>
          <w:sz w:val="22"/>
          <w:szCs w:val="22"/>
          <w:lang w:val="es-419"/>
        </w:rPr>
        <w:t xml:space="preserve"> 03 </w:t>
      </w:r>
      <w:proofErr w:type="spellStart"/>
      <w:r w:rsidRPr="00336280">
        <w:rPr>
          <w:rFonts w:ascii="Georgia" w:hAnsi="Georgia"/>
          <w:sz w:val="22"/>
          <w:szCs w:val="22"/>
          <w:lang w:val="es-419"/>
        </w:rPr>
        <w:t>Belizean</w:t>
      </w:r>
      <w:proofErr w:type="spellEnd"/>
      <w:r w:rsidRPr="00336280">
        <w:rPr>
          <w:rFonts w:ascii="Georgia" w:hAnsi="Georgia"/>
          <w:sz w:val="22"/>
          <w:szCs w:val="22"/>
          <w:lang w:val="es-419"/>
        </w:rPr>
        <w:t xml:space="preserve">                 </w:t>
      </w:r>
    </w:p>
    <w:p w14:paraId="055C8A00"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lang w:val="es-419"/>
        </w:rPr>
      </w:pPr>
      <w:r w:rsidRPr="00336280">
        <w:rPr>
          <w:rFonts w:ascii="Georgia" w:hAnsi="Georgia"/>
          <w:sz w:val="22"/>
          <w:szCs w:val="22"/>
          <w:lang w:val="es-419"/>
        </w:rPr>
        <w:t xml:space="preserve"> 04 </w:t>
      </w:r>
      <w:proofErr w:type="spellStart"/>
      <w:r w:rsidRPr="00336280">
        <w:rPr>
          <w:rFonts w:ascii="Georgia" w:hAnsi="Georgia"/>
          <w:sz w:val="22"/>
          <w:szCs w:val="22"/>
          <w:lang w:val="es-419"/>
        </w:rPr>
        <w:t>Bolivian</w:t>
      </w:r>
      <w:proofErr w:type="spellEnd"/>
      <w:r w:rsidRPr="00336280">
        <w:rPr>
          <w:rFonts w:ascii="Georgia" w:hAnsi="Georgia"/>
          <w:sz w:val="22"/>
          <w:szCs w:val="22"/>
          <w:lang w:val="es-419"/>
        </w:rPr>
        <w:t xml:space="preserve">                 </w:t>
      </w:r>
    </w:p>
    <w:p w14:paraId="4A26E210"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lang w:val="es-419"/>
        </w:rPr>
      </w:pPr>
      <w:r w:rsidRPr="00336280">
        <w:rPr>
          <w:rFonts w:ascii="Georgia" w:hAnsi="Georgia"/>
          <w:sz w:val="22"/>
          <w:szCs w:val="22"/>
          <w:lang w:val="es-419"/>
        </w:rPr>
        <w:t xml:space="preserve"> 05 </w:t>
      </w:r>
      <w:proofErr w:type="spellStart"/>
      <w:r w:rsidRPr="00336280">
        <w:rPr>
          <w:rFonts w:ascii="Georgia" w:hAnsi="Georgia"/>
          <w:sz w:val="22"/>
          <w:szCs w:val="22"/>
          <w:lang w:val="es-419"/>
        </w:rPr>
        <w:t>Brazillian</w:t>
      </w:r>
      <w:proofErr w:type="spellEnd"/>
      <w:r w:rsidRPr="00336280">
        <w:rPr>
          <w:rFonts w:ascii="Georgia" w:hAnsi="Georgia"/>
          <w:sz w:val="22"/>
          <w:szCs w:val="22"/>
          <w:lang w:val="es-419"/>
        </w:rPr>
        <w:t xml:space="preserve">               </w:t>
      </w:r>
    </w:p>
    <w:p w14:paraId="50BB6544"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lang w:val="es-419"/>
        </w:rPr>
      </w:pPr>
      <w:r w:rsidRPr="00336280">
        <w:rPr>
          <w:rFonts w:ascii="Georgia" w:hAnsi="Georgia"/>
          <w:sz w:val="22"/>
          <w:szCs w:val="22"/>
          <w:lang w:val="es-419"/>
        </w:rPr>
        <w:t xml:space="preserve"> 35 Canadian                 </w:t>
      </w:r>
    </w:p>
    <w:p w14:paraId="4028B94B"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lang w:val="es-419"/>
        </w:rPr>
      </w:pPr>
      <w:r w:rsidRPr="00336280">
        <w:rPr>
          <w:rFonts w:ascii="Georgia" w:hAnsi="Georgia"/>
          <w:sz w:val="22"/>
          <w:szCs w:val="22"/>
          <w:lang w:val="es-419"/>
        </w:rPr>
        <w:t xml:space="preserve"> 06 </w:t>
      </w:r>
      <w:proofErr w:type="spellStart"/>
      <w:r w:rsidRPr="00336280">
        <w:rPr>
          <w:rFonts w:ascii="Georgia" w:hAnsi="Georgia"/>
          <w:sz w:val="22"/>
          <w:szCs w:val="22"/>
          <w:lang w:val="es-419"/>
        </w:rPr>
        <w:t>Chilean</w:t>
      </w:r>
      <w:proofErr w:type="spellEnd"/>
      <w:r w:rsidRPr="00336280">
        <w:rPr>
          <w:rFonts w:ascii="Georgia" w:hAnsi="Georgia"/>
          <w:sz w:val="22"/>
          <w:szCs w:val="22"/>
          <w:lang w:val="es-419"/>
        </w:rPr>
        <w:t xml:space="preserve">                  </w:t>
      </w:r>
    </w:p>
    <w:p w14:paraId="7559590B"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lang w:val="es-419"/>
        </w:rPr>
      </w:pPr>
      <w:r w:rsidRPr="00336280">
        <w:rPr>
          <w:rFonts w:ascii="Georgia" w:hAnsi="Georgia"/>
          <w:sz w:val="22"/>
          <w:szCs w:val="22"/>
          <w:lang w:val="es-419"/>
        </w:rPr>
        <w:t xml:space="preserve"> 07 </w:t>
      </w:r>
      <w:proofErr w:type="spellStart"/>
      <w:r w:rsidRPr="00336280">
        <w:rPr>
          <w:rFonts w:ascii="Georgia" w:hAnsi="Georgia"/>
          <w:sz w:val="22"/>
          <w:szCs w:val="22"/>
          <w:lang w:val="es-419"/>
        </w:rPr>
        <w:t>Colombian</w:t>
      </w:r>
      <w:proofErr w:type="spellEnd"/>
      <w:r w:rsidRPr="00336280">
        <w:rPr>
          <w:rFonts w:ascii="Georgia" w:hAnsi="Georgia"/>
          <w:sz w:val="22"/>
          <w:szCs w:val="22"/>
          <w:lang w:val="es-419"/>
        </w:rPr>
        <w:t xml:space="preserve">                </w:t>
      </w:r>
    </w:p>
    <w:p w14:paraId="7FBA0349"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lang w:val="es-419"/>
        </w:rPr>
      </w:pPr>
      <w:r w:rsidRPr="00336280">
        <w:rPr>
          <w:rFonts w:ascii="Georgia" w:hAnsi="Georgia"/>
          <w:sz w:val="22"/>
          <w:szCs w:val="22"/>
          <w:lang w:val="es-419"/>
        </w:rPr>
        <w:t xml:space="preserve"> 08 </w:t>
      </w:r>
      <w:proofErr w:type="gramStart"/>
      <w:r w:rsidRPr="00336280">
        <w:rPr>
          <w:rFonts w:ascii="Georgia" w:hAnsi="Georgia"/>
          <w:sz w:val="22"/>
          <w:szCs w:val="22"/>
          <w:lang w:val="es-419"/>
        </w:rPr>
        <w:t>Costa</w:t>
      </w:r>
      <w:proofErr w:type="gramEnd"/>
      <w:r w:rsidRPr="00336280">
        <w:rPr>
          <w:rFonts w:ascii="Georgia" w:hAnsi="Georgia"/>
          <w:sz w:val="22"/>
          <w:szCs w:val="22"/>
          <w:lang w:val="es-419"/>
        </w:rPr>
        <w:t xml:space="preserve"> </w:t>
      </w:r>
      <w:proofErr w:type="spellStart"/>
      <w:r w:rsidRPr="00336280">
        <w:rPr>
          <w:rFonts w:ascii="Georgia" w:hAnsi="Georgia"/>
          <w:sz w:val="22"/>
          <w:szCs w:val="22"/>
          <w:lang w:val="es-419"/>
        </w:rPr>
        <w:t>Rican</w:t>
      </w:r>
      <w:proofErr w:type="spellEnd"/>
      <w:r w:rsidRPr="00336280">
        <w:rPr>
          <w:rFonts w:ascii="Georgia" w:hAnsi="Georgia"/>
          <w:sz w:val="22"/>
          <w:szCs w:val="22"/>
          <w:lang w:val="es-419"/>
        </w:rPr>
        <w:t xml:space="preserve">              </w:t>
      </w:r>
    </w:p>
    <w:p w14:paraId="1E1D174F"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lang w:val="es-419"/>
        </w:rPr>
      </w:pPr>
      <w:r w:rsidRPr="00336280">
        <w:rPr>
          <w:rFonts w:ascii="Georgia" w:hAnsi="Georgia"/>
          <w:sz w:val="22"/>
          <w:szCs w:val="22"/>
          <w:lang w:val="es-419"/>
        </w:rPr>
        <w:t xml:space="preserve"> 09 </w:t>
      </w:r>
      <w:proofErr w:type="gramStart"/>
      <w:r w:rsidRPr="00336280">
        <w:rPr>
          <w:rFonts w:ascii="Georgia" w:hAnsi="Georgia"/>
          <w:sz w:val="22"/>
          <w:szCs w:val="22"/>
          <w:lang w:val="es-419"/>
        </w:rPr>
        <w:t>Cuban</w:t>
      </w:r>
      <w:proofErr w:type="gramEnd"/>
      <w:r w:rsidRPr="00336280">
        <w:rPr>
          <w:rFonts w:ascii="Georgia" w:hAnsi="Georgia"/>
          <w:sz w:val="22"/>
          <w:szCs w:val="22"/>
          <w:lang w:val="es-419"/>
        </w:rPr>
        <w:t xml:space="preserve">                    </w:t>
      </w:r>
    </w:p>
    <w:p w14:paraId="5D13FB0D"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lang w:val="es-419"/>
        </w:rPr>
      </w:pPr>
      <w:r w:rsidRPr="00336280">
        <w:rPr>
          <w:rFonts w:ascii="Georgia" w:hAnsi="Georgia"/>
          <w:sz w:val="22"/>
          <w:szCs w:val="22"/>
          <w:lang w:val="es-419"/>
        </w:rPr>
        <w:t xml:space="preserve"> 10 </w:t>
      </w:r>
      <w:proofErr w:type="spellStart"/>
      <w:r w:rsidRPr="00336280">
        <w:rPr>
          <w:rFonts w:ascii="Georgia" w:hAnsi="Georgia"/>
          <w:sz w:val="22"/>
          <w:szCs w:val="22"/>
          <w:lang w:val="es-419"/>
        </w:rPr>
        <w:t>Dominican</w:t>
      </w:r>
      <w:proofErr w:type="spellEnd"/>
      <w:r w:rsidRPr="00336280">
        <w:rPr>
          <w:rFonts w:ascii="Georgia" w:hAnsi="Georgia"/>
          <w:sz w:val="22"/>
          <w:szCs w:val="22"/>
          <w:lang w:val="es-419"/>
        </w:rPr>
        <w:t xml:space="preserve">                </w:t>
      </w:r>
    </w:p>
    <w:p w14:paraId="62931B41"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lang w:val="es-419"/>
        </w:rPr>
      </w:pPr>
      <w:r w:rsidRPr="00336280">
        <w:rPr>
          <w:rFonts w:ascii="Georgia" w:hAnsi="Georgia"/>
          <w:sz w:val="22"/>
          <w:szCs w:val="22"/>
          <w:lang w:val="es-419"/>
        </w:rPr>
        <w:t xml:space="preserve"> 11 </w:t>
      </w:r>
      <w:proofErr w:type="spellStart"/>
      <w:r w:rsidRPr="00336280">
        <w:rPr>
          <w:rFonts w:ascii="Georgia" w:hAnsi="Georgia"/>
          <w:sz w:val="22"/>
          <w:szCs w:val="22"/>
          <w:lang w:val="es-419"/>
        </w:rPr>
        <w:t>Ecuadorian</w:t>
      </w:r>
      <w:proofErr w:type="spellEnd"/>
      <w:r w:rsidRPr="00336280">
        <w:rPr>
          <w:rFonts w:ascii="Georgia" w:hAnsi="Georgia"/>
          <w:sz w:val="22"/>
          <w:szCs w:val="22"/>
          <w:lang w:val="es-419"/>
        </w:rPr>
        <w:t xml:space="preserve">               </w:t>
      </w:r>
    </w:p>
    <w:p w14:paraId="40897E48"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lang w:val="es-419"/>
        </w:rPr>
      </w:pPr>
      <w:r w:rsidRPr="00336280">
        <w:rPr>
          <w:rFonts w:ascii="Georgia" w:hAnsi="Georgia"/>
          <w:sz w:val="22"/>
          <w:szCs w:val="22"/>
          <w:lang w:val="es-419"/>
        </w:rPr>
        <w:t xml:space="preserve"> 12 </w:t>
      </w:r>
      <w:proofErr w:type="spellStart"/>
      <w:r w:rsidRPr="00336280">
        <w:rPr>
          <w:rFonts w:ascii="Georgia" w:hAnsi="Georgia"/>
          <w:sz w:val="22"/>
          <w:szCs w:val="22"/>
          <w:lang w:val="es-419"/>
        </w:rPr>
        <w:t>Salvadoran</w:t>
      </w:r>
      <w:proofErr w:type="spellEnd"/>
      <w:r w:rsidRPr="00336280">
        <w:rPr>
          <w:rFonts w:ascii="Georgia" w:hAnsi="Georgia"/>
          <w:sz w:val="22"/>
          <w:szCs w:val="22"/>
          <w:lang w:val="es-419"/>
        </w:rPr>
        <w:t xml:space="preserve">               </w:t>
      </w:r>
    </w:p>
    <w:p w14:paraId="75BE58AF"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lang w:val="es-419"/>
        </w:rPr>
      </w:pPr>
      <w:r w:rsidRPr="00336280">
        <w:rPr>
          <w:rFonts w:ascii="Georgia" w:hAnsi="Georgia"/>
          <w:sz w:val="22"/>
          <w:szCs w:val="22"/>
          <w:lang w:val="es-419"/>
        </w:rPr>
        <w:t xml:space="preserve"> 13 </w:t>
      </w:r>
      <w:proofErr w:type="spellStart"/>
      <w:r w:rsidRPr="00336280">
        <w:rPr>
          <w:rFonts w:ascii="Georgia" w:hAnsi="Georgia"/>
          <w:sz w:val="22"/>
          <w:szCs w:val="22"/>
          <w:lang w:val="es-419"/>
        </w:rPr>
        <w:t>Falkland</w:t>
      </w:r>
      <w:proofErr w:type="spellEnd"/>
      <w:r w:rsidRPr="00336280">
        <w:rPr>
          <w:rFonts w:ascii="Georgia" w:hAnsi="Georgia"/>
          <w:sz w:val="22"/>
          <w:szCs w:val="22"/>
          <w:lang w:val="es-419"/>
        </w:rPr>
        <w:t xml:space="preserve"> </w:t>
      </w:r>
      <w:proofErr w:type="spellStart"/>
      <w:r w:rsidRPr="00336280">
        <w:rPr>
          <w:rFonts w:ascii="Georgia" w:hAnsi="Georgia"/>
          <w:sz w:val="22"/>
          <w:szCs w:val="22"/>
          <w:lang w:val="es-419"/>
        </w:rPr>
        <w:t>Islander</w:t>
      </w:r>
      <w:proofErr w:type="spellEnd"/>
      <w:r w:rsidRPr="00336280">
        <w:rPr>
          <w:rFonts w:ascii="Georgia" w:hAnsi="Georgia"/>
          <w:sz w:val="22"/>
          <w:szCs w:val="22"/>
          <w:lang w:val="es-419"/>
        </w:rPr>
        <w:t xml:space="preserve">         </w:t>
      </w:r>
    </w:p>
    <w:p w14:paraId="225D2B2F"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lang w:val="es-419"/>
        </w:rPr>
      </w:pPr>
      <w:r w:rsidRPr="00336280">
        <w:rPr>
          <w:rFonts w:ascii="Georgia" w:hAnsi="Georgia"/>
          <w:sz w:val="22"/>
          <w:szCs w:val="22"/>
          <w:lang w:val="es-419"/>
        </w:rPr>
        <w:t xml:space="preserve"> 14 </w:t>
      </w:r>
      <w:proofErr w:type="spellStart"/>
      <w:r w:rsidRPr="00336280">
        <w:rPr>
          <w:rFonts w:ascii="Georgia" w:hAnsi="Georgia"/>
          <w:sz w:val="22"/>
          <w:szCs w:val="22"/>
          <w:lang w:val="es-419"/>
        </w:rPr>
        <w:t>Guatemalan</w:t>
      </w:r>
      <w:proofErr w:type="spellEnd"/>
      <w:r w:rsidRPr="00336280">
        <w:rPr>
          <w:rFonts w:ascii="Georgia" w:hAnsi="Georgia"/>
          <w:sz w:val="22"/>
          <w:szCs w:val="22"/>
          <w:lang w:val="es-419"/>
        </w:rPr>
        <w:t xml:space="preserve">                     </w:t>
      </w:r>
    </w:p>
    <w:p w14:paraId="6B4E7C6B"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lang w:val="es-419"/>
        </w:rPr>
      </w:pPr>
      <w:r w:rsidRPr="00336280">
        <w:rPr>
          <w:rFonts w:ascii="Georgia" w:hAnsi="Georgia"/>
          <w:sz w:val="22"/>
          <w:szCs w:val="22"/>
          <w:lang w:val="es-419"/>
        </w:rPr>
        <w:t xml:space="preserve"> 15 </w:t>
      </w:r>
      <w:proofErr w:type="spellStart"/>
      <w:r w:rsidRPr="00336280">
        <w:rPr>
          <w:rFonts w:ascii="Georgia" w:hAnsi="Georgia"/>
          <w:sz w:val="22"/>
          <w:szCs w:val="22"/>
          <w:lang w:val="es-419"/>
        </w:rPr>
        <w:t>Guyanese</w:t>
      </w:r>
      <w:proofErr w:type="spellEnd"/>
      <w:r w:rsidRPr="00336280">
        <w:rPr>
          <w:rFonts w:ascii="Georgia" w:hAnsi="Georgia"/>
          <w:sz w:val="22"/>
          <w:szCs w:val="22"/>
          <w:lang w:val="es-419"/>
        </w:rPr>
        <w:t xml:space="preserve">                       </w:t>
      </w:r>
    </w:p>
    <w:p w14:paraId="3D08069D"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lang w:val="es-419"/>
        </w:rPr>
      </w:pPr>
      <w:r w:rsidRPr="00336280">
        <w:rPr>
          <w:rFonts w:ascii="Georgia" w:hAnsi="Georgia"/>
          <w:sz w:val="22"/>
          <w:szCs w:val="22"/>
          <w:lang w:val="es-419"/>
        </w:rPr>
        <w:t xml:space="preserve"> 16 </w:t>
      </w:r>
      <w:proofErr w:type="spellStart"/>
      <w:r w:rsidRPr="00336280">
        <w:rPr>
          <w:rFonts w:ascii="Georgia" w:hAnsi="Georgia"/>
          <w:sz w:val="22"/>
          <w:szCs w:val="22"/>
          <w:lang w:val="es-419"/>
        </w:rPr>
        <w:t>Haitian</w:t>
      </w:r>
      <w:proofErr w:type="spellEnd"/>
      <w:r w:rsidRPr="00336280">
        <w:rPr>
          <w:rFonts w:ascii="Georgia" w:hAnsi="Georgia"/>
          <w:sz w:val="22"/>
          <w:szCs w:val="22"/>
          <w:lang w:val="es-419"/>
        </w:rPr>
        <w:t xml:space="preserve">                        </w:t>
      </w:r>
    </w:p>
    <w:p w14:paraId="77F284AE"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lang w:val="es-419"/>
        </w:rPr>
      </w:pPr>
      <w:r w:rsidRPr="00336280">
        <w:rPr>
          <w:rFonts w:ascii="Georgia" w:hAnsi="Georgia"/>
          <w:sz w:val="22"/>
          <w:szCs w:val="22"/>
          <w:lang w:val="es-419"/>
        </w:rPr>
        <w:t xml:space="preserve"> 17 </w:t>
      </w:r>
      <w:proofErr w:type="spellStart"/>
      <w:r w:rsidRPr="00336280">
        <w:rPr>
          <w:rFonts w:ascii="Georgia" w:hAnsi="Georgia"/>
          <w:sz w:val="22"/>
          <w:szCs w:val="22"/>
          <w:lang w:val="es-419"/>
        </w:rPr>
        <w:t>Honduran</w:t>
      </w:r>
      <w:proofErr w:type="spellEnd"/>
      <w:r w:rsidRPr="00336280">
        <w:rPr>
          <w:rFonts w:ascii="Georgia" w:hAnsi="Georgia"/>
          <w:sz w:val="22"/>
          <w:szCs w:val="22"/>
          <w:lang w:val="es-419"/>
        </w:rPr>
        <w:t xml:space="preserve">                       </w:t>
      </w:r>
    </w:p>
    <w:p w14:paraId="2DD90AA3"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lang w:val="es-419"/>
        </w:rPr>
      </w:pPr>
      <w:r w:rsidRPr="00336280">
        <w:rPr>
          <w:rFonts w:ascii="Georgia" w:hAnsi="Georgia"/>
          <w:sz w:val="22"/>
          <w:szCs w:val="22"/>
          <w:lang w:val="es-419"/>
        </w:rPr>
        <w:t xml:space="preserve"> 18 </w:t>
      </w:r>
      <w:proofErr w:type="spellStart"/>
      <w:r w:rsidRPr="00336280">
        <w:rPr>
          <w:rFonts w:ascii="Georgia" w:hAnsi="Georgia"/>
          <w:sz w:val="22"/>
          <w:szCs w:val="22"/>
          <w:lang w:val="es-419"/>
        </w:rPr>
        <w:t>Mexican</w:t>
      </w:r>
      <w:proofErr w:type="spellEnd"/>
      <w:r w:rsidRPr="00336280">
        <w:rPr>
          <w:rFonts w:ascii="Georgia" w:hAnsi="Georgia"/>
          <w:sz w:val="22"/>
          <w:szCs w:val="22"/>
          <w:lang w:val="es-419"/>
        </w:rPr>
        <w:t xml:space="preserve">                        </w:t>
      </w:r>
    </w:p>
    <w:p w14:paraId="7A79D9C4"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lang w:val="es-419"/>
        </w:rPr>
      </w:pPr>
      <w:r w:rsidRPr="00336280">
        <w:rPr>
          <w:rFonts w:ascii="Georgia" w:hAnsi="Georgia"/>
          <w:sz w:val="22"/>
          <w:szCs w:val="22"/>
          <w:lang w:val="es-419"/>
        </w:rPr>
        <w:t xml:space="preserve"> 19 </w:t>
      </w:r>
      <w:proofErr w:type="spellStart"/>
      <w:r w:rsidRPr="00336280">
        <w:rPr>
          <w:rFonts w:ascii="Georgia" w:hAnsi="Georgia"/>
          <w:sz w:val="22"/>
          <w:szCs w:val="22"/>
          <w:lang w:val="es-419"/>
        </w:rPr>
        <w:t>Nicaraguan</w:t>
      </w:r>
      <w:proofErr w:type="spellEnd"/>
      <w:r w:rsidRPr="00336280">
        <w:rPr>
          <w:rFonts w:ascii="Georgia" w:hAnsi="Georgia"/>
          <w:sz w:val="22"/>
          <w:szCs w:val="22"/>
          <w:lang w:val="es-419"/>
        </w:rPr>
        <w:t xml:space="preserve">                     </w:t>
      </w:r>
    </w:p>
    <w:p w14:paraId="2FA42A24"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lang w:val="es-419"/>
        </w:rPr>
      </w:pPr>
      <w:r w:rsidRPr="00336280">
        <w:rPr>
          <w:rFonts w:ascii="Georgia" w:hAnsi="Georgia"/>
          <w:sz w:val="22"/>
          <w:szCs w:val="22"/>
          <w:lang w:val="es-419"/>
        </w:rPr>
        <w:t xml:space="preserve"> 20 </w:t>
      </w:r>
      <w:proofErr w:type="spellStart"/>
      <w:r w:rsidRPr="00336280">
        <w:rPr>
          <w:rFonts w:ascii="Georgia" w:hAnsi="Georgia"/>
          <w:sz w:val="22"/>
          <w:szCs w:val="22"/>
          <w:lang w:val="es-419"/>
        </w:rPr>
        <w:t>Panamanian</w:t>
      </w:r>
      <w:proofErr w:type="spellEnd"/>
      <w:r w:rsidRPr="00336280">
        <w:rPr>
          <w:rFonts w:ascii="Georgia" w:hAnsi="Georgia"/>
          <w:sz w:val="22"/>
          <w:szCs w:val="22"/>
          <w:lang w:val="es-419"/>
        </w:rPr>
        <w:t xml:space="preserve">                   </w:t>
      </w:r>
    </w:p>
    <w:p w14:paraId="47F17D52"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lang w:val="es-419"/>
        </w:rPr>
      </w:pPr>
      <w:r w:rsidRPr="00336280">
        <w:rPr>
          <w:rFonts w:ascii="Georgia" w:hAnsi="Georgia"/>
          <w:sz w:val="22"/>
          <w:szCs w:val="22"/>
          <w:lang w:val="es-419"/>
        </w:rPr>
        <w:t xml:space="preserve"> 21 </w:t>
      </w:r>
      <w:proofErr w:type="spellStart"/>
      <w:r w:rsidRPr="00336280">
        <w:rPr>
          <w:rFonts w:ascii="Georgia" w:hAnsi="Georgia"/>
          <w:sz w:val="22"/>
          <w:szCs w:val="22"/>
          <w:lang w:val="es-419"/>
        </w:rPr>
        <w:t>Paraguayan</w:t>
      </w:r>
      <w:proofErr w:type="spellEnd"/>
      <w:r w:rsidRPr="00336280">
        <w:rPr>
          <w:rFonts w:ascii="Georgia" w:hAnsi="Georgia"/>
          <w:sz w:val="22"/>
          <w:szCs w:val="22"/>
          <w:lang w:val="es-419"/>
        </w:rPr>
        <w:t xml:space="preserve">                     </w:t>
      </w:r>
    </w:p>
    <w:p w14:paraId="16618F41"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lang w:val="es-419"/>
        </w:rPr>
      </w:pPr>
      <w:r w:rsidRPr="00336280">
        <w:rPr>
          <w:rFonts w:ascii="Georgia" w:hAnsi="Georgia"/>
          <w:sz w:val="22"/>
          <w:szCs w:val="22"/>
          <w:lang w:val="es-419"/>
        </w:rPr>
        <w:t xml:space="preserve"> 22 Peruvian                       </w:t>
      </w:r>
    </w:p>
    <w:p w14:paraId="37C169A2"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lang w:val="es-419"/>
        </w:rPr>
      </w:pPr>
      <w:r w:rsidRPr="00336280">
        <w:rPr>
          <w:rFonts w:ascii="Georgia" w:hAnsi="Georgia"/>
          <w:sz w:val="22"/>
          <w:szCs w:val="22"/>
          <w:lang w:val="es-419"/>
        </w:rPr>
        <w:t xml:space="preserve"> 34 </w:t>
      </w:r>
      <w:proofErr w:type="gramStart"/>
      <w:r w:rsidRPr="00336280">
        <w:rPr>
          <w:rFonts w:ascii="Georgia" w:hAnsi="Georgia"/>
          <w:sz w:val="22"/>
          <w:szCs w:val="22"/>
          <w:lang w:val="es-419"/>
        </w:rPr>
        <w:t>Filipino</w:t>
      </w:r>
      <w:proofErr w:type="gramEnd"/>
      <w:r w:rsidRPr="00336280">
        <w:rPr>
          <w:rFonts w:ascii="Georgia" w:hAnsi="Georgia"/>
          <w:sz w:val="22"/>
          <w:szCs w:val="22"/>
          <w:lang w:val="es-419"/>
        </w:rPr>
        <w:t xml:space="preserve">                        </w:t>
      </w:r>
    </w:p>
    <w:p w14:paraId="11FE4E76"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lang w:val="es-419"/>
        </w:rPr>
      </w:pPr>
      <w:r w:rsidRPr="00336280">
        <w:rPr>
          <w:rFonts w:ascii="Georgia" w:hAnsi="Georgia"/>
          <w:sz w:val="22"/>
          <w:szCs w:val="22"/>
          <w:lang w:val="es-419"/>
        </w:rPr>
        <w:t xml:space="preserve"> 23 </w:t>
      </w:r>
      <w:proofErr w:type="spellStart"/>
      <w:r w:rsidRPr="00336280">
        <w:rPr>
          <w:rFonts w:ascii="Georgia" w:hAnsi="Georgia"/>
          <w:sz w:val="22"/>
          <w:szCs w:val="22"/>
          <w:lang w:val="es-419"/>
        </w:rPr>
        <w:t>Portugese</w:t>
      </w:r>
      <w:proofErr w:type="spellEnd"/>
      <w:r w:rsidRPr="00336280">
        <w:rPr>
          <w:rFonts w:ascii="Georgia" w:hAnsi="Georgia"/>
          <w:sz w:val="22"/>
          <w:szCs w:val="22"/>
          <w:lang w:val="es-419"/>
        </w:rPr>
        <w:t xml:space="preserve">                       </w:t>
      </w:r>
    </w:p>
    <w:p w14:paraId="6414B9D7"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lang w:val="es-419"/>
        </w:rPr>
      </w:pPr>
      <w:r w:rsidRPr="00336280">
        <w:rPr>
          <w:rFonts w:ascii="Georgia" w:hAnsi="Georgia"/>
          <w:sz w:val="22"/>
          <w:szCs w:val="22"/>
          <w:lang w:val="es-419"/>
        </w:rPr>
        <w:t xml:space="preserve"> 24 </w:t>
      </w:r>
      <w:proofErr w:type="gramStart"/>
      <w:r w:rsidRPr="00336280">
        <w:rPr>
          <w:rFonts w:ascii="Georgia" w:hAnsi="Georgia"/>
          <w:sz w:val="22"/>
          <w:szCs w:val="22"/>
          <w:lang w:val="es-419"/>
        </w:rPr>
        <w:t>Puerto</w:t>
      </w:r>
      <w:proofErr w:type="gramEnd"/>
      <w:r w:rsidRPr="00336280">
        <w:rPr>
          <w:rFonts w:ascii="Georgia" w:hAnsi="Georgia"/>
          <w:sz w:val="22"/>
          <w:szCs w:val="22"/>
          <w:lang w:val="es-419"/>
        </w:rPr>
        <w:t xml:space="preserve"> </w:t>
      </w:r>
      <w:proofErr w:type="spellStart"/>
      <w:r w:rsidRPr="00336280">
        <w:rPr>
          <w:rFonts w:ascii="Georgia" w:hAnsi="Georgia"/>
          <w:sz w:val="22"/>
          <w:szCs w:val="22"/>
          <w:lang w:val="es-419"/>
        </w:rPr>
        <w:t>Rican</w:t>
      </w:r>
      <w:proofErr w:type="spellEnd"/>
      <w:r w:rsidRPr="00336280">
        <w:rPr>
          <w:rFonts w:ascii="Georgia" w:hAnsi="Georgia"/>
          <w:sz w:val="22"/>
          <w:szCs w:val="22"/>
          <w:lang w:val="es-419"/>
        </w:rPr>
        <w:t xml:space="preserve">                    </w:t>
      </w:r>
    </w:p>
    <w:p w14:paraId="0A2A570F"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lang w:val="es-419"/>
        </w:rPr>
      </w:pPr>
      <w:r w:rsidRPr="00336280">
        <w:rPr>
          <w:rFonts w:ascii="Georgia" w:hAnsi="Georgia"/>
          <w:sz w:val="22"/>
          <w:szCs w:val="22"/>
          <w:lang w:val="es-419"/>
        </w:rPr>
        <w:t xml:space="preserve"> 25 </w:t>
      </w:r>
      <w:proofErr w:type="spellStart"/>
      <w:r w:rsidRPr="00336280">
        <w:rPr>
          <w:rFonts w:ascii="Georgia" w:hAnsi="Georgia"/>
          <w:sz w:val="22"/>
          <w:szCs w:val="22"/>
          <w:lang w:val="es-419"/>
        </w:rPr>
        <w:t>Spaniard</w:t>
      </w:r>
      <w:proofErr w:type="spellEnd"/>
      <w:r w:rsidRPr="00336280">
        <w:rPr>
          <w:rFonts w:ascii="Georgia" w:hAnsi="Georgia"/>
          <w:sz w:val="22"/>
          <w:szCs w:val="22"/>
          <w:lang w:val="es-419"/>
        </w:rPr>
        <w:t xml:space="preserve">                        </w:t>
      </w:r>
    </w:p>
    <w:p w14:paraId="155A87C9"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lang w:val="es-419"/>
        </w:rPr>
      </w:pPr>
      <w:r w:rsidRPr="00336280">
        <w:rPr>
          <w:rFonts w:ascii="Georgia" w:hAnsi="Georgia"/>
          <w:sz w:val="22"/>
          <w:szCs w:val="22"/>
          <w:lang w:val="es-419"/>
        </w:rPr>
        <w:t xml:space="preserve"> 26 </w:t>
      </w:r>
      <w:proofErr w:type="spellStart"/>
      <w:r w:rsidRPr="00336280">
        <w:rPr>
          <w:rFonts w:ascii="Georgia" w:hAnsi="Georgia"/>
          <w:sz w:val="22"/>
          <w:szCs w:val="22"/>
          <w:lang w:val="es-419"/>
        </w:rPr>
        <w:t>Surinamer</w:t>
      </w:r>
      <w:proofErr w:type="spellEnd"/>
      <w:r w:rsidRPr="00336280">
        <w:rPr>
          <w:rFonts w:ascii="Georgia" w:hAnsi="Georgia"/>
          <w:sz w:val="22"/>
          <w:szCs w:val="22"/>
          <w:lang w:val="es-419"/>
        </w:rPr>
        <w:t xml:space="preserve">                       </w:t>
      </w:r>
    </w:p>
    <w:p w14:paraId="4D17D960"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lang w:val="es-419"/>
        </w:rPr>
      </w:pPr>
      <w:r w:rsidRPr="00336280">
        <w:rPr>
          <w:rFonts w:ascii="Georgia" w:hAnsi="Georgia"/>
          <w:sz w:val="22"/>
          <w:szCs w:val="22"/>
          <w:lang w:val="es-419"/>
        </w:rPr>
        <w:t xml:space="preserve"> 27 </w:t>
      </w:r>
      <w:proofErr w:type="spellStart"/>
      <w:r w:rsidRPr="00336280">
        <w:rPr>
          <w:rFonts w:ascii="Georgia" w:hAnsi="Georgia"/>
          <w:sz w:val="22"/>
          <w:szCs w:val="22"/>
          <w:lang w:val="es-419"/>
        </w:rPr>
        <w:t>Uruguayan</w:t>
      </w:r>
      <w:proofErr w:type="spellEnd"/>
      <w:r w:rsidRPr="00336280">
        <w:rPr>
          <w:rFonts w:ascii="Georgia" w:hAnsi="Georgia"/>
          <w:sz w:val="22"/>
          <w:szCs w:val="22"/>
          <w:lang w:val="es-419"/>
        </w:rPr>
        <w:t xml:space="preserve">                       </w:t>
      </w:r>
    </w:p>
    <w:p w14:paraId="26FB09EC"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lang w:val="es-419"/>
        </w:rPr>
      </w:pPr>
      <w:r w:rsidRPr="00336280">
        <w:rPr>
          <w:rFonts w:ascii="Georgia" w:hAnsi="Georgia"/>
          <w:sz w:val="22"/>
          <w:szCs w:val="22"/>
          <w:lang w:val="es-419"/>
        </w:rPr>
        <w:t xml:space="preserve"> 28 </w:t>
      </w:r>
      <w:proofErr w:type="spellStart"/>
      <w:r w:rsidRPr="00336280">
        <w:rPr>
          <w:rFonts w:ascii="Georgia" w:hAnsi="Georgia"/>
          <w:sz w:val="22"/>
          <w:szCs w:val="22"/>
          <w:lang w:val="es-419"/>
        </w:rPr>
        <w:t>Venezuelan</w:t>
      </w:r>
      <w:proofErr w:type="spellEnd"/>
      <w:r w:rsidRPr="00336280">
        <w:rPr>
          <w:rFonts w:ascii="Georgia" w:hAnsi="Georgia"/>
          <w:sz w:val="22"/>
          <w:szCs w:val="22"/>
          <w:lang w:val="es-419"/>
        </w:rPr>
        <w:t xml:space="preserve">                      </w:t>
      </w:r>
    </w:p>
    <w:p w14:paraId="07B8789B" w14:textId="77777777"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6280">
        <w:rPr>
          <w:rFonts w:ascii="Georgia" w:hAnsi="Georgia"/>
          <w:sz w:val="22"/>
          <w:szCs w:val="22"/>
          <w:lang w:val="es-419"/>
        </w:rPr>
        <w:t xml:space="preserve"> </w:t>
      </w:r>
      <w:r w:rsidRPr="00DE6C92">
        <w:rPr>
          <w:rFonts w:ascii="Georgia" w:hAnsi="Georgia"/>
          <w:sz w:val="22"/>
          <w:szCs w:val="22"/>
        </w:rPr>
        <w:t xml:space="preserve">29 French Guyanese                 </w:t>
      </w:r>
    </w:p>
    <w:p w14:paraId="4AF78BEE" w14:textId="77777777"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30 Jamaican                             </w:t>
      </w:r>
    </w:p>
    <w:p w14:paraId="15BFF717" w14:textId="77777777"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31 Trinidadian/Caribbean Islander   </w:t>
      </w:r>
    </w:p>
    <w:p w14:paraId="0076E7BB" w14:textId="77777777"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32 Italian                            </w:t>
      </w:r>
    </w:p>
    <w:p w14:paraId="6CA49126" w14:textId="77777777"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33 African                         </w:t>
      </w:r>
    </w:p>
    <w:p w14:paraId="0061630F" w14:textId="77777777"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81 Other Central American       </w:t>
      </w:r>
    </w:p>
    <w:p w14:paraId="3321E608" w14:textId="77777777"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82 Other South American            </w:t>
      </w:r>
    </w:p>
    <w:p w14:paraId="3682817F" w14:textId="77777777"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98 Don't Know /Both equally </w:t>
      </w:r>
    </w:p>
    <w:p w14:paraId="47AEBD07" w14:textId="77777777" w:rsidR="00FB35C5"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99 Refused </w:t>
      </w:r>
    </w:p>
    <w:p w14:paraId="159691DC" w14:textId="77777777" w:rsidR="00FB35C5" w:rsidRPr="00DE6C92" w:rsidRDefault="00FB35C5"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4C665001" w14:textId="77777777" w:rsidR="00E15509" w:rsidRPr="00DE6C92" w:rsidRDefault="00E15509"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0C182137" w14:textId="77777777" w:rsidR="00DE6C92" w:rsidRDefault="00DE6C92">
      <w:pPr>
        <w:rPr>
          <w:rFonts w:ascii="Georgia" w:hAnsi="Georgia"/>
          <w:sz w:val="22"/>
          <w:szCs w:val="22"/>
        </w:rPr>
      </w:pPr>
      <w:r>
        <w:rPr>
          <w:rFonts w:ascii="Georgia" w:hAnsi="Georgia"/>
          <w:sz w:val="22"/>
          <w:szCs w:val="22"/>
        </w:rPr>
        <w:br w:type="page"/>
      </w:r>
    </w:p>
    <w:p w14:paraId="14BEEF35" w14:textId="77777777" w:rsidR="0095385E" w:rsidRPr="00DE6C92" w:rsidRDefault="003F156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740CCC" w:rsidRPr="00DE6C92">
        <w:rPr>
          <w:rFonts w:ascii="Georgia" w:hAnsi="Georgia"/>
          <w:sz w:val="22"/>
          <w:szCs w:val="22"/>
        </w:rPr>
        <w:t>(ASK ALL)</w:t>
      </w:r>
    </w:p>
    <w:p w14:paraId="7BEB8EE1" w14:textId="77777777" w:rsidR="0095385E" w:rsidRPr="00DE6C92" w:rsidRDefault="003F1560" w:rsidP="000651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4.</w:t>
      </w:r>
      <w:r w:rsidRPr="00DE6C92">
        <w:rPr>
          <w:rFonts w:ascii="Georgia" w:hAnsi="Georgia"/>
          <w:sz w:val="22"/>
          <w:szCs w:val="22"/>
        </w:rPr>
        <w:tab/>
      </w:r>
      <w:r w:rsidR="0095385E" w:rsidRPr="00DE6C92">
        <w:rPr>
          <w:rFonts w:ascii="Georgia" w:hAnsi="Georgia"/>
          <w:sz w:val="22"/>
          <w:szCs w:val="22"/>
        </w:rPr>
        <w:t>Were you born on the island of Puerto Rico, in the United States, or in another country?</w:t>
      </w:r>
    </w:p>
    <w:p w14:paraId="16D54AA6"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F9D6DFE" w14:textId="77777777" w:rsidR="0095385E" w:rsidRPr="00336280" w:rsidRDefault="00A75E03"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6280">
        <w:rPr>
          <w:rFonts w:ascii="Georgia" w:hAnsi="Georgia"/>
          <w:b/>
          <w:sz w:val="22"/>
          <w:szCs w:val="22"/>
          <w:lang w:val="es-419"/>
        </w:rPr>
        <w:t>Qn4</w:t>
      </w:r>
      <w:r w:rsidR="0095385E" w:rsidRPr="00336280">
        <w:rPr>
          <w:rFonts w:ascii="Georgia" w:hAnsi="Georgia"/>
          <w:sz w:val="22"/>
          <w:szCs w:val="22"/>
          <w:lang w:val="es-419"/>
        </w:rPr>
        <w:tab/>
        <w:t>1</w:t>
      </w:r>
      <w:r w:rsidR="0095385E" w:rsidRPr="00336280">
        <w:rPr>
          <w:rFonts w:ascii="Georgia" w:hAnsi="Georgia"/>
          <w:sz w:val="22"/>
          <w:szCs w:val="22"/>
          <w:lang w:val="es-419"/>
        </w:rPr>
        <w:tab/>
        <w:t>Puerto Rico</w:t>
      </w:r>
    </w:p>
    <w:p w14:paraId="259158C8" w14:textId="77777777" w:rsidR="0095385E" w:rsidRPr="00336280"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6280">
        <w:rPr>
          <w:rFonts w:ascii="Georgia" w:hAnsi="Georgia"/>
          <w:sz w:val="22"/>
          <w:szCs w:val="22"/>
          <w:lang w:val="es-419"/>
        </w:rPr>
        <w:tab/>
      </w:r>
      <w:r w:rsidRPr="00336280">
        <w:rPr>
          <w:rFonts w:ascii="Georgia" w:hAnsi="Georgia"/>
          <w:sz w:val="22"/>
          <w:szCs w:val="22"/>
          <w:lang w:val="es-419"/>
        </w:rPr>
        <w:tab/>
        <w:t>2</w:t>
      </w:r>
      <w:r w:rsidRPr="00336280">
        <w:rPr>
          <w:rFonts w:ascii="Georgia" w:hAnsi="Georgia"/>
          <w:sz w:val="22"/>
          <w:szCs w:val="22"/>
          <w:lang w:val="es-419"/>
        </w:rPr>
        <w:tab/>
        <w:t xml:space="preserve">U.S. </w:t>
      </w:r>
    </w:p>
    <w:p w14:paraId="5407AA46"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6280">
        <w:rPr>
          <w:rFonts w:ascii="Georgia" w:hAnsi="Georgia"/>
          <w:sz w:val="22"/>
          <w:szCs w:val="22"/>
          <w:lang w:val="es-419"/>
        </w:rPr>
        <w:tab/>
      </w:r>
      <w:r w:rsidRPr="00336280">
        <w:rPr>
          <w:rFonts w:ascii="Georgia" w:hAnsi="Georgia"/>
          <w:sz w:val="22"/>
          <w:szCs w:val="22"/>
          <w:lang w:val="es-419"/>
        </w:rPr>
        <w:tab/>
      </w:r>
      <w:r w:rsidRPr="00DE6C92">
        <w:rPr>
          <w:rFonts w:ascii="Georgia" w:hAnsi="Georgia"/>
          <w:sz w:val="22"/>
          <w:szCs w:val="22"/>
        </w:rPr>
        <w:t>3</w:t>
      </w:r>
      <w:r w:rsidRPr="00DE6C92">
        <w:rPr>
          <w:rFonts w:ascii="Georgia" w:hAnsi="Georgia"/>
          <w:sz w:val="22"/>
          <w:szCs w:val="22"/>
        </w:rPr>
        <w:tab/>
        <w:t>Another country</w:t>
      </w:r>
    </w:p>
    <w:p w14:paraId="451C336B"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65ED709A"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6105B0E4" w14:textId="77777777" w:rsidR="0095385E" w:rsidRPr="00DE6C92" w:rsidRDefault="0095385E" w:rsidP="001A2542">
      <w:pPr>
        <w:rPr>
          <w:rFonts w:ascii="Georgia" w:hAnsi="Georgia"/>
          <w:sz w:val="22"/>
          <w:szCs w:val="22"/>
        </w:rPr>
      </w:pPr>
    </w:p>
    <w:p w14:paraId="325FF8B7" w14:textId="77777777" w:rsidR="0095385E" w:rsidRPr="00DE6C92" w:rsidRDefault="003F156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w:t>
      </w:r>
      <w:r w:rsidR="0095385E" w:rsidRPr="00DE6C92">
        <w:rPr>
          <w:rFonts w:ascii="Georgia" w:hAnsi="Georgia"/>
          <w:sz w:val="22"/>
          <w:szCs w:val="22"/>
        </w:rPr>
        <w:t>ASK IF BORN IN ANOTHER COUNTRY Q.4 = 3, D, R</w:t>
      </w:r>
      <w:r w:rsidRPr="00DE6C92">
        <w:rPr>
          <w:rFonts w:ascii="Georgia" w:hAnsi="Georgia"/>
          <w:sz w:val="22"/>
          <w:szCs w:val="22"/>
        </w:rPr>
        <w:t>)</w:t>
      </w:r>
    </w:p>
    <w:p w14:paraId="26D54ED0" w14:textId="77777777" w:rsidR="0095385E" w:rsidRPr="00DE6C92" w:rsidRDefault="003F156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5.</w:t>
      </w:r>
      <w:r w:rsidRPr="00DE6C92">
        <w:rPr>
          <w:rFonts w:ascii="Georgia" w:hAnsi="Georgia"/>
          <w:sz w:val="22"/>
          <w:szCs w:val="22"/>
        </w:rPr>
        <w:tab/>
      </w:r>
      <w:r w:rsidR="0095385E" w:rsidRPr="00DE6C92">
        <w:rPr>
          <w:rFonts w:ascii="Georgia" w:hAnsi="Georgia"/>
          <w:sz w:val="22"/>
          <w:szCs w:val="22"/>
        </w:rPr>
        <w:t>In what country were you born?</w:t>
      </w:r>
    </w:p>
    <w:p w14:paraId="603D3C3B"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(DO NOT READ LIST.  ENTER ONE ONLY)</w:t>
      </w:r>
    </w:p>
    <w:p w14:paraId="283C85E4" w14:textId="77777777" w:rsidR="0095385E" w:rsidRPr="00336280" w:rsidRDefault="00A75E03"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lang w:val="es-419"/>
        </w:rPr>
      </w:pPr>
      <w:r w:rsidRPr="00336280">
        <w:rPr>
          <w:rFonts w:ascii="Georgia" w:hAnsi="Georgia"/>
          <w:b/>
          <w:sz w:val="22"/>
          <w:szCs w:val="22"/>
          <w:lang w:val="es-419"/>
        </w:rPr>
        <w:t>Qn5</w:t>
      </w:r>
    </w:p>
    <w:p w14:paraId="34E9493B"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6280">
        <w:rPr>
          <w:rFonts w:ascii="Georgia" w:hAnsi="Georgia"/>
          <w:sz w:val="22"/>
          <w:szCs w:val="22"/>
          <w:lang w:val="es-419"/>
        </w:rPr>
        <w:t xml:space="preserve"> 01 Argentina                            </w:t>
      </w:r>
    </w:p>
    <w:p w14:paraId="74AB2842"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6280">
        <w:rPr>
          <w:rFonts w:ascii="Georgia" w:hAnsi="Georgia"/>
          <w:sz w:val="22"/>
          <w:szCs w:val="22"/>
          <w:lang w:val="es-419"/>
        </w:rPr>
        <w:t xml:space="preserve"> 02 Barbados                             </w:t>
      </w:r>
    </w:p>
    <w:p w14:paraId="65346549"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6280">
        <w:rPr>
          <w:rFonts w:ascii="Georgia" w:hAnsi="Georgia"/>
          <w:sz w:val="22"/>
          <w:szCs w:val="22"/>
          <w:lang w:val="es-419"/>
        </w:rPr>
        <w:t xml:space="preserve"> 03 </w:t>
      </w:r>
      <w:proofErr w:type="spellStart"/>
      <w:r w:rsidRPr="00336280">
        <w:rPr>
          <w:rFonts w:ascii="Georgia" w:hAnsi="Georgia"/>
          <w:sz w:val="22"/>
          <w:szCs w:val="22"/>
          <w:lang w:val="es-419"/>
        </w:rPr>
        <w:t>Belize</w:t>
      </w:r>
      <w:proofErr w:type="spellEnd"/>
      <w:r w:rsidRPr="00336280">
        <w:rPr>
          <w:rFonts w:ascii="Georgia" w:hAnsi="Georgia"/>
          <w:sz w:val="22"/>
          <w:szCs w:val="22"/>
          <w:lang w:val="es-419"/>
        </w:rPr>
        <w:t xml:space="preserve">                               </w:t>
      </w:r>
    </w:p>
    <w:p w14:paraId="261E7E5C"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6280">
        <w:rPr>
          <w:rFonts w:ascii="Georgia" w:hAnsi="Georgia"/>
          <w:sz w:val="22"/>
          <w:szCs w:val="22"/>
          <w:lang w:val="es-419"/>
        </w:rPr>
        <w:t xml:space="preserve"> 04 Bolivia                              </w:t>
      </w:r>
    </w:p>
    <w:p w14:paraId="7AE244EB"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6280">
        <w:rPr>
          <w:rFonts w:ascii="Georgia" w:hAnsi="Georgia"/>
          <w:sz w:val="22"/>
          <w:szCs w:val="22"/>
          <w:lang w:val="es-419"/>
        </w:rPr>
        <w:t xml:space="preserve"> 05 </w:t>
      </w:r>
      <w:proofErr w:type="spellStart"/>
      <w:r w:rsidRPr="00336280">
        <w:rPr>
          <w:rFonts w:ascii="Georgia" w:hAnsi="Georgia"/>
          <w:sz w:val="22"/>
          <w:szCs w:val="22"/>
          <w:lang w:val="es-419"/>
        </w:rPr>
        <w:t>Brazil</w:t>
      </w:r>
      <w:proofErr w:type="spellEnd"/>
      <w:r w:rsidRPr="00336280">
        <w:rPr>
          <w:rFonts w:ascii="Georgia" w:hAnsi="Georgia"/>
          <w:sz w:val="22"/>
          <w:szCs w:val="22"/>
          <w:lang w:val="es-419"/>
        </w:rPr>
        <w:t xml:space="preserve">                               </w:t>
      </w:r>
    </w:p>
    <w:p w14:paraId="557ADFBC"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6280">
        <w:rPr>
          <w:rFonts w:ascii="Georgia" w:hAnsi="Georgia"/>
          <w:sz w:val="22"/>
          <w:szCs w:val="22"/>
          <w:lang w:val="es-419"/>
        </w:rPr>
        <w:t xml:space="preserve"> 06 Chile                                </w:t>
      </w:r>
    </w:p>
    <w:p w14:paraId="65E60C95"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6280">
        <w:rPr>
          <w:rFonts w:ascii="Georgia" w:hAnsi="Georgia"/>
          <w:sz w:val="22"/>
          <w:szCs w:val="22"/>
          <w:lang w:val="es-419"/>
        </w:rPr>
        <w:t xml:space="preserve"> 07 Colombia                             </w:t>
      </w:r>
    </w:p>
    <w:p w14:paraId="457D8F70"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6280">
        <w:rPr>
          <w:rFonts w:ascii="Georgia" w:hAnsi="Georgia"/>
          <w:sz w:val="22"/>
          <w:szCs w:val="22"/>
          <w:lang w:val="es-419"/>
        </w:rPr>
        <w:t xml:space="preserve"> 08 </w:t>
      </w:r>
      <w:proofErr w:type="gramStart"/>
      <w:r w:rsidRPr="00336280">
        <w:rPr>
          <w:rFonts w:ascii="Georgia" w:hAnsi="Georgia"/>
          <w:sz w:val="22"/>
          <w:szCs w:val="22"/>
          <w:lang w:val="es-419"/>
        </w:rPr>
        <w:t>Costa</w:t>
      </w:r>
      <w:proofErr w:type="gramEnd"/>
      <w:r w:rsidRPr="00336280">
        <w:rPr>
          <w:rFonts w:ascii="Georgia" w:hAnsi="Georgia"/>
          <w:sz w:val="22"/>
          <w:szCs w:val="22"/>
          <w:lang w:val="es-419"/>
        </w:rPr>
        <w:t xml:space="preserve"> Rica                           </w:t>
      </w:r>
    </w:p>
    <w:p w14:paraId="7CF49752"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6280">
        <w:rPr>
          <w:rFonts w:ascii="Georgia" w:hAnsi="Georgia"/>
          <w:sz w:val="22"/>
          <w:szCs w:val="22"/>
          <w:lang w:val="es-419"/>
        </w:rPr>
        <w:t xml:space="preserve"> 09 Cuba                                 </w:t>
      </w:r>
    </w:p>
    <w:p w14:paraId="4E5E2A9C"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6280">
        <w:rPr>
          <w:rFonts w:ascii="Georgia" w:hAnsi="Georgia"/>
          <w:sz w:val="22"/>
          <w:szCs w:val="22"/>
          <w:lang w:val="es-419"/>
        </w:rPr>
        <w:t xml:space="preserve"> 10 </w:t>
      </w:r>
      <w:proofErr w:type="spellStart"/>
      <w:r w:rsidRPr="00336280">
        <w:rPr>
          <w:rFonts w:ascii="Georgia" w:hAnsi="Georgia"/>
          <w:sz w:val="22"/>
          <w:szCs w:val="22"/>
          <w:lang w:val="es-419"/>
        </w:rPr>
        <w:t>Dominican</w:t>
      </w:r>
      <w:proofErr w:type="spellEnd"/>
      <w:r w:rsidRPr="00336280">
        <w:rPr>
          <w:rFonts w:ascii="Georgia" w:hAnsi="Georgia"/>
          <w:sz w:val="22"/>
          <w:szCs w:val="22"/>
          <w:lang w:val="es-419"/>
        </w:rPr>
        <w:t xml:space="preserve"> </w:t>
      </w:r>
      <w:proofErr w:type="spellStart"/>
      <w:r w:rsidRPr="00336280">
        <w:rPr>
          <w:rFonts w:ascii="Georgia" w:hAnsi="Georgia"/>
          <w:sz w:val="22"/>
          <w:szCs w:val="22"/>
          <w:lang w:val="es-419"/>
        </w:rPr>
        <w:t>Republic</w:t>
      </w:r>
      <w:proofErr w:type="spellEnd"/>
      <w:r w:rsidRPr="00336280">
        <w:rPr>
          <w:rFonts w:ascii="Georgia" w:hAnsi="Georgia"/>
          <w:sz w:val="22"/>
          <w:szCs w:val="22"/>
          <w:lang w:val="es-419"/>
        </w:rPr>
        <w:t xml:space="preserve">                   </w:t>
      </w:r>
    </w:p>
    <w:p w14:paraId="0D958C66"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6280">
        <w:rPr>
          <w:rFonts w:ascii="Georgia" w:hAnsi="Georgia"/>
          <w:sz w:val="22"/>
          <w:szCs w:val="22"/>
          <w:lang w:val="es-419"/>
        </w:rPr>
        <w:t xml:space="preserve"> 11 Ecuador                              </w:t>
      </w:r>
    </w:p>
    <w:p w14:paraId="3D37E3D8"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6280">
        <w:rPr>
          <w:rFonts w:ascii="Georgia" w:hAnsi="Georgia"/>
          <w:sz w:val="22"/>
          <w:szCs w:val="22"/>
          <w:lang w:val="es-419"/>
        </w:rPr>
        <w:t xml:space="preserve"> 12 </w:t>
      </w:r>
      <w:proofErr w:type="gramStart"/>
      <w:r w:rsidRPr="00336280">
        <w:rPr>
          <w:rFonts w:ascii="Georgia" w:hAnsi="Georgia"/>
          <w:sz w:val="22"/>
          <w:szCs w:val="22"/>
          <w:lang w:val="es-419"/>
        </w:rPr>
        <w:t>El</w:t>
      </w:r>
      <w:proofErr w:type="gramEnd"/>
      <w:r w:rsidRPr="00336280">
        <w:rPr>
          <w:rFonts w:ascii="Georgia" w:hAnsi="Georgia"/>
          <w:sz w:val="22"/>
          <w:szCs w:val="22"/>
          <w:lang w:val="es-419"/>
        </w:rPr>
        <w:t xml:space="preserve"> Salvador                          </w:t>
      </w:r>
    </w:p>
    <w:p w14:paraId="242CB78D"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6280">
        <w:rPr>
          <w:rFonts w:ascii="Georgia" w:hAnsi="Georgia"/>
          <w:sz w:val="22"/>
          <w:szCs w:val="22"/>
          <w:lang w:val="es-419"/>
        </w:rPr>
        <w:t xml:space="preserve"> 13 </w:t>
      </w:r>
      <w:proofErr w:type="spellStart"/>
      <w:r w:rsidRPr="00336280">
        <w:rPr>
          <w:rFonts w:ascii="Georgia" w:hAnsi="Georgia"/>
          <w:sz w:val="22"/>
          <w:szCs w:val="22"/>
          <w:lang w:val="es-419"/>
        </w:rPr>
        <w:t>Falkland</w:t>
      </w:r>
      <w:proofErr w:type="spellEnd"/>
      <w:r w:rsidRPr="00336280">
        <w:rPr>
          <w:rFonts w:ascii="Georgia" w:hAnsi="Georgia"/>
          <w:sz w:val="22"/>
          <w:szCs w:val="22"/>
          <w:lang w:val="es-419"/>
        </w:rPr>
        <w:t xml:space="preserve"> </w:t>
      </w:r>
      <w:proofErr w:type="spellStart"/>
      <w:r w:rsidRPr="00336280">
        <w:rPr>
          <w:rFonts w:ascii="Georgia" w:hAnsi="Georgia"/>
          <w:sz w:val="22"/>
          <w:szCs w:val="22"/>
          <w:lang w:val="es-419"/>
        </w:rPr>
        <w:t>Islands</w:t>
      </w:r>
      <w:proofErr w:type="spellEnd"/>
      <w:r w:rsidRPr="00336280">
        <w:rPr>
          <w:rFonts w:ascii="Georgia" w:hAnsi="Georgia"/>
          <w:sz w:val="22"/>
          <w:szCs w:val="22"/>
          <w:lang w:val="es-419"/>
        </w:rPr>
        <w:t xml:space="preserve">                     </w:t>
      </w:r>
    </w:p>
    <w:p w14:paraId="628A6D25"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6280">
        <w:rPr>
          <w:rFonts w:ascii="Georgia" w:hAnsi="Georgia"/>
          <w:sz w:val="22"/>
          <w:szCs w:val="22"/>
          <w:lang w:val="es-419"/>
        </w:rPr>
        <w:t xml:space="preserve"> 14 Guatemala                            </w:t>
      </w:r>
    </w:p>
    <w:p w14:paraId="738A04DF"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6280">
        <w:rPr>
          <w:rFonts w:ascii="Georgia" w:hAnsi="Georgia"/>
          <w:sz w:val="22"/>
          <w:szCs w:val="22"/>
          <w:lang w:val="es-419"/>
        </w:rPr>
        <w:t xml:space="preserve"> 15 Guyana                               </w:t>
      </w:r>
    </w:p>
    <w:p w14:paraId="10E9D673"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6280">
        <w:rPr>
          <w:rFonts w:ascii="Georgia" w:hAnsi="Georgia"/>
          <w:sz w:val="22"/>
          <w:szCs w:val="22"/>
          <w:lang w:val="es-419"/>
        </w:rPr>
        <w:t xml:space="preserve"> 16 </w:t>
      </w:r>
      <w:proofErr w:type="spellStart"/>
      <w:r w:rsidRPr="00336280">
        <w:rPr>
          <w:rFonts w:ascii="Georgia" w:hAnsi="Georgia"/>
          <w:sz w:val="22"/>
          <w:szCs w:val="22"/>
          <w:lang w:val="es-419"/>
        </w:rPr>
        <w:t>Haiti</w:t>
      </w:r>
      <w:proofErr w:type="spellEnd"/>
      <w:r w:rsidRPr="00336280">
        <w:rPr>
          <w:rFonts w:ascii="Georgia" w:hAnsi="Georgia"/>
          <w:sz w:val="22"/>
          <w:szCs w:val="22"/>
          <w:lang w:val="es-419"/>
        </w:rPr>
        <w:t xml:space="preserve">                                </w:t>
      </w:r>
    </w:p>
    <w:p w14:paraId="75D4C1EE"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6280">
        <w:rPr>
          <w:rFonts w:ascii="Georgia" w:hAnsi="Georgia"/>
          <w:sz w:val="22"/>
          <w:szCs w:val="22"/>
          <w:lang w:val="es-419"/>
        </w:rPr>
        <w:t xml:space="preserve"> 17 Honduras                             </w:t>
      </w:r>
    </w:p>
    <w:p w14:paraId="7E20C496"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6280">
        <w:rPr>
          <w:rFonts w:ascii="Georgia" w:hAnsi="Georgia"/>
          <w:sz w:val="22"/>
          <w:szCs w:val="22"/>
          <w:lang w:val="es-419"/>
        </w:rPr>
        <w:t xml:space="preserve"> 18 </w:t>
      </w:r>
      <w:proofErr w:type="spellStart"/>
      <w:r w:rsidRPr="00336280">
        <w:rPr>
          <w:rFonts w:ascii="Georgia" w:hAnsi="Georgia"/>
          <w:sz w:val="22"/>
          <w:szCs w:val="22"/>
          <w:lang w:val="es-419"/>
        </w:rPr>
        <w:t>Mexico</w:t>
      </w:r>
      <w:proofErr w:type="spellEnd"/>
      <w:r w:rsidRPr="00336280">
        <w:rPr>
          <w:rFonts w:ascii="Georgia" w:hAnsi="Georgia"/>
          <w:sz w:val="22"/>
          <w:szCs w:val="22"/>
          <w:lang w:val="es-419"/>
        </w:rPr>
        <w:t xml:space="preserve">                               </w:t>
      </w:r>
    </w:p>
    <w:p w14:paraId="4A22BBE2"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6280">
        <w:rPr>
          <w:rFonts w:ascii="Georgia" w:hAnsi="Georgia"/>
          <w:sz w:val="22"/>
          <w:szCs w:val="22"/>
          <w:lang w:val="es-419"/>
        </w:rPr>
        <w:t xml:space="preserve"> 19 Nicaragua                            </w:t>
      </w:r>
    </w:p>
    <w:p w14:paraId="318E9DA7"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6280">
        <w:rPr>
          <w:rFonts w:ascii="Georgia" w:hAnsi="Georgia"/>
          <w:sz w:val="22"/>
          <w:szCs w:val="22"/>
          <w:lang w:val="es-419"/>
        </w:rPr>
        <w:t xml:space="preserve"> 20 </w:t>
      </w:r>
      <w:proofErr w:type="spellStart"/>
      <w:r w:rsidRPr="00336280">
        <w:rPr>
          <w:rFonts w:ascii="Georgia" w:hAnsi="Georgia"/>
          <w:sz w:val="22"/>
          <w:szCs w:val="22"/>
          <w:lang w:val="es-419"/>
        </w:rPr>
        <w:t>Panama</w:t>
      </w:r>
      <w:proofErr w:type="spellEnd"/>
      <w:r w:rsidRPr="00336280">
        <w:rPr>
          <w:rFonts w:ascii="Georgia" w:hAnsi="Georgia"/>
          <w:sz w:val="22"/>
          <w:szCs w:val="22"/>
          <w:lang w:val="es-419"/>
        </w:rPr>
        <w:t xml:space="preserve">                               </w:t>
      </w:r>
    </w:p>
    <w:p w14:paraId="4742CD42"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6280">
        <w:rPr>
          <w:rFonts w:ascii="Georgia" w:hAnsi="Georgia"/>
          <w:sz w:val="22"/>
          <w:szCs w:val="22"/>
          <w:lang w:val="es-419"/>
        </w:rPr>
        <w:t xml:space="preserve"> 21 Paraguay                             </w:t>
      </w:r>
    </w:p>
    <w:p w14:paraId="68C942A7"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6280">
        <w:rPr>
          <w:rFonts w:ascii="Georgia" w:hAnsi="Georgia"/>
          <w:sz w:val="22"/>
          <w:szCs w:val="22"/>
          <w:lang w:val="es-419"/>
        </w:rPr>
        <w:t xml:space="preserve"> 22 </w:t>
      </w:r>
      <w:proofErr w:type="spellStart"/>
      <w:r w:rsidRPr="00336280">
        <w:rPr>
          <w:rFonts w:ascii="Georgia" w:hAnsi="Georgia"/>
          <w:sz w:val="22"/>
          <w:szCs w:val="22"/>
          <w:lang w:val="es-419"/>
        </w:rPr>
        <w:t>Peru</w:t>
      </w:r>
      <w:proofErr w:type="spellEnd"/>
      <w:r w:rsidRPr="00336280">
        <w:rPr>
          <w:rFonts w:ascii="Georgia" w:hAnsi="Georgia"/>
          <w:sz w:val="22"/>
          <w:szCs w:val="22"/>
          <w:lang w:val="es-419"/>
        </w:rPr>
        <w:t xml:space="preserve">                                 </w:t>
      </w:r>
    </w:p>
    <w:p w14:paraId="0C0EED2B"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6280">
        <w:rPr>
          <w:rFonts w:ascii="Georgia" w:hAnsi="Georgia"/>
          <w:sz w:val="22"/>
          <w:szCs w:val="22"/>
          <w:lang w:val="es-419"/>
        </w:rPr>
        <w:t xml:space="preserve"> 23 Portugal                             </w:t>
      </w:r>
    </w:p>
    <w:p w14:paraId="33AD3EB3"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6280">
        <w:rPr>
          <w:rFonts w:ascii="Georgia" w:hAnsi="Georgia"/>
          <w:sz w:val="22"/>
          <w:szCs w:val="22"/>
          <w:lang w:val="es-419"/>
        </w:rPr>
        <w:t xml:space="preserve"> 24 </w:t>
      </w:r>
      <w:proofErr w:type="gramStart"/>
      <w:r w:rsidRPr="00336280">
        <w:rPr>
          <w:rFonts w:ascii="Georgia" w:hAnsi="Georgia"/>
          <w:sz w:val="22"/>
          <w:szCs w:val="22"/>
          <w:lang w:val="es-419"/>
        </w:rPr>
        <w:t>Puerto</w:t>
      </w:r>
      <w:proofErr w:type="gramEnd"/>
      <w:r w:rsidRPr="00336280">
        <w:rPr>
          <w:rFonts w:ascii="Georgia" w:hAnsi="Georgia"/>
          <w:sz w:val="22"/>
          <w:szCs w:val="22"/>
          <w:lang w:val="es-419"/>
        </w:rPr>
        <w:t xml:space="preserve"> Rico                          </w:t>
      </w:r>
    </w:p>
    <w:p w14:paraId="184B15B9"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6280">
        <w:rPr>
          <w:rFonts w:ascii="Georgia" w:hAnsi="Georgia"/>
          <w:sz w:val="22"/>
          <w:szCs w:val="22"/>
          <w:lang w:val="es-419"/>
        </w:rPr>
        <w:t xml:space="preserve"> 25 </w:t>
      </w:r>
      <w:proofErr w:type="spellStart"/>
      <w:r w:rsidRPr="00336280">
        <w:rPr>
          <w:rFonts w:ascii="Georgia" w:hAnsi="Georgia"/>
          <w:sz w:val="22"/>
          <w:szCs w:val="22"/>
          <w:lang w:val="es-419"/>
        </w:rPr>
        <w:t>Spain</w:t>
      </w:r>
      <w:proofErr w:type="spellEnd"/>
      <w:r w:rsidRPr="00336280">
        <w:rPr>
          <w:rFonts w:ascii="Georgia" w:hAnsi="Georgia"/>
          <w:sz w:val="22"/>
          <w:szCs w:val="22"/>
          <w:lang w:val="es-419"/>
        </w:rPr>
        <w:t xml:space="preserve">                                </w:t>
      </w:r>
    </w:p>
    <w:p w14:paraId="138D12A2"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6280">
        <w:rPr>
          <w:rFonts w:ascii="Georgia" w:hAnsi="Georgia"/>
          <w:sz w:val="22"/>
          <w:szCs w:val="22"/>
          <w:lang w:val="es-419"/>
        </w:rPr>
        <w:t xml:space="preserve"> 26 </w:t>
      </w:r>
      <w:proofErr w:type="spellStart"/>
      <w:r w:rsidRPr="00336280">
        <w:rPr>
          <w:rFonts w:ascii="Georgia" w:hAnsi="Georgia"/>
          <w:sz w:val="22"/>
          <w:szCs w:val="22"/>
          <w:lang w:val="es-419"/>
        </w:rPr>
        <w:t>Suriname</w:t>
      </w:r>
      <w:proofErr w:type="spellEnd"/>
      <w:r w:rsidRPr="00336280">
        <w:rPr>
          <w:rFonts w:ascii="Georgia" w:hAnsi="Georgia"/>
          <w:sz w:val="22"/>
          <w:szCs w:val="22"/>
          <w:lang w:val="es-419"/>
        </w:rPr>
        <w:t xml:space="preserve">                             </w:t>
      </w:r>
    </w:p>
    <w:p w14:paraId="26107BB6"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6280">
        <w:rPr>
          <w:rFonts w:ascii="Georgia" w:hAnsi="Georgia"/>
          <w:sz w:val="22"/>
          <w:szCs w:val="22"/>
          <w:lang w:val="es-419"/>
        </w:rPr>
        <w:t xml:space="preserve"> 27 Uruguay                              </w:t>
      </w:r>
    </w:p>
    <w:p w14:paraId="6166CB0F"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6280">
        <w:rPr>
          <w:rFonts w:ascii="Georgia" w:hAnsi="Georgia"/>
          <w:sz w:val="22"/>
          <w:szCs w:val="22"/>
          <w:lang w:val="es-419"/>
        </w:rPr>
        <w:t xml:space="preserve"> 28 Venezuela                            </w:t>
      </w:r>
    </w:p>
    <w:p w14:paraId="3F88E567"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6280">
        <w:rPr>
          <w:rFonts w:ascii="Georgia" w:hAnsi="Georgia"/>
          <w:sz w:val="22"/>
          <w:szCs w:val="22"/>
          <w:lang w:val="es-419"/>
        </w:rPr>
        <w:t xml:space="preserve"> 29 French Guyana                        </w:t>
      </w:r>
    </w:p>
    <w:p w14:paraId="01D569ED" w14:textId="77777777" w:rsidR="00A75E03" w:rsidRPr="00336280"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6280">
        <w:rPr>
          <w:rFonts w:ascii="Georgia" w:hAnsi="Georgia"/>
          <w:sz w:val="22"/>
          <w:szCs w:val="22"/>
          <w:lang w:val="es-419"/>
        </w:rPr>
        <w:t xml:space="preserve"> 30 Jamaica                              </w:t>
      </w:r>
    </w:p>
    <w:p w14:paraId="734D63D7" w14:textId="77777777"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6280">
        <w:rPr>
          <w:rFonts w:ascii="Georgia" w:hAnsi="Georgia"/>
          <w:sz w:val="22"/>
          <w:szCs w:val="22"/>
          <w:lang w:val="es-419"/>
        </w:rPr>
        <w:t xml:space="preserve"> </w:t>
      </w:r>
      <w:r w:rsidRPr="00DE6C92">
        <w:rPr>
          <w:rFonts w:ascii="Georgia" w:hAnsi="Georgia"/>
          <w:sz w:val="22"/>
          <w:szCs w:val="22"/>
        </w:rPr>
        <w:t xml:space="preserve">31 Trinidad/Caribbean Islands           </w:t>
      </w:r>
    </w:p>
    <w:p w14:paraId="7AFC1887" w14:textId="77777777"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32 Italy                                </w:t>
      </w:r>
    </w:p>
    <w:p w14:paraId="3445F9B1" w14:textId="77777777"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33 Africa                                </w:t>
      </w:r>
    </w:p>
    <w:p w14:paraId="7B88BE82" w14:textId="77777777"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97 Other                                 </w:t>
      </w:r>
    </w:p>
    <w:p w14:paraId="48017ECE" w14:textId="77777777"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98 Don't Know </w:t>
      </w:r>
    </w:p>
    <w:p w14:paraId="7C6A8F28" w14:textId="77777777" w:rsidR="0095385E" w:rsidRPr="00DE6C92" w:rsidRDefault="00F41E9C"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 xml:space="preserve"> 99 Refused</w:t>
      </w:r>
    </w:p>
    <w:p w14:paraId="1F02E812"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D8DBBCD" w14:textId="77777777" w:rsidR="0095385E" w:rsidRPr="00DE6C92" w:rsidRDefault="003F156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w:t>
      </w:r>
      <w:r w:rsidR="0095385E" w:rsidRPr="00DE6C92">
        <w:rPr>
          <w:rFonts w:ascii="Georgia" w:hAnsi="Georgia"/>
          <w:sz w:val="22"/>
          <w:szCs w:val="22"/>
        </w:rPr>
        <w:t>ASK IF Q.4 = 1</w:t>
      </w:r>
      <w:r w:rsidRPr="00DE6C92">
        <w:rPr>
          <w:rFonts w:ascii="Georgia" w:hAnsi="Georgia"/>
          <w:sz w:val="22"/>
          <w:szCs w:val="22"/>
        </w:rPr>
        <w:t xml:space="preserve">, </w:t>
      </w:r>
      <w:r w:rsidR="0095385E" w:rsidRPr="00DE6C92">
        <w:rPr>
          <w:rFonts w:ascii="Georgia" w:hAnsi="Georgia"/>
          <w:sz w:val="22"/>
          <w:szCs w:val="22"/>
        </w:rPr>
        <w:t>3</w:t>
      </w:r>
      <w:r w:rsidRPr="00DE6C92">
        <w:rPr>
          <w:rFonts w:ascii="Georgia" w:hAnsi="Georgia"/>
          <w:sz w:val="22"/>
          <w:szCs w:val="22"/>
        </w:rPr>
        <w:t xml:space="preserve">, </w:t>
      </w:r>
      <w:r w:rsidR="0095385E" w:rsidRPr="00DE6C92">
        <w:rPr>
          <w:rFonts w:ascii="Georgia" w:hAnsi="Georgia"/>
          <w:sz w:val="22"/>
          <w:szCs w:val="22"/>
        </w:rPr>
        <w:t>D</w:t>
      </w:r>
      <w:r w:rsidRPr="00DE6C92">
        <w:rPr>
          <w:rFonts w:ascii="Georgia" w:hAnsi="Georgia"/>
          <w:sz w:val="22"/>
          <w:szCs w:val="22"/>
        </w:rPr>
        <w:t xml:space="preserve">, </w:t>
      </w:r>
      <w:r w:rsidR="0095385E" w:rsidRPr="00DE6C92">
        <w:rPr>
          <w:rFonts w:ascii="Georgia" w:hAnsi="Georgia"/>
          <w:sz w:val="22"/>
          <w:szCs w:val="22"/>
        </w:rPr>
        <w:t>R</w:t>
      </w:r>
      <w:r w:rsidRPr="00DE6C92">
        <w:rPr>
          <w:rFonts w:ascii="Georgia" w:hAnsi="Georgia"/>
          <w:sz w:val="22"/>
          <w:szCs w:val="22"/>
        </w:rPr>
        <w:t>)</w:t>
      </w:r>
    </w:p>
    <w:p w14:paraId="516A8954" w14:textId="77777777" w:rsidR="0095385E" w:rsidRPr="00DE6C92" w:rsidRDefault="003F156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(INSERT “</w:t>
      </w:r>
      <w:r w:rsidR="00325AAA" w:rsidRPr="00DE6C92">
        <w:rPr>
          <w:rFonts w:ascii="Georgia" w:hAnsi="Georgia"/>
          <w:sz w:val="22"/>
          <w:szCs w:val="22"/>
        </w:rPr>
        <w:t>(excluding Puerto Rico)</w:t>
      </w:r>
      <w:r w:rsidR="0095385E" w:rsidRPr="00DE6C92">
        <w:rPr>
          <w:rFonts w:ascii="Georgia" w:hAnsi="Georgia"/>
          <w:sz w:val="22"/>
          <w:szCs w:val="22"/>
        </w:rPr>
        <w:t>” IF Q.4=1 or Q.5=24)</w:t>
      </w:r>
    </w:p>
    <w:p w14:paraId="7F233DE5" w14:textId="77777777" w:rsidR="0095385E" w:rsidRPr="00DE6C92" w:rsidRDefault="003F1560" w:rsidP="00325AA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6.</w:t>
      </w:r>
      <w:r w:rsidR="0095385E" w:rsidRPr="00DE6C92">
        <w:rPr>
          <w:rFonts w:ascii="Georgia" w:hAnsi="Georgia"/>
          <w:sz w:val="22"/>
          <w:szCs w:val="22"/>
        </w:rPr>
        <w:tab/>
        <w:t>How many years have you lived in the United States</w:t>
      </w:r>
      <w:r w:rsidR="00325AAA" w:rsidRPr="00DE6C92">
        <w:rPr>
          <w:rFonts w:ascii="Georgia" w:hAnsi="Georgia"/>
          <w:sz w:val="22"/>
          <w:szCs w:val="22"/>
        </w:rPr>
        <w:t xml:space="preserve"> (excluding Puerto Rico)</w:t>
      </w:r>
      <w:r w:rsidR="0095385E" w:rsidRPr="00DE6C92">
        <w:rPr>
          <w:rFonts w:ascii="Georgia" w:hAnsi="Georgia"/>
          <w:sz w:val="22"/>
          <w:szCs w:val="22"/>
        </w:rPr>
        <w:t>?</w:t>
      </w:r>
    </w:p>
    <w:p w14:paraId="060A66FE"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81DC7DC" w14:textId="77777777" w:rsidR="0095385E" w:rsidRPr="00DE6C92" w:rsidRDefault="00A75E03"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Qn6</w:t>
      </w:r>
      <w:r w:rsidR="0095385E" w:rsidRPr="00DE6C92">
        <w:rPr>
          <w:rFonts w:ascii="Georgia" w:hAnsi="Georgia"/>
          <w:sz w:val="22"/>
          <w:szCs w:val="22"/>
        </w:rPr>
        <w:tab/>
      </w:r>
      <w:r w:rsidR="00367BE9" w:rsidRPr="00DE6C92">
        <w:rPr>
          <w:rFonts w:ascii="Georgia" w:hAnsi="Georgia"/>
          <w:sz w:val="22"/>
          <w:szCs w:val="22"/>
        </w:rPr>
        <w:t>1</w:t>
      </w:r>
      <w:r w:rsidR="00367BE9" w:rsidRPr="00DE6C92">
        <w:rPr>
          <w:rFonts w:ascii="Georgia" w:hAnsi="Georgia"/>
          <w:sz w:val="22"/>
          <w:szCs w:val="22"/>
        </w:rPr>
        <w:tab/>
      </w:r>
      <w:r w:rsidR="0095385E" w:rsidRPr="00DE6C92">
        <w:rPr>
          <w:rFonts w:ascii="Georgia" w:hAnsi="Georgia"/>
          <w:sz w:val="22"/>
          <w:szCs w:val="22"/>
        </w:rPr>
        <w:t>___________</w:t>
      </w:r>
      <w:r w:rsidR="00165BAF" w:rsidRPr="00DE6C92">
        <w:rPr>
          <w:rFonts w:ascii="Georgia" w:hAnsi="Georgia"/>
          <w:b/>
          <w:sz w:val="22"/>
          <w:szCs w:val="22"/>
        </w:rPr>
        <w:t>Q</w:t>
      </w:r>
      <w:r w:rsidR="00EC0AC7" w:rsidRPr="00DE6C92">
        <w:rPr>
          <w:rFonts w:ascii="Georgia" w:hAnsi="Georgia"/>
          <w:b/>
          <w:sz w:val="22"/>
          <w:szCs w:val="22"/>
        </w:rPr>
        <w:t>n6y</w:t>
      </w:r>
      <w:r w:rsidR="0095385E" w:rsidRPr="00DE6C92">
        <w:rPr>
          <w:rFonts w:ascii="Georgia" w:hAnsi="Georgia"/>
          <w:sz w:val="22"/>
          <w:szCs w:val="22"/>
        </w:rPr>
        <w:t xml:space="preserve"> (RECORD YEARS FROM 1 to 97)</w:t>
      </w:r>
    </w:p>
    <w:p w14:paraId="0989157F"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367BE9" w:rsidRPr="00DE6C92">
        <w:rPr>
          <w:rFonts w:ascii="Georgia" w:hAnsi="Georgia"/>
          <w:sz w:val="22"/>
          <w:szCs w:val="22"/>
        </w:rPr>
        <w:t>2</w:t>
      </w:r>
      <w:r w:rsidR="00367BE9" w:rsidRPr="00DE6C92">
        <w:rPr>
          <w:rFonts w:ascii="Georgia" w:hAnsi="Georgia"/>
          <w:sz w:val="22"/>
          <w:szCs w:val="22"/>
        </w:rPr>
        <w:tab/>
      </w:r>
      <w:r w:rsidRPr="00DE6C92">
        <w:rPr>
          <w:rFonts w:ascii="Georgia" w:hAnsi="Georgia"/>
          <w:sz w:val="22"/>
          <w:szCs w:val="22"/>
        </w:rPr>
        <w:t>___________</w:t>
      </w:r>
      <w:r w:rsidR="00165BAF" w:rsidRPr="00DE6C92">
        <w:rPr>
          <w:rFonts w:ascii="Georgia" w:hAnsi="Georgia"/>
          <w:b/>
          <w:sz w:val="22"/>
          <w:szCs w:val="22"/>
        </w:rPr>
        <w:t>Q</w:t>
      </w:r>
      <w:r w:rsidR="00EC0AC7" w:rsidRPr="00DE6C92">
        <w:rPr>
          <w:rFonts w:ascii="Georgia" w:hAnsi="Georgia"/>
          <w:b/>
          <w:sz w:val="22"/>
          <w:szCs w:val="22"/>
        </w:rPr>
        <w:t>n6</w:t>
      </w:r>
      <w:proofErr w:type="gramStart"/>
      <w:r w:rsidR="00EC0AC7" w:rsidRPr="00DE6C92">
        <w:rPr>
          <w:rFonts w:ascii="Georgia" w:hAnsi="Georgia"/>
          <w:b/>
          <w:sz w:val="22"/>
          <w:szCs w:val="22"/>
        </w:rPr>
        <w:t>m</w:t>
      </w:r>
      <w:r w:rsidRPr="00DE6C92">
        <w:rPr>
          <w:rFonts w:ascii="Georgia" w:hAnsi="Georgia"/>
          <w:sz w:val="22"/>
          <w:szCs w:val="22"/>
        </w:rPr>
        <w:t>(</w:t>
      </w:r>
      <w:proofErr w:type="gramEnd"/>
      <w:r w:rsidRPr="00DE6C92">
        <w:rPr>
          <w:rFonts w:ascii="Georgia" w:hAnsi="Georgia"/>
          <w:sz w:val="22"/>
          <w:szCs w:val="22"/>
        </w:rPr>
        <w:t>RECORD NUMBER OF MONTHS IF LESS THAN 1 YEAR)</w:t>
      </w:r>
    </w:p>
    <w:p w14:paraId="6B0A630E" w14:textId="77777777" w:rsidR="005C1106" w:rsidRPr="00DE6C92" w:rsidRDefault="005C1106"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367BE9" w:rsidRPr="00DE6C92">
        <w:rPr>
          <w:rFonts w:ascii="Georgia" w:hAnsi="Georgia"/>
          <w:sz w:val="22"/>
          <w:szCs w:val="22"/>
        </w:rPr>
        <w:t>3</w:t>
      </w:r>
      <w:r w:rsidR="00367BE9" w:rsidRPr="00DE6C92">
        <w:rPr>
          <w:rFonts w:ascii="Georgia" w:hAnsi="Georgia"/>
          <w:sz w:val="22"/>
          <w:szCs w:val="22"/>
        </w:rPr>
        <w:tab/>
      </w:r>
      <w:r w:rsidRPr="00DE6C92">
        <w:rPr>
          <w:rFonts w:ascii="Georgia" w:hAnsi="Georgia"/>
          <w:sz w:val="22"/>
          <w:szCs w:val="22"/>
        </w:rPr>
        <w:t>___________</w:t>
      </w:r>
      <w:r w:rsidR="00165BAF" w:rsidRPr="00DE6C92">
        <w:rPr>
          <w:rFonts w:ascii="Georgia" w:hAnsi="Georgia"/>
          <w:b/>
          <w:sz w:val="22"/>
          <w:szCs w:val="22"/>
        </w:rPr>
        <w:t>Q</w:t>
      </w:r>
      <w:r w:rsidR="00EC0AC7" w:rsidRPr="00DE6C92">
        <w:rPr>
          <w:rFonts w:ascii="Georgia" w:hAnsi="Georgia"/>
          <w:b/>
          <w:sz w:val="22"/>
          <w:szCs w:val="22"/>
        </w:rPr>
        <w:t>n6yr</w:t>
      </w:r>
      <w:r w:rsidRPr="00DE6C92">
        <w:rPr>
          <w:rFonts w:ascii="Georgia" w:hAnsi="Georgia"/>
          <w:sz w:val="22"/>
          <w:szCs w:val="22"/>
        </w:rPr>
        <w:t xml:space="preserve"> (RECORD YEAR RESPONDENT CAME TO U.S.)</w:t>
      </w:r>
    </w:p>
    <w:p w14:paraId="0886F997"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3D21BFBE"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52C5A41B"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3356F9C" w14:textId="77777777" w:rsidR="0095385E" w:rsidRPr="00DE6C92" w:rsidRDefault="003F156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(ASK IF Q.4 = 1 OR 2)</w:t>
      </w:r>
      <w:r w:rsidR="00474FBC" w:rsidRPr="00DE6C92">
        <w:rPr>
          <w:rFonts w:ascii="Georgia" w:hAnsi="Georgia"/>
          <w:sz w:val="22"/>
          <w:szCs w:val="22"/>
        </w:rPr>
        <w:t xml:space="preserve"> </w:t>
      </w:r>
    </w:p>
    <w:p w14:paraId="3407784F" w14:textId="77777777" w:rsidR="0095385E" w:rsidRPr="00DE6C92" w:rsidRDefault="003F1560" w:rsidP="003F15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7.</w:t>
      </w:r>
      <w:r w:rsidRPr="00DE6C92">
        <w:rPr>
          <w:rFonts w:ascii="Georgia" w:hAnsi="Georgia"/>
          <w:sz w:val="22"/>
          <w:szCs w:val="22"/>
        </w:rPr>
        <w:tab/>
      </w:r>
      <w:r w:rsidR="0095385E" w:rsidRPr="00DE6C92">
        <w:rPr>
          <w:rFonts w:ascii="Georgia" w:hAnsi="Georgia"/>
          <w:sz w:val="22"/>
          <w:szCs w:val="22"/>
        </w:rPr>
        <w:t>Was your mother born on the island of Puerto Rico, in the United States, or in another country?</w:t>
      </w:r>
    </w:p>
    <w:p w14:paraId="1D9F30DE"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F2267AC" w14:textId="77777777"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Qn7</w:t>
      </w:r>
      <w:r w:rsidR="0095385E" w:rsidRPr="00DE6C92">
        <w:rPr>
          <w:rFonts w:ascii="Georgia" w:hAnsi="Georgia"/>
          <w:sz w:val="22"/>
          <w:szCs w:val="22"/>
        </w:rPr>
        <w:tab/>
        <w:t>1</w:t>
      </w:r>
      <w:r w:rsidR="0095385E" w:rsidRPr="00DE6C92">
        <w:rPr>
          <w:rFonts w:ascii="Georgia" w:hAnsi="Georgia"/>
          <w:sz w:val="22"/>
          <w:szCs w:val="22"/>
        </w:rPr>
        <w:tab/>
        <w:t>Puerto Rico</w:t>
      </w:r>
    </w:p>
    <w:p w14:paraId="65F02612"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United States</w:t>
      </w:r>
    </w:p>
    <w:p w14:paraId="48F172A8"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In another country</w:t>
      </w:r>
    </w:p>
    <w:p w14:paraId="71C86301"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2F8B249C"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08084945"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0EF9251" w14:textId="77777777" w:rsidR="0095385E" w:rsidRPr="00DE6C92" w:rsidRDefault="003F156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(ASK IF Q.4 = 1 OR 2)</w:t>
      </w:r>
    </w:p>
    <w:p w14:paraId="41CCF462" w14:textId="77777777" w:rsidR="0095385E" w:rsidRPr="00DE6C92" w:rsidRDefault="003F1560" w:rsidP="003F15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8.</w:t>
      </w:r>
      <w:r w:rsidRPr="00DE6C92">
        <w:rPr>
          <w:rFonts w:ascii="Georgia" w:hAnsi="Georgia"/>
          <w:sz w:val="22"/>
          <w:szCs w:val="22"/>
        </w:rPr>
        <w:tab/>
      </w:r>
      <w:r w:rsidR="0095385E" w:rsidRPr="00DE6C92">
        <w:rPr>
          <w:rFonts w:ascii="Georgia" w:hAnsi="Georgia"/>
          <w:sz w:val="22"/>
          <w:szCs w:val="22"/>
        </w:rPr>
        <w:t xml:space="preserve">Was your father born on the island of Puerto Rico, in the United States, or in another country? </w:t>
      </w:r>
    </w:p>
    <w:p w14:paraId="6EC82DF6"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09838D2" w14:textId="77777777"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Qn8</w:t>
      </w:r>
      <w:r w:rsidR="0095385E" w:rsidRPr="00DE6C92">
        <w:rPr>
          <w:rFonts w:ascii="Georgia" w:hAnsi="Georgia"/>
          <w:sz w:val="22"/>
          <w:szCs w:val="22"/>
        </w:rPr>
        <w:tab/>
        <w:t>1</w:t>
      </w:r>
      <w:r w:rsidR="0095385E" w:rsidRPr="00DE6C92">
        <w:rPr>
          <w:rFonts w:ascii="Georgia" w:hAnsi="Georgia"/>
          <w:sz w:val="22"/>
          <w:szCs w:val="22"/>
        </w:rPr>
        <w:tab/>
        <w:t>Puerto Rico</w:t>
      </w:r>
    </w:p>
    <w:p w14:paraId="3AC88CE8"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United States</w:t>
      </w:r>
    </w:p>
    <w:p w14:paraId="3AD27819"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In another country</w:t>
      </w:r>
    </w:p>
    <w:p w14:paraId="37562C6D"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7FF3272A"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2E3260BB" w14:textId="77777777" w:rsidR="0095385E" w:rsidRPr="00DE6C92" w:rsidRDefault="0095385E" w:rsidP="001A2542">
      <w:pPr>
        <w:rPr>
          <w:rFonts w:ascii="Georgia" w:hAnsi="Georgia"/>
          <w:sz w:val="22"/>
          <w:szCs w:val="22"/>
        </w:rPr>
      </w:pPr>
    </w:p>
    <w:p w14:paraId="5DB5C41E" w14:textId="77777777" w:rsidR="00A31ED0" w:rsidRPr="00DE6C92" w:rsidRDefault="00A31ED0" w:rsidP="001A2542">
      <w:pPr>
        <w:rPr>
          <w:rFonts w:ascii="Georgia" w:hAnsi="Georgia"/>
          <w:b/>
          <w:sz w:val="22"/>
          <w:szCs w:val="22"/>
        </w:rPr>
      </w:pPr>
      <w:r w:rsidRPr="00DE6C92">
        <w:rPr>
          <w:rFonts w:ascii="Georgia" w:hAnsi="Georgia"/>
          <w:b/>
          <w:sz w:val="22"/>
          <w:szCs w:val="22"/>
        </w:rPr>
        <w:t>NO QUESTION 9</w:t>
      </w:r>
    </w:p>
    <w:p w14:paraId="2131991A" w14:textId="77777777" w:rsidR="00A31ED0" w:rsidRPr="00DE6C92" w:rsidRDefault="00A31ED0" w:rsidP="001A2542">
      <w:pPr>
        <w:rPr>
          <w:rFonts w:ascii="Georgia" w:hAnsi="Georgia"/>
          <w:b/>
          <w:sz w:val="22"/>
          <w:szCs w:val="22"/>
        </w:rPr>
      </w:pPr>
      <w:r w:rsidRPr="00DE6C92">
        <w:rPr>
          <w:rFonts w:ascii="Georgia" w:hAnsi="Georgia"/>
          <w:b/>
          <w:sz w:val="22"/>
          <w:szCs w:val="22"/>
        </w:rPr>
        <w:t>NO QUESTION 10</w:t>
      </w:r>
    </w:p>
    <w:p w14:paraId="06CB4AFF" w14:textId="77777777" w:rsidR="00A31ED0" w:rsidRPr="00DE6C92" w:rsidRDefault="00A31ED0" w:rsidP="001A2542">
      <w:pPr>
        <w:rPr>
          <w:rFonts w:ascii="Georgia" w:hAnsi="Georgia"/>
          <w:sz w:val="22"/>
          <w:szCs w:val="22"/>
        </w:rPr>
      </w:pPr>
    </w:p>
    <w:p w14:paraId="4008D63A" w14:textId="77777777" w:rsidR="00F41E9C" w:rsidRDefault="00F41E9C">
      <w:pPr>
        <w:rPr>
          <w:rFonts w:ascii="Georgia" w:hAnsi="Georgia"/>
          <w:b/>
          <w:sz w:val="22"/>
          <w:szCs w:val="22"/>
        </w:rPr>
      </w:pPr>
      <w:r>
        <w:rPr>
          <w:rFonts w:ascii="Georgia" w:hAnsi="Georgia"/>
          <w:b/>
          <w:sz w:val="22"/>
          <w:szCs w:val="22"/>
        </w:rPr>
        <w:br w:type="page"/>
      </w:r>
    </w:p>
    <w:p w14:paraId="2E0F54C0"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POLITICS</w:t>
      </w:r>
    </w:p>
    <w:p w14:paraId="1D330FE3"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(READ) On another subject…</w:t>
      </w:r>
    </w:p>
    <w:p w14:paraId="4AF52B8A" w14:textId="77777777" w:rsidR="00047C10" w:rsidRPr="00DE6C92" w:rsidRDefault="00047C10">
      <w:pPr>
        <w:rPr>
          <w:rFonts w:ascii="Georgia" w:hAnsi="Georgia"/>
          <w:sz w:val="22"/>
          <w:szCs w:val="22"/>
        </w:rPr>
      </w:pPr>
    </w:p>
    <w:p w14:paraId="3A943030" w14:textId="77777777" w:rsidR="003F1560" w:rsidRPr="00DE6C92" w:rsidRDefault="003F1560" w:rsidP="003F15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ALL)</w:t>
      </w:r>
    </w:p>
    <w:p w14:paraId="62098038" w14:textId="77777777" w:rsidR="0095385E" w:rsidRPr="00DE6C92" w:rsidRDefault="003F1560" w:rsidP="00740CC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11.</w:t>
      </w:r>
      <w:r w:rsidR="00740CCC" w:rsidRPr="00DE6C92">
        <w:rPr>
          <w:rFonts w:ascii="Georgia" w:hAnsi="Georgia"/>
          <w:sz w:val="22"/>
          <w:szCs w:val="22"/>
        </w:rPr>
        <w:tab/>
      </w:r>
      <w:r w:rsidR="0095385E" w:rsidRPr="00DE6C92">
        <w:rPr>
          <w:rFonts w:ascii="Georgia" w:hAnsi="Georgia"/>
          <w:sz w:val="22"/>
          <w:szCs w:val="22"/>
        </w:rPr>
        <w:t xml:space="preserve">All in all, are you satisfied or dissatisfied with the way things are going in this country today? </w:t>
      </w:r>
    </w:p>
    <w:p w14:paraId="2188DBEE"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A6A0F68" w14:textId="77777777"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Qn11</w:t>
      </w:r>
      <w:r w:rsidR="0095385E" w:rsidRPr="00DE6C92">
        <w:rPr>
          <w:rFonts w:ascii="Georgia" w:hAnsi="Georgia"/>
          <w:sz w:val="22"/>
          <w:szCs w:val="22"/>
        </w:rPr>
        <w:tab/>
        <w:t>1</w:t>
      </w:r>
      <w:r w:rsidR="0095385E" w:rsidRPr="00DE6C92">
        <w:rPr>
          <w:rFonts w:ascii="Georgia" w:hAnsi="Georgia"/>
          <w:sz w:val="22"/>
          <w:szCs w:val="22"/>
        </w:rPr>
        <w:tab/>
        <w:t>Satisfied</w:t>
      </w:r>
    </w:p>
    <w:p w14:paraId="71DDC95E"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Dissatisfied</w:t>
      </w:r>
    </w:p>
    <w:p w14:paraId="64830B04"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124A79A3"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4E292C3E"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C93320C" w14:textId="77777777" w:rsidR="003F1560" w:rsidRPr="00DE6C92" w:rsidRDefault="00740CCC" w:rsidP="003F15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ALL)</w:t>
      </w:r>
    </w:p>
    <w:p w14:paraId="55F3C2EF" w14:textId="77777777" w:rsidR="00740CCC" w:rsidRPr="00DE6C92" w:rsidRDefault="00740CCC" w:rsidP="00740CC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12.</w:t>
      </w:r>
      <w:r w:rsidRPr="00DE6C92">
        <w:rPr>
          <w:rFonts w:ascii="Georgia" w:hAnsi="Georgia"/>
          <w:sz w:val="22"/>
          <w:szCs w:val="22"/>
        </w:rPr>
        <w:tab/>
      </w:r>
      <w:r w:rsidR="0095385E" w:rsidRPr="00DE6C92">
        <w:rPr>
          <w:rFonts w:ascii="Georgia" w:hAnsi="Georgia"/>
          <w:sz w:val="22"/>
          <w:szCs w:val="22"/>
        </w:rPr>
        <w:t xml:space="preserve">Do you approve or disapprove of the way Barack Obama is handling his job as president? </w:t>
      </w:r>
    </w:p>
    <w:p w14:paraId="038A3D18" w14:textId="77777777" w:rsidR="0095385E" w:rsidRPr="00DE6C92" w:rsidRDefault="00740CCC" w:rsidP="00740CC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A857A6" w:rsidRPr="00DE6C92">
        <w:rPr>
          <w:rFonts w:ascii="Georgia" w:hAnsi="Georgia"/>
          <w:sz w:val="22"/>
          <w:szCs w:val="22"/>
        </w:rPr>
        <w:t>(</w:t>
      </w:r>
      <w:r w:rsidR="0095385E" w:rsidRPr="00DE6C92">
        <w:rPr>
          <w:rFonts w:ascii="Georgia" w:hAnsi="Georgia"/>
          <w:sz w:val="22"/>
          <w:szCs w:val="22"/>
        </w:rPr>
        <w:t xml:space="preserve">IF DK ENTER AS DK. IF </w:t>
      </w:r>
      <w:r w:rsidRPr="00DE6C92">
        <w:rPr>
          <w:rFonts w:ascii="Georgia" w:hAnsi="Georgia"/>
          <w:sz w:val="22"/>
          <w:szCs w:val="22"/>
        </w:rPr>
        <w:t xml:space="preserve">SAYS “IT </w:t>
      </w:r>
      <w:r w:rsidR="0095385E" w:rsidRPr="00DE6C92">
        <w:rPr>
          <w:rFonts w:ascii="Georgia" w:hAnsi="Georgia"/>
          <w:sz w:val="22"/>
          <w:szCs w:val="22"/>
        </w:rPr>
        <w:t>DEPENDS</w:t>
      </w:r>
      <w:r w:rsidRPr="00DE6C92">
        <w:rPr>
          <w:rFonts w:ascii="Georgia" w:hAnsi="Georgia"/>
          <w:sz w:val="22"/>
          <w:szCs w:val="22"/>
        </w:rPr>
        <w:t>”</w:t>
      </w:r>
      <w:r w:rsidR="0095385E" w:rsidRPr="00DE6C92">
        <w:rPr>
          <w:rFonts w:ascii="Georgia" w:hAnsi="Georgia"/>
          <w:sz w:val="22"/>
          <w:szCs w:val="22"/>
        </w:rPr>
        <w:t xml:space="preserve"> PROBE ONCE WITH:  Overall do you approve or disapprove of the way Barack Obama is handling his job as President?  IF STILL </w:t>
      </w:r>
      <w:r w:rsidRPr="00DE6C92">
        <w:rPr>
          <w:rFonts w:ascii="Georgia" w:hAnsi="Georgia"/>
          <w:sz w:val="22"/>
          <w:szCs w:val="22"/>
        </w:rPr>
        <w:t xml:space="preserve">SAYS “IT </w:t>
      </w:r>
      <w:r w:rsidR="0095385E" w:rsidRPr="00DE6C92">
        <w:rPr>
          <w:rFonts w:ascii="Georgia" w:hAnsi="Georgia"/>
          <w:sz w:val="22"/>
          <w:szCs w:val="22"/>
        </w:rPr>
        <w:t>DEPENDS</w:t>
      </w:r>
      <w:r w:rsidRPr="00DE6C92">
        <w:rPr>
          <w:rFonts w:ascii="Georgia" w:hAnsi="Georgia"/>
          <w:sz w:val="22"/>
          <w:szCs w:val="22"/>
        </w:rPr>
        <w:t>”</w:t>
      </w:r>
      <w:r w:rsidR="0095385E" w:rsidRPr="00DE6C92">
        <w:rPr>
          <w:rFonts w:ascii="Georgia" w:hAnsi="Georgia"/>
          <w:sz w:val="22"/>
          <w:szCs w:val="22"/>
        </w:rPr>
        <w:t xml:space="preserve"> ENTER AS DK</w:t>
      </w:r>
      <w:r w:rsidR="00A857A6" w:rsidRPr="00DE6C92">
        <w:rPr>
          <w:rFonts w:ascii="Georgia" w:hAnsi="Georgia"/>
          <w:sz w:val="22"/>
          <w:szCs w:val="22"/>
        </w:rPr>
        <w:t>)</w:t>
      </w:r>
    </w:p>
    <w:p w14:paraId="69567544"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4DDB0B5" w14:textId="77777777"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Qn12</w:t>
      </w:r>
      <w:r w:rsidR="0095385E" w:rsidRPr="00DE6C92">
        <w:rPr>
          <w:rFonts w:ascii="Georgia" w:hAnsi="Georgia"/>
          <w:sz w:val="22"/>
          <w:szCs w:val="22"/>
        </w:rPr>
        <w:tab/>
        <w:t>1</w:t>
      </w:r>
      <w:r w:rsidR="0095385E" w:rsidRPr="00DE6C92">
        <w:rPr>
          <w:rFonts w:ascii="Georgia" w:hAnsi="Georgia"/>
          <w:sz w:val="22"/>
          <w:szCs w:val="22"/>
        </w:rPr>
        <w:tab/>
        <w:t>Approve</w:t>
      </w:r>
    </w:p>
    <w:p w14:paraId="37D0E506"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Disapprove</w:t>
      </w:r>
    </w:p>
    <w:p w14:paraId="63EEE5C7" w14:textId="77777777" w:rsidR="00AB692E" w:rsidRPr="00DE6C92" w:rsidRDefault="00AB692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 xml:space="preserve">3 </w:t>
      </w:r>
      <w:r w:rsidRPr="00DE6C92">
        <w:rPr>
          <w:rFonts w:ascii="Georgia" w:hAnsi="Georgia"/>
          <w:sz w:val="22"/>
          <w:szCs w:val="22"/>
        </w:rPr>
        <w:tab/>
        <w:t>(DO NOT READ) No opinion</w:t>
      </w:r>
    </w:p>
    <w:p w14:paraId="5EF1F1E3"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02D96F34"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6A8BDA48"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241E570" w14:textId="77777777" w:rsidR="0095385E" w:rsidRPr="00DE6C92" w:rsidRDefault="00E64A62"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13</w:t>
      </w:r>
    </w:p>
    <w:p w14:paraId="050BA5AD" w14:textId="77777777" w:rsidR="00740CCC" w:rsidRPr="00DE6C92" w:rsidRDefault="00740CCC">
      <w:pPr>
        <w:rPr>
          <w:rFonts w:ascii="Georgia" w:hAnsi="Georgia"/>
          <w:sz w:val="22"/>
          <w:szCs w:val="22"/>
        </w:rPr>
      </w:pPr>
    </w:p>
    <w:p w14:paraId="2ADF82DD" w14:textId="77777777" w:rsidR="003F1560" w:rsidRPr="00DE6C92" w:rsidRDefault="00740CCC" w:rsidP="003F15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ALL)</w:t>
      </w:r>
    </w:p>
    <w:p w14:paraId="5BAC27C8" w14:textId="77777777" w:rsidR="0095385E" w:rsidRPr="00DE6C92" w:rsidRDefault="003F1560" w:rsidP="003F15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w:t>
      </w:r>
      <w:r w:rsidR="00740CCC" w:rsidRPr="00DE6C92">
        <w:rPr>
          <w:rFonts w:ascii="Georgia" w:hAnsi="Georgia"/>
          <w:sz w:val="22"/>
          <w:szCs w:val="22"/>
        </w:rPr>
        <w:tab/>
      </w:r>
      <w:r w:rsidR="0095385E" w:rsidRPr="00DE6C92">
        <w:rPr>
          <w:rFonts w:ascii="Georgia" w:hAnsi="Georgia"/>
          <w:sz w:val="22"/>
          <w:szCs w:val="22"/>
        </w:rPr>
        <w:t xml:space="preserve">(INSERT “Hispanics” IF Q.2=1, INSERT “Latinos” IF Q.2=2, 3, D, R) </w:t>
      </w:r>
    </w:p>
    <w:p w14:paraId="767F1924" w14:textId="77777777" w:rsidR="0095385E" w:rsidRPr="00DE6C92" w:rsidRDefault="00740CCC" w:rsidP="00740CC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14.</w:t>
      </w:r>
      <w:r w:rsidRPr="00DE6C92">
        <w:rPr>
          <w:rFonts w:ascii="Georgia" w:hAnsi="Georgia"/>
          <w:sz w:val="22"/>
          <w:szCs w:val="22"/>
        </w:rPr>
        <w:tab/>
      </w:r>
      <w:r w:rsidR="0095385E" w:rsidRPr="00DE6C92">
        <w:rPr>
          <w:rFonts w:ascii="Georgia" w:hAnsi="Georgia"/>
          <w:sz w:val="22"/>
          <w:szCs w:val="22"/>
        </w:rPr>
        <w:t>Compared with 1 year ago, do you think the situation of (</w:t>
      </w:r>
      <w:r w:rsidR="00927524" w:rsidRPr="00DE6C92">
        <w:rPr>
          <w:rFonts w:ascii="Georgia" w:hAnsi="Georgia"/>
          <w:sz w:val="22"/>
          <w:szCs w:val="22"/>
        </w:rPr>
        <w:t>HISPANICS/LATINOS</w:t>
      </w:r>
      <w:r w:rsidR="0095385E" w:rsidRPr="00DE6C92">
        <w:rPr>
          <w:rFonts w:ascii="Georgia" w:hAnsi="Georgia"/>
          <w:sz w:val="22"/>
          <w:szCs w:val="22"/>
        </w:rPr>
        <w:t>) in this country today is better, worse, or about the same?</w:t>
      </w:r>
    </w:p>
    <w:p w14:paraId="04F47317"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0EFFA52" w14:textId="77777777"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Qn14</w:t>
      </w:r>
      <w:r w:rsidR="0095385E" w:rsidRPr="00DE6C92">
        <w:rPr>
          <w:rFonts w:ascii="Georgia" w:hAnsi="Georgia"/>
          <w:sz w:val="22"/>
          <w:szCs w:val="22"/>
        </w:rPr>
        <w:tab/>
        <w:t>1</w:t>
      </w:r>
      <w:r w:rsidR="0095385E" w:rsidRPr="00DE6C92">
        <w:rPr>
          <w:rFonts w:ascii="Georgia" w:hAnsi="Georgia"/>
          <w:sz w:val="22"/>
          <w:szCs w:val="22"/>
        </w:rPr>
        <w:tab/>
        <w:t>Better</w:t>
      </w:r>
    </w:p>
    <w:p w14:paraId="0162E1C7"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Worse</w:t>
      </w:r>
    </w:p>
    <w:p w14:paraId="497C356E"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The same</w:t>
      </w:r>
    </w:p>
    <w:p w14:paraId="3D1AA843"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42B5D57A"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54CB7991" w14:textId="77777777" w:rsidR="0095385E" w:rsidRPr="00DE6C92" w:rsidRDefault="0095385E" w:rsidP="00740CC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D039E1F" w14:textId="77777777" w:rsidR="003F1560" w:rsidRPr="00DE6C92" w:rsidRDefault="00740CCC" w:rsidP="003F15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ALL)</w:t>
      </w:r>
    </w:p>
    <w:p w14:paraId="2ED5DB10" w14:textId="77777777" w:rsidR="0095385E" w:rsidRPr="00DE6C92" w:rsidRDefault="00740CCC" w:rsidP="003F15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(ROTATE 1 AND 2)</w:t>
      </w:r>
    </w:p>
    <w:p w14:paraId="5D41B972" w14:textId="77777777" w:rsidR="0095385E" w:rsidRPr="00DE6C92" w:rsidRDefault="00740CCC"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(INSERT “Hispanics” IF Q.2=1, INSERT “Latinos” IF Q.2=2, 3, D, R)</w:t>
      </w:r>
    </w:p>
    <w:p w14:paraId="3D7432F1" w14:textId="77777777" w:rsidR="0095385E" w:rsidRPr="00DE6C92" w:rsidRDefault="00740CCC" w:rsidP="00740CC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15.</w:t>
      </w:r>
      <w:r w:rsidRPr="00DE6C92">
        <w:rPr>
          <w:rFonts w:ascii="Georgia" w:hAnsi="Georgia"/>
          <w:sz w:val="22"/>
          <w:szCs w:val="22"/>
        </w:rPr>
        <w:tab/>
      </w:r>
      <w:r w:rsidR="0095385E" w:rsidRPr="00DE6C92">
        <w:rPr>
          <w:rFonts w:ascii="Georgia" w:hAnsi="Georgia"/>
          <w:sz w:val="22"/>
          <w:szCs w:val="22"/>
        </w:rPr>
        <w:t xml:space="preserve">Which party do you think has more concern for (HISPANICS/LATINOS) – (READ LIST) or is there no difference? </w:t>
      </w:r>
    </w:p>
    <w:p w14:paraId="2DD309F0"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431137B" w14:textId="77777777"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Qn15</w:t>
      </w:r>
      <w:r w:rsidR="0095385E" w:rsidRPr="00DE6C92">
        <w:rPr>
          <w:rFonts w:ascii="Georgia" w:hAnsi="Georgia"/>
          <w:sz w:val="22"/>
          <w:szCs w:val="22"/>
        </w:rPr>
        <w:tab/>
        <w:t>1</w:t>
      </w:r>
      <w:r w:rsidR="0095385E" w:rsidRPr="00DE6C92">
        <w:rPr>
          <w:rFonts w:ascii="Georgia" w:hAnsi="Georgia"/>
          <w:sz w:val="22"/>
          <w:szCs w:val="22"/>
        </w:rPr>
        <w:tab/>
        <w:t>The Democratic Party</w:t>
      </w:r>
    </w:p>
    <w:p w14:paraId="39C5209D"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The Republican Party</w:t>
      </w:r>
    </w:p>
    <w:p w14:paraId="5A80F316"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(DO NOT READ) No difference</w:t>
      </w:r>
    </w:p>
    <w:p w14:paraId="1FFA7AD8"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674780DD"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3D279AAB"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36559AE" w14:textId="77777777" w:rsidR="00927524" w:rsidRPr="00DE6C92" w:rsidRDefault="00A31ED0" w:rsidP="00047C1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16</w:t>
      </w:r>
    </w:p>
    <w:p w14:paraId="522E2D98" w14:textId="77777777" w:rsidR="00927524" w:rsidRPr="00DE6C92" w:rsidRDefault="00927524" w:rsidP="009275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(READ: Thinking about the 2012 Presidential election…)</w:t>
      </w:r>
    </w:p>
    <w:p w14:paraId="509801B3" w14:textId="77777777" w:rsidR="00927524" w:rsidRPr="00DE6C92" w:rsidRDefault="0092752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28615ED" w14:textId="77777777" w:rsidR="003F1560" w:rsidRPr="00DE6C92" w:rsidRDefault="00927524" w:rsidP="003F15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740CCC" w:rsidRPr="00DE6C92">
        <w:rPr>
          <w:rFonts w:ascii="Georgia" w:hAnsi="Georgia"/>
          <w:sz w:val="22"/>
          <w:szCs w:val="22"/>
        </w:rPr>
        <w:t>(ASK ALL)</w:t>
      </w:r>
    </w:p>
    <w:p w14:paraId="1D042680" w14:textId="77777777" w:rsidR="00927524" w:rsidRPr="00DE6C92" w:rsidRDefault="00927524" w:rsidP="009275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17.</w:t>
      </w:r>
      <w:r w:rsidR="0095385E" w:rsidRPr="00DE6C92">
        <w:rPr>
          <w:rFonts w:ascii="Georgia" w:hAnsi="Georgia"/>
          <w:sz w:val="22"/>
          <w:szCs w:val="22"/>
        </w:rPr>
        <w:tab/>
        <w:t xml:space="preserve">How much thought, if any, have you given to candidates who may be </w:t>
      </w:r>
      <w:r w:rsidRPr="00DE6C92">
        <w:rPr>
          <w:rFonts w:ascii="Georgia" w:hAnsi="Georgia"/>
          <w:sz w:val="22"/>
          <w:szCs w:val="22"/>
        </w:rPr>
        <w:t xml:space="preserve">running for president in 2012? </w:t>
      </w:r>
    </w:p>
    <w:p w14:paraId="4345CAA6" w14:textId="77777777" w:rsidR="0095385E" w:rsidRPr="00DE6C92" w:rsidRDefault="00927524" w:rsidP="009275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Pr="00DE6C92">
        <w:rPr>
          <w:rFonts w:ascii="Georgia" w:hAnsi="Georgia"/>
          <w:sz w:val="22"/>
          <w:szCs w:val="22"/>
        </w:rPr>
        <w:tab/>
        <w:t>(</w:t>
      </w:r>
      <w:r w:rsidR="0095385E" w:rsidRPr="00DE6C92">
        <w:rPr>
          <w:rFonts w:ascii="Georgia" w:hAnsi="Georgia"/>
          <w:sz w:val="22"/>
          <w:szCs w:val="22"/>
        </w:rPr>
        <w:t xml:space="preserve">READ </w:t>
      </w:r>
      <w:r w:rsidRPr="00DE6C92">
        <w:rPr>
          <w:rFonts w:ascii="Georgia" w:hAnsi="Georgia"/>
          <w:sz w:val="22"/>
          <w:szCs w:val="22"/>
        </w:rPr>
        <w:t>LIST)</w:t>
      </w:r>
    </w:p>
    <w:p w14:paraId="677C2D73"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1E88B3E" w14:textId="77777777"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Qn17</w:t>
      </w:r>
      <w:r w:rsidR="00927524" w:rsidRPr="00DE6C92">
        <w:rPr>
          <w:rFonts w:ascii="Georgia" w:hAnsi="Georgia"/>
          <w:sz w:val="22"/>
          <w:szCs w:val="22"/>
        </w:rPr>
        <w:tab/>
      </w:r>
      <w:r w:rsidR="0095385E" w:rsidRPr="00DE6C92">
        <w:rPr>
          <w:rFonts w:ascii="Georgia" w:hAnsi="Georgia"/>
          <w:sz w:val="22"/>
          <w:szCs w:val="22"/>
        </w:rPr>
        <w:t>1</w:t>
      </w:r>
      <w:r w:rsidR="0095385E" w:rsidRPr="00DE6C92">
        <w:rPr>
          <w:rFonts w:ascii="Georgia" w:hAnsi="Georgia"/>
          <w:sz w:val="22"/>
          <w:szCs w:val="22"/>
        </w:rPr>
        <w:tab/>
        <w:t>A lot</w:t>
      </w:r>
    </w:p>
    <w:p w14:paraId="713283AA" w14:textId="77777777" w:rsidR="0095385E" w:rsidRPr="00DE6C92" w:rsidRDefault="0092752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2</w:t>
      </w:r>
      <w:r w:rsidR="0095385E" w:rsidRPr="00DE6C92">
        <w:rPr>
          <w:rFonts w:ascii="Georgia" w:hAnsi="Georgia"/>
          <w:sz w:val="22"/>
          <w:szCs w:val="22"/>
        </w:rPr>
        <w:tab/>
        <w:t>Some</w:t>
      </w:r>
    </w:p>
    <w:p w14:paraId="39F20F2A" w14:textId="77777777" w:rsidR="0095385E" w:rsidRPr="00DE6C92" w:rsidRDefault="0092752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3</w:t>
      </w:r>
      <w:r w:rsidR="0095385E" w:rsidRPr="00DE6C92">
        <w:rPr>
          <w:rFonts w:ascii="Georgia" w:hAnsi="Georgia"/>
          <w:sz w:val="22"/>
          <w:szCs w:val="22"/>
        </w:rPr>
        <w:tab/>
        <w:t xml:space="preserve">Not much </w:t>
      </w:r>
      <w:r w:rsidR="00A857A6" w:rsidRPr="00DE6C92">
        <w:rPr>
          <w:rFonts w:ascii="Georgia" w:hAnsi="Georgia"/>
          <w:sz w:val="22"/>
          <w:szCs w:val="22"/>
        </w:rPr>
        <w:t>(</w:t>
      </w:r>
      <w:r w:rsidR="0095385E" w:rsidRPr="00DE6C92">
        <w:rPr>
          <w:rFonts w:ascii="Georgia" w:hAnsi="Georgia"/>
          <w:sz w:val="22"/>
          <w:szCs w:val="22"/>
        </w:rPr>
        <w:t>OR</w:t>
      </w:r>
      <w:r w:rsidR="00A857A6" w:rsidRPr="00DE6C92">
        <w:rPr>
          <w:rFonts w:ascii="Georgia" w:hAnsi="Georgia"/>
          <w:sz w:val="22"/>
          <w:szCs w:val="22"/>
        </w:rPr>
        <w:t>)</w:t>
      </w:r>
    </w:p>
    <w:p w14:paraId="163C8238" w14:textId="77777777" w:rsidR="0095385E" w:rsidRPr="00DE6C92" w:rsidRDefault="0092752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4</w:t>
      </w:r>
      <w:r w:rsidR="0095385E" w:rsidRPr="00DE6C92">
        <w:rPr>
          <w:rFonts w:ascii="Georgia" w:hAnsi="Georgia"/>
          <w:sz w:val="22"/>
          <w:szCs w:val="22"/>
        </w:rPr>
        <w:tab/>
        <w:t>None at all</w:t>
      </w:r>
    </w:p>
    <w:p w14:paraId="2A5C6E85" w14:textId="77777777" w:rsidR="0095385E" w:rsidRPr="00DE6C92" w:rsidRDefault="0092752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3708A56E" w14:textId="77777777" w:rsidR="0095385E" w:rsidRPr="00DE6C92" w:rsidRDefault="0092752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61BF40E1"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128E25E" w14:textId="77777777" w:rsidR="00A31ED0" w:rsidRPr="00DE6C92" w:rsidRDefault="00A31ED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18</w:t>
      </w:r>
    </w:p>
    <w:p w14:paraId="1880CF79" w14:textId="77777777" w:rsidR="00A31ED0" w:rsidRPr="00DE6C92" w:rsidRDefault="00A31ED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0A40597"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RANDOMIZE ORDER OF Q.19-Q19a IN BLOCK &amp; Q.20-Q20a IN BLOCK</w:t>
      </w:r>
      <w:r w:rsidR="00927524" w:rsidRPr="00DE6C92">
        <w:rPr>
          <w:rFonts w:ascii="Georgia" w:hAnsi="Georgia"/>
          <w:sz w:val="22"/>
          <w:szCs w:val="22"/>
        </w:rPr>
        <w:t>, Q.21-Q.21a IN BLOCK</w:t>
      </w:r>
    </w:p>
    <w:p w14:paraId="4F772C69" w14:textId="77777777" w:rsidR="00927524" w:rsidRPr="00DE6C92" w:rsidRDefault="0092752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9EFA355"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READ BEFORE FIRST BLOCK: Now, suppose the 2012 presidential election were being held TODAY…</w:t>
      </w:r>
    </w:p>
    <w:p w14:paraId="6959B451"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167695C"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READ BEFORE SECOND AND THIRD BLOCK: And if the 2012 election were being held TODAY…</w:t>
      </w:r>
    </w:p>
    <w:p w14:paraId="6741B168"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E3FCB74" w14:textId="77777777" w:rsidR="003F1560" w:rsidRPr="00DE6C92" w:rsidRDefault="00927524" w:rsidP="003F15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bookmarkStart w:id="0" w:name="Q.35"/>
      <w:bookmarkEnd w:id="0"/>
      <w:r w:rsidRPr="00DE6C92">
        <w:rPr>
          <w:rFonts w:ascii="Georgia" w:hAnsi="Georgia"/>
          <w:sz w:val="22"/>
          <w:szCs w:val="22"/>
        </w:rPr>
        <w:tab/>
      </w:r>
      <w:r w:rsidR="00740CCC" w:rsidRPr="00DE6C92">
        <w:rPr>
          <w:rFonts w:ascii="Georgia" w:hAnsi="Georgia"/>
          <w:sz w:val="22"/>
          <w:szCs w:val="22"/>
        </w:rPr>
        <w:t>(ASK ALL)</w:t>
      </w:r>
    </w:p>
    <w:p w14:paraId="506D17D4" w14:textId="77777777" w:rsidR="00927524" w:rsidRPr="00DE6C92" w:rsidRDefault="0092752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(ROTATE</w:t>
      </w:r>
      <w:r w:rsidR="002438FA" w:rsidRPr="00DE6C92">
        <w:rPr>
          <w:rFonts w:ascii="Georgia" w:hAnsi="Georgia"/>
          <w:sz w:val="22"/>
          <w:szCs w:val="22"/>
        </w:rPr>
        <w:t xml:space="preserve"> CODES</w:t>
      </w:r>
      <w:r w:rsidRPr="00DE6C92">
        <w:rPr>
          <w:rFonts w:ascii="Georgia" w:hAnsi="Georgia"/>
          <w:sz w:val="22"/>
          <w:szCs w:val="22"/>
        </w:rPr>
        <w:t>)</w:t>
      </w:r>
    </w:p>
    <w:p w14:paraId="0437EF12" w14:textId="77777777" w:rsidR="0095385E" w:rsidRPr="00DE6C92" w:rsidRDefault="0092752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19</w:t>
      </w:r>
      <w:r w:rsidRPr="00DE6C92">
        <w:rPr>
          <w:rFonts w:ascii="Georgia" w:hAnsi="Georgia"/>
          <w:sz w:val="22"/>
          <w:szCs w:val="22"/>
        </w:rPr>
        <w:t>.</w:t>
      </w:r>
      <w:r w:rsidRPr="00DE6C92">
        <w:rPr>
          <w:rFonts w:ascii="Georgia" w:hAnsi="Georgia"/>
          <w:sz w:val="22"/>
          <w:szCs w:val="22"/>
        </w:rPr>
        <w:tab/>
      </w:r>
      <w:r w:rsidR="0095385E" w:rsidRPr="00DE6C92">
        <w:rPr>
          <w:rFonts w:ascii="Georgia" w:hAnsi="Georgia"/>
          <w:sz w:val="22"/>
          <w:szCs w:val="22"/>
        </w:rPr>
        <w:t>If you had to choose between, </w:t>
      </w:r>
      <w:r w:rsidRPr="00DE6C92">
        <w:rPr>
          <w:rFonts w:ascii="Georgia" w:hAnsi="Georgia"/>
          <w:sz w:val="22"/>
          <w:szCs w:val="22"/>
        </w:rPr>
        <w:t>(</w:t>
      </w:r>
      <w:r w:rsidR="0095385E" w:rsidRPr="00DE6C92">
        <w:rPr>
          <w:rFonts w:ascii="Georgia" w:hAnsi="Georgia"/>
          <w:sz w:val="22"/>
          <w:szCs w:val="22"/>
        </w:rPr>
        <w:t xml:space="preserve">READ </w:t>
      </w:r>
      <w:r w:rsidRPr="00DE6C92">
        <w:rPr>
          <w:rFonts w:ascii="Georgia" w:hAnsi="Georgia"/>
          <w:sz w:val="22"/>
          <w:szCs w:val="22"/>
        </w:rPr>
        <w:t>LIST)</w:t>
      </w:r>
      <w:r w:rsidR="0095385E" w:rsidRPr="00DE6C92">
        <w:rPr>
          <w:rFonts w:ascii="Georgia" w:hAnsi="Georgia"/>
          <w:sz w:val="22"/>
          <w:szCs w:val="22"/>
        </w:rPr>
        <w:t>, who would you vote for?  </w:t>
      </w:r>
    </w:p>
    <w:p w14:paraId="70DB2ADA"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307D892" w14:textId="77777777"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Qn19</w:t>
      </w:r>
      <w:r w:rsidR="0095385E" w:rsidRPr="00DE6C92">
        <w:rPr>
          <w:rFonts w:ascii="Georgia" w:hAnsi="Georgia"/>
          <w:sz w:val="22"/>
          <w:szCs w:val="22"/>
        </w:rPr>
        <w:tab/>
        <w:t>1</w:t>
      </w:r>
      <w:r w:rsidR="0095385E" w:rsidRPr="00DE6C92">
        <w:rPr>
          <w:rFonts w:ascii="Georgia" w:hAnsi="Georgia"/>
          <w:sz w:val="22"/>
          <w:szCs w:val="22"/>
        </w:rPr>
        <w:tab/>
        <w:t>Barack Obama, the Democrat</w:t>
      </w:r>
      <w:r w:rsidR="00927524" w:rsidRPr="00DE6C92">
        <w:rPr>
          <w:rFonts w:ascii="Georgia" w:hAnsi="Georgia"/>
          <w:sz w:val="22"/>
          <w:szCs w:val="22"/>
        </w:rPr>
        <w:t xml:space="preserve"> </w:t>
      </w:r>
    </w:p>
    <w:p w14:paraId="7F0C17C0"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Mitt Romney, the Republican</w:t>
      </w:r>
    </w:p>
    <w:p w14:paraId="0DF8223B"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 xml:space="preserve">(DO NOT READ) </w:t>
      </w:r>
      <w:proofErr w:type="gramStart"/>
      <w:r w:rsidRPr="00DE6C92">
        <w:rPr>
          <w:rFonts w:ascii="Georgia" w:hAnsi="Georgia"/>
          <w:sz w:val="22"/>
          <w:szCs w:val="22"/>
        </w:rPr>
        <w:t>Other</w:t>
      </w:r>
      <w:proofErr w:type="gramEnd"/>
      <w:r w:rsidRPr="00DE6C92">
        <w:rPr>
          <w:rFonts w:ascii="Georgia" w:hAnsi="Georgia"/>
          <w:sz w:val="22"/>
          <w:szCs w:val="22"/>
        </w:rPr>
        <w:t xml:space="preserve"> candidate</w:t>
      </w:r>
    </w:p>
    <w:p w14:paraId="0345E01E" w14:textId="77777777" w:rsidR="00512530" w:rsidRPr="00DE6C92" w:rsidRDefault="0051253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proofErr w:type="gramStart"/>
      <w:r w:rsidRPr="00DE6C92">
        <w:rPr>
          <w:rFonts w:ascii="Georgia" w:hAnsi="Georgia"/>
          <w:sz w:val="22"/>
          <w:szCs w:val="22"/>
        </w:rPr>
        <w:t xml:space="preserve">4  </w:t>
      </w:r>
      <w:r w:rsidRPr="00DE6C92">
        <w:rPr>
          <w:rFonts w:ascii="Georgia" w:hAnsi="Georgia"/>
          <w:sz w:val="22"/>
          <w:szCs w:val="22"/>
        </w:rPr>
        <w:tab/>
      </w:r>
      <w:proofErr w:type="gramEnd"/>
      <w:r w:rsidRPr="00DE6C92">
        <w:rPr>
          <w:rFonts w:ascii="Georgia" w:hAnsi="Georgia"/>
          <w:sz w:val="22"/>
          <w:szCs w:val="22"/>
        </w:rPr>
        <w:t>(DO NOT READ) Neither/Don’t care</w:t>
      </w:r>
    </w:p>
    <w:p w14:paraId="2AB39898"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46F1D3D1"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4657C62D"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w:t>
      </w:r>
    </w:p>
    <w:p w14:paraId="305A909A" w14:textId="77777777" w:rsidR="0095385E" w:rsidRPr="00DE6C92" w:rsidRDefault="0092752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w:t>
      </w:r>
      <w:r w:rsidR="0095385E" w:rsidRPr="00DE6C92">
        <w:rPr>
          <w:rFonts w:ascii="Georgia" w:hAnsi="Georgia"/>
          <w:sz w:val="22"/>
          <w:szCs w:val="22"/>
        </w:rPr>
        <w:t xml:space="preserve">ASK IF </w:t>
      </w:r>
      <w:r w:rsidRPr="00DE6C92">
        <w:rPr>
          <w:rFonts w:ascii="Georgia" w:hAnsi="Georgia"/>
          <w:sz w:val="22"/>
          <w:szCs w:val="22"/>
        </w:rPr>
        <w:t>Q19 = 3,</w:t>
      </w:r>
      <w:proofErr w:type="gramStart"/>
      <w:r w:rsidR="00165DA2" w:rsidRPr="00DE6C92">
        <w:rPr>
          <w:rFonts w:ascii="Georgia" w:hAnsi="Georgia"/>
          <w:sz w:val="22"/>
          <w:szCs w:val="22"/>
        </w:rPr>
        <w:t>4,</w:t>
      </w:r>
      <w:r w:rsidRPr="00DE6C92">
        <w:rPr>
          <w:rFonts w:ascii="Georgia" w:hAnsi="Georgia"/>
          <w:sz w:val="22"/>
          <w:szCs w:val="22"/>
        </w:rPr>
        <w:t>D</w:t>
      </w:r>
      <w:proofErr w:type="gramEnd"/>
      <w:r w:rsidRPr="00DE6C92">
        <w:rPr>
          <w:rFonts w:ascii="Georgia" w:hAnsi="Georgia"/>
          <w:sz w:val="22"/>
          <w:szCs w:val="22"/>
        </w:rPr>
        <w:t xml:space="preserve"> - OTHER OR DK)</w:t>
      </w:r>
    </w:p>
    <w:p w14:paraId="1D6A3F23" w14:textId="77777777" w:rsidR="00927524" w:rsidRPr="00DE6C92" w:rsidRDefault="00927524" w:rsidP="009275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bookmarkStart w:id="1" w:name="Q.35a"/>
      <w:bookmarkEnd w:id="1"/>
      <w:r w:rsidRPr="00DE6C92">
        <w:rPr>
          <w:rFonts w:ascii="Georgia" w:hAnsi="Georgia"/>
          <w:sz w:val="22"/>
          <w:szCs w:val="22"/>
        </w:rPr>
        <w:tab/>
        <w:t>(ROTATE IN SAME ORDER AS Q19)</w:t>
      </w:r>
    </w:p>
    <w:p w14:paraId="1004D75E" w14:textId="77777777" w:rsidR="0095385E" w:rsidRPr="00DE6C92" w:rsidRDefault="0092752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19a</w:t>
      </w:r>
      <w:r w:rsidRPr="00DE6C92">
        <w:rPr>
          <w:rFonts w:ascii="Georgia" w:hAnsi="Georgia"/>
          <w:sz w:val="22"/>
          <w:szCs w:val="22"/>
        </w:rPr>
        <w:t>.</w:t>
      </w:r>
      <w:r w:rsidRPr="00DE6C92">
        <w:rPr>
          <w:rFonts w:ascii="Georgia" w:hAnsi="Georgia"/>
          <w:sz w:val="22"/>
          <w:szCs w:val="22"/>
        </w:rPr>
        <w:tab/>
      </w:r>
      <w:r w:rsidR="0095385E" w:rsidRPr="00DE6C92">
        <w:rPr>
          <w:rFonts w:ascii="Georgia" w:hAnsi="Georgia"/>
          <w:sz w:val="22"/>
          <w:szCs w:val="22"/>
        </w:rPr>
        <w:t>As of TODAY, do you LEAN more to </w:t>
      </w:r>
      <w:r w:rsidRPr="00DE6C92">
        <w:rPr>
          <w:rFonts w:ascii="Georgia" w:hAnsi="Georgia"/>
          <w:sz w:val="22"/>
          <w:szCs w:val="22"/>
        </w:rPr>
        <w:t>(READ LIST)</w:t>
      </w:r>
      <w:r w:rsidR="0095385E" w:rsidRPr="00DE6C92">
        <w:rPr>
          <w:rFonts w:ascii="Georgia" w:hAnsi="Georgia"/>
          <w:sz w:val="22"/>
          <w:szCs w:val="22"/>
        </w:rPr>
        <w:t>?  </w:t>
      </w:r>
    </w:p>
    <w:p w14:paraId="24C6E6B9"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D8E1C2C" w14:textId="77777777"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Qn19a</w:t>
      </w:r>
      <w:r w:rsidR="0095385E" w:rsidRPr="00DE6C92">
        <w:rPr>
          <w:rFonts w:ascii="Georgia" w:hAnsi="Georgia"/>
          <w:sz w:val="22"/>
          <w:szCs w:val="22"/>
        </w:rPr>
        <w:tab/>
        <w:t>1</w:t>
      </w:r>
      <w:r w:rsidR="0095385E" w:rsidRPr="00DE6C92">
        <w:rPr>
          <w:rFonts w:ascii="Georgia" w:hAnsi="Georgia"/>
          <w:sz w:val="22"/>
          <w:szCs w:val="22"/>
        </w:rPr>
        <w:tab/>
        <w:t>Obama, the Democrat</w:t>
      </w:r>
    </w:p>
    <w:p w14:paraId="4FDBC370"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Romney, the Republican</w:t>
      </w:r>
    </w:p>
    <w:p w14:paraId="3CE5787A"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 xml:space="preserve">(DO NOT READ) </w:t>
      </w:r>
      <w:proofErr w:type="gramStart"/>
      <w:r w:rsidRPr="00DE6C92">
        <w:rPr>
          <w:rFonts w:ascii="Georgia" w:hAnsi="Georgia"/>
          <w:sz w:val="22"/>
          <w:szCs w:val="22"/>
        </w:rPr>
        <w:t>Other</w:t>
      </w:r>
      <w:proofErr w:type="gramEnd"/>
      <w:r w:rsidRPr="00DE6C92">
        <w:rPr>
          <w:rFonts w:ascii="Georgia" w:hAnsi="Georgia"/>
          <w:sz w:val="22"/>
          <w:szCs w:val="22"/>
        </w:rPr>
        <w:t xml:space="preserve"> candidate</w:t>
      </w:r>
    </w:p>
    <w:p w14:paraId="4A4BC386" w14:textId="77777777" w:rsidR="00512530" w:rsidRPr="00DE6C92" w:rsidRDefault="00512530" w:rsidP="005125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proofErr w:type="gramStart"/>
      <w:r w:rsidRPr="00DE6C92">
        <w:rPr>
          <w:rFonts w:ascii="Georgia" w:hAnsi="Georgia"/>
          <w:sz w:val="22"/>
          <w:szCs w:val="22"/>
        </w:rPr>
        <w:t xml:space="preserve">4  </w:t>
      </w:r>
      <w:r w:rsidRPr="00DE6C92">
        <w:rPr>
          <w:rFonts w:ascii="Georgia" w:hAnsi="Georgia"/>
          <w:sz w:val="22"/>
          <w:szCs w:val="22"/>
        </w:rPr>
        <w:tab/>
      </w:r>
      <w:proofErr w:type="gramEnd"/>
      <w:r w:rsidRPr="00DE6C92">
        <w:rPr>
          <w:rFonts w:ascii="Georgia" w:hAnsi="Georgia"/>
          <w:sz w:val="22"/>
          <w:szCs w:val="22"/>
        </w:rPr>
        <w:t>(DO NOT READ) Neither/Don’t care</w:t>
      </w:r>
    </w:p>
    <w:p w14:paraId="5798D866"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1DB2B067"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6B260FBF" w14:textId="77777777" w:rsidR="00A31ED0" w:rsidRPr="00DE6C92" w:rsidRDefault="006D7B27" w:rsidP="003F15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14:paraId="2E36F24C" w14:textId="77777777" w:rsidR="000E4321" w:rsidRDefault="00A31ED0" w:rsidP="003F15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14:paraId="0CFA1445" w14:textId="77777777" w:rsidR="000E4321" w:rsidRDefault="000E4321">
      <w:pPr>
        <w:rPr>
          <w:rFonts w:ascii="Georgia" w:hAnsi="Georgia"/>
          <w:sz w:val="22"/>
          <w:szCs w:val="22"/>
        </w:rPr>
      </w:pPr>
      <w:r>
        <w:rPr>
          <w:rFonts w:ascii="Georgia" w:hAnsi="Georgia"/>
          <w:sz w:val="22"/>
          <w:szCs w:val="22"/>
        </w:rPr>
        <w:br w:type="page"/>
      </w:r>
    </w:p>
    <w:p w14:paraId="70E8598E" w14:textId="77777777" w:rsidR="003F1560" w:rsidRPr="00DE6C92" w:rsidRDefault="00740CCC" w:rsidP="003F15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(ASK ALL)</w:t>
      </w:r>
    </w:p>
    <w:p w14:paraId="1CC08929" w14:textId="77777777" w:rsidR="002438FA" w:rsidRPr="00DE6C92" w:rsidRDefault="002438FA" w:rsidP="002438F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bookmarkStart w:id="2" w:name="Q.36"/>
      <w:bookmarkEnd w:id="2"/>
      <w:r w:rsidRPr="00DE6C92">
        <w:rPr>
          <w:rFonts w:ascii="Georgia" w:hAnsi="Georgia"/>
          <w:sz w:val="22"/>
          <w:szCs w:val="22"/>
        </w:rPr>
        <w:tab/>
        <w:t>(ROTATE IN SAME ORDER AS Q19)</w:t>
      </w:r>
    </w:p>
    <w:p w14:paraId="215AA504" w14:textId="77777777" w:rsidR="0095385E" w:rsidRPr="00DE6C92" w:rsidRDefault="006D7B2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20</w:t>
      </w:r>
      <w:r w:rsidRPr="00DE6C92">
        <w:rPr>
          <w:rFonts w:ascii="Georgia" w:hAnsi="Georgia"/>
          <w:sz w:val="22"/>
          <w:szCs w:val="22"/>
        </w:rPr>
        <w:t>.</w:t>
      </w:r>
      <w:r w:rsidRPr="00DE6C92">
        <w:rPr>
          <w:rFonts w:ascii="Georgia" w:hAnsi="Georgia"/>
          <w:sz w:val="22"/>
          <w:szCs w:val="22"/>
        </w:rPr>
        <w:tab/>
      </w:r>
      <w:r w:rsidR="0095385E" w:rsidRPr="00DE6C92">
        <w:rPr>
          <w:rFonts w:ascii="Georgia" w:hAnsi="Georgia"/>
          <w:sz w:val="22"/>
          <w:szCs w:val="22"/>
        </w:rPr>
        <w:t>If you had to choose between, </w:t>
      </w:r>
      <w:r w:rsidR="002438FA" w:rsidRPr="00DE6C92">
        <w:rPr>
          <w:rFonts w:ascii="Georgia" w:hAnsi="Georgia"/>
          <w:sz w:val="22"/>
          <w:szCs w:val="22"/>
        </w:rPr>
        <w:t>(READ LIST)</w:t>
      </w:r>
      <w:r w:rsidR="0095385E" w:rsidRPr="00DE6C92">
        <w:rPr>
          <w:rFonts w:ascii="Georgia" w:hAnsi="Georgia"/>
          <w:sz w:val="22"/>
          <w:szCs w:val="22"/>
        </w:rPr>
        <w:t>, who would you vote for?  </w:t>
      </w:r>
    </w:p>
    <w:p w14:paraId="2D7949FE"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1187050" w14:textId="77777777"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Qn20</w:t>
      </w:r>
      <w:r w:rsidR="0095385E" w:rsidRPr="00DE6C92">
        <w:rPr>
          <w:rFonts w:ascii="Georgia" w:hAnsi="Georgia"/>
          <w:sz w:val="22"/>
          <w:szCs w:val="22"/>
        </w:rPr>
        <w:tab/>
        <w:t>1</w:t>
      </w:r>
      <w:r w:rsidR="0095385E" w:rsidRPr="00DE6C92">
        <w:rPr>
          <w:rFonts w:ascii="Georgia" w:hAnsi="Georgia"/>
          <w:sz w:val="22"/>
          <w:szCs w:val="22"/>
        </w:rPr>
        <w:tab/>
        <w:t>Barack Obama, the Democrat</w:t>
      </w:r>
    </w:p>
    <w:p w14:paraId="41997B23"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Rick Perry, the Republican</w:t>
      </w:r>
    </w:p>
    <w:p w14:paraId="3815D1E5"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 xml:space="preserve">(DO NOT READ) </w:t>
      </w:r>
      <w:proofErr w:type="gramStart"/>
      <w:r w:rsidRPr="00DE6C92">
        <w:rPr>
          <w:rFonts w:ascii="Georgia" w:hAnsi="Georgia"/>
          <w:sz w:val="22"/>
          <w:szCs w:val="22"/>
        </w:rPr>
        <w:t>Other</w:t>
      </w:r>
      <w:proofErr w:type="gramEnd"/>
      <w:r w:rsidRPr="00DE6C92">
        <w:rPr>
          <w:rFonts w:ascii="Georgia" w:hAnsi="Georgia"/>
          <w:sz w:val="22"/>
          <w:szCs w:val="22"/>
        </w:rPr>
        <w:t xml:space="preserve"> candidate</w:t>
      </w:r>
    </w:p>
    <w:p w14:paraId="38221269" w14:textId="77777777" w:rsidR="00512530" w:rsidRPr="00DE6C92" w:rsidRDefault="0051253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proofErr w:type="gramStart"/>
      <w:r w:rsidRPr="00DE6C92">
        <w:rPr>
          <w:rFonts w:ascii="Georgia" w:hAnsi="Georgia"/>
          <w:sz w:val="22"/>
          <w:szCs w:val="22"/>
        </w:rPr>
        <w:t xml:space="preserve">4  </w:t>
      </w:r>
      <w:r w:rsidRPr="00DE6C92">
        <w:rPr>
          <w:rFonts w:ascii="Georgia" w:hAnsi="Georgia"/>
          <w:sz w:val="22"/>
          <w:szCs w:val="22"/>
        </w:rPr>
        <w:tab/>
      </w:r>
      <w:proofErr w:type="gramEnd"/>
      <w:r w:rsidRPr="00DE6C92">
        <w:rPr>
          <w:rFonts w:ascii="Georgia" w:hAnsi="Georgia"/>
          <w:sz w:val="22"/>
          <w:szCs w:val="22"/>
        </w:rPr>
        <w:t>(DO NOT READ) Neither/Don’t care</w:t>
      </w:r>
    </w:p>
    <w:p w14:paraId="0E292648"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5BAE4D5B"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48DA748C" w14:textId="77777777" w:rsidR="00047C10" w:rsidRPr="00DE6C92" w:rsidRDefault="0095385E" w:rsidP="000E432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w:t>
      </w:r>
      <w:bookmarkStart w:id="3" w:name="Q.36a"/>
      <w:bookmarkEnd w:id="3"/>
    </w:p>
    <w:p w14:paraId="7FB60C8D" w14:textId="77777777" w:rsidR="002438FA" w:rsidRPr="00DE6C92" w:rsidRDefault="002438FA" w:rsidP="002438F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IF Q20 = 3,</w:t>
      </w:r>
      <w:proofErr w:type="gramStart"/>
      <w:r w:rsidR="00165DA2" w:rsidRPr="00DE6C92">
        <w:rPr>
          <w:rFonts w:ascii="Georgia" w:hAnsi="Georgia"/>
          <w:sz w:val="22"/>
          <w:szCs w:val="22"/>
        </w:rPr>
        <w:t>4,</w:t>
      </w:r>
      <w:r w:rsidRPr="00DE6C92">
        <w:rPr>
          <w:rFonts w:ascii="Georgia" w:hAnsi="Georgia"/>
          <w:sz w:val="22"/>
          <w:szCs w:val="22"/>
        </w:rPr>
        <w:t>D</w:t>
      </w:r>
      <w:proofErr w:type="gramEnd"/>
      <w:r w:rsidRPr="00DE6C92">
        <w:rPr>
          <w:rFonts w:ascii="Georgia" w:hAnsi="Georgia"/>
          <w:sz w:val="22"/>
          <w:szCs w:val="22"/>
        </w:rPr>
        <w:t xml:space="preserve"> - OTHER OR DK)</w:t>
      </w:r>
    </w:p>
    <w:p w14:paraId="060C7A6F" w14:textId="77777777" w:rsidR="002438FA" w:rsidRPr="00DE6C92" w:rsidRDefault="002438FA" w:rsidP="002438F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(ROTATE IN SAME ORDER AS Q20)</w:t>
      </w:r>
    </w:p>
    <w:p w14:paraId="27C19585" w14:textId="77777777" w:rsidR="0095385E" w:rsidRPr="00DE6C92" w:rsidRDefault="002438FA"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20a</w:t>
      </w:r>
      <w:r w:rsidR="006D7B27" w:rsidRPr="00DE6C92">
        <w:rPr>
          <w:rFonts w:ascii="Georgia" w:hAnsi="Georgia"/>
          <w:sz w:val="22"/>
          <w:szCs w:val="22"/>
        </w:rPr>
        <w:t>.</w:t>
      </w:r>
      <w:r w:rsidR="0095385E" w:rsidRPr="00DE6C92">
        <w:rPr>
          <w:rFonts w:ascii="Georgia" w:hAnsi="Georgia"/>
          <w:sz w:val="22"/>
          <w:szCs w:val="22"/>
        </w:rPr>
        <w:t>   As of TODAY, do you LEAN more to </w:t>
      </w:r>
      <w:r w:rsidRPr="00DE6C92">
        <w:rPr>
          <w:rFonts w:ascii="Georgia" w:hAnsi="Georgia"/>
          <w:sz w:val="22"/>
          <w:szCs w:val="22"/>
        </w:rPr>
        <w:t>(READ LIST)</w:t>
      </w:r>
      <w:r w:rsidR="0095385E" w:rsidRPr="00DE6C92">
        <w:rPr>
          <w:rFonts w:ascii="Georgia" w:hAnsi="Georgia"/>
          <w:sz w:val="22"/>
          <w:szCs w:val="22"/>
        </w:rPr>
        <w:t>?  </w:t>
      </w:r>
    </w:p>
    <w:p w14:paraId="4891D4B3"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D99B883" w14:textId="77777777"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Qn20a</w:t>
      </w:r>
      <w:r w:rsidR="0095385E" w:rsidRPr="00DE6C92">
        <w:rPr>
          <w:rFonts w:ascii="Georgia" w:hAnsi="Georgia"/>
          <w:sz w:val="22"/>
          <w:szCs w:val="22"/>
        </w:rPr>
        <w:tab/>
        <w:t>1</w:t>
      </w:r>
      <w:r w:rsidR="0095385E" w:rsidRPr="00DE6C92">
        <w:rPr>
          <w:rFonts w:ascii="Georgia" w:hAnsi="Georgia"/>
          <w:sz w:val="22"/>
          <w:szCs w:val="22"/>
        </w:rPr>
        <w:tab/>
        <w:t>Obama, the Democrat</w:t>
      </w:r>
    </w:p>
    <w:p w14:paraId="2D483921"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Perry, the Republican</w:t>
      </w:r>
    </w:p>
    <w:p w14:paraId="46C48207"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 xml:space="preserve">(DO NOT READ) </w:t>
      </w:r>
      <w:proofErr w:type="gramStart"/>
      <w:r w:rsidRPr="00DE6C92">
        <w:rPr>
          <w:rFonts w:ascii="Georgia" w:hAnsi="Georgia"/>
          <w:sz w:val="22"/>
          <w:szCs w:val="22"/>
        </w:rPr>
        <w:t>Other</w:t>
      </w:r>
      <w:proofErr w:type="gramEnd"/>
      <w:r w:rsidRPr="00DE6C92">
        <w:rPr>
          <w:rFonts w:ascii="Georgia" w:hAnsi="Georgia"/>
          <w:sz w:val="22"/>
          <w:szCs w:val="22"/>
        </w:rPr>
        <w:t xml:space="preserve"> candidate</w:t>
      </w:r>
    </w:p>
    <w:p w14:paraId="7BBD149D" w14:textId="77777777" w:rsidR="00512530"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proofErr w:type="gramStart"/>
      <w:r w:rsidR="00512530" w:rsidRPr="00DE6C92">
        <w:rPr>
          <w:rFonts w:ascii="Georgia" w:hAnsi="Georgia"/>
          <w:sz w:val="22"/>
          <w:szCs w:val="22"/>
        </w:rPr>
        <w:t xml:space="preserve">4  </w:t>
      </w:r>
      <w:r w:rsidR="00512530" w:rsidRPr="00DE6C92">
        <w:rPr>
          <w:rFonts w:ascii="Georgia" w:hAnsi="Georgia"/>
          <w:sz w:val="22"/>
          <w:szCs w:val="22"/>
        </w:rPr>
        <w:tab/>
      </w:r>
      <w:proofErr w:type="gramEnd"/>
      <w:r w:rsidR="00512530" w:rsidRPr="00DE6C92">
        <w:rPr>
          <w:rFonts w:ascii="Georgia" w:hAnsi="Georgia"/>
          <w:sz w:val="22"/>
          <w:szCs w:val="22"/>
        </w:rPr>
        <w:t>(DO NOT READ) Neither/Don’t care</w:t>
      </w:r>
    </w:p>
    <w:p w14:paraId="1FCCD594" w14:textId="77777777" w:rsidR="0095385E" w:rsidRPr="00DE6C92" w:rsidRDefault="0051253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102A6310"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45271D8D"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8A581AB" w14:textId="77777777" w:rsidR="003F1560" w:rsidRPr="00DE6C92" w:rsidRDefault="002438FA" w:rsidP="003F15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740CCC" w:rsidRPr="00DE6C92">
        <w:rPr>
          <w:rFonts w:ascii="Georgia" w:hAnsi="Georgia"/>
          <w:sz w:val="22"/>
          <w:szCs w:val="22"/>
        </w:rPr>
        <w:t>(ASK ALL)</w:t>
      </w:r>
    </w:p>
    <w:p w14:paraId="506C2F9F" w14:textId="77777777" w:rsidR="002438FA" w:rsidRPr="00DE6C92" w:rsidRDefault="002438FA" w:rsidP="002438F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(ROTATE IN SAME ORDER AS Q19)</w:t>
      </w:r>
    </w:p>
    <w:p w14:paraId="616BD0EF" w14:textId="77777777" w:rsidR="0095385E" w:rsidRPr="00DE6C92" w:rsidRDefault="002438FA"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21</w:t>
      </w:r>
      <w:r w:rsidR="006D7B27" w:rsidRPr="00DE6C92">
        <w:rPr>
          <w:rFonts w:ascii="Georgia" w:hAnsi="Georgia"/>
          <w:sz w:val="22"/>
          <w:szCs w:val="22"/>
        </w:rPr>
        <w:t>.</w:t>
      </w:r>
      <w:r w:rsidRPr="00DE6C92">
        <w:rPr>
          <w:rFonts w:ascii="Georgia" w:hAnsi="Georgia"/>
          <w:sz w:val="22"/>
          <w:szCs w:val="22"/>
        </w:rPr>
        <w:tab/>
      </w:r>
      <w:r w:rsidR="0095385E" w:rsidRPr="00DE6C92">
        <w:rPr>
          <w:rFonts w:ascii="Georgia" w:hAnsi="Georgia"/>
          <w:sz w:val="22"/>
          <w:szCs w:val="22"/>
        </w:rPr>
        <w:t>If you had to choose between, </w:t>
      </w:r>
      <w:r w:rsidRPr="00DE6C92">
        <w:rPr>
          <w:rFonts w:ascii="Georgia" w:hAnsi="Georgia"/>
          <w:sz w:val="22"/>
          <w:szCs w:val="22"/>
        </w:rPr>
        <w:t>(READ LIST)</w:t>
      </w:r>
      <w:r w:rsidR="0095385E" w:rsidRPr="00DE6C92">
        <w:rPr>
          <w:rFonts w:ascii="Georgia" w:hAnsi="Georgia"/>
          <w:sz w:val="22"/>
          <w:szCs w:val="22"/>
        </w:rPr>
        <w:t>, who would you vote for?  </w:t>
      </w:r>
    </w:p>
    <w:p w14:paraId="003B496E"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D7CA3F3" w14:textId="77777777"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Qn21</w:t>
      </w:r>
      <w:r w:rsidR="0095385E" w:rsidRPr="00DE6C92">
        <w:rPr>
          <w:rFonts w:ascii="Georgia" w:hAnsi="Georgia"/>
          <w:sz w:val="22"/>
          <w:szCs w:val="22"/>
        </w:rPr>
        <w:tab/>
        <w:t>1</w:t>
      </w:r>
      <w:r w:rsidR="0095385E" w:rsidRPr="00DE6C92">
        <w:rPr>
          <w:rFonts w:ascii="Georgia" w:hAnsi="Georgia"/>
          <w:sz w:val="22"/>
          <w:szCs w:val="22"/>
        </w:rPr>
        <w:tab/>
        <w:t>Barack Obama, the Democrat</w:t>
      </w:r>
    </w:p>
    <w:p w14:paraId="31AA9AD0"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Herman Cain, the Republican</w:t>
      </w:r>
    </w:p>
    <w:p w14:paraId="7901F740"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 xml:space="preserve">(DO NOT READ) </w:t>
      </w:r>
      <w:proofErr w:type="gramStart"/>
      <w:r w:rsidRPr="00DE6C92">
        <w:rPr>
          <w:rFonts w:ascii="Georgia" w:hAnsi="Georgia"/>
          <w:sz w:val="22"/>
          <w:szCs w:val="22"/>
        </w:rPr>
        <w:t>Other</w:t>
      </w:r>
      <w:proofErr w:type="gramEnd"/>
      <w:r w:rsidRPr="00DE6C92">
        <w:rPr>
          <w:rFonts w:ascii="Georgia" w:hAnsi="Georgia"/>
          <w:sz w:val="22"/>
          <w:szCs w:val="22"/>
        </w:rPr>
        <w:t xml:space="preserve"> candidate</w:t>
      </w:r>
    </w:p>
    <w:p w14:paraId="5B773C59" w14:textId="77777777" w:rsidR="00512530"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proofErr w:type="gramStart"/>
      <w:r w:rsidR="00512530" w:rsidRPr="00DE6C92">
        <w:rPr>
          <w:rFonts w:ascii="Georgia" w:hAnsi="Georgia"/>
          <w:sz w:val="22"/>
          <w:szCs w:val="22"/>
        </w:rPr>
        <w:t xml:space="preserve">4  </w:t>
      </w:r>
      <w:r w:rsidR="00512530" w:rsidRPr="00DE6C92">
        <w:rPr>
          <w:rFonts w:ascii="Georgia" w:hAnsi="Georgia"/>
          <w:sz w:val="22"/>
          <w:szCs w:val="22"/>
        </w:rPr>
        <w:tab/>
      </w:r>
      <w:proofErr w:type="gramEnd"/>
      <w:r w:rsidR="00512530" w:rsidRPr="00DE6C92">
        <w:rPr>
          <w:rFonts w:ascii="Georgia" w:hAnsi="Georgia"/>
          <w:sz w:val="22"/>
          <w:szCs w:val="22"/>
        </w:rPr>
        <w:t>(DO NOT READ) Neither/Don’t care</w:t>
      </w:r>
    </w:p>
    <w:p w14:paraId="085303F8" w14:textId="77777777" w:rsidR="0095385E" w:rsidRPr="00DE6C92" w:rsidRDefault="0051253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73CBE834"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70980C0C"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w:t>
      </w:r>
    </w:p>
    <w:p w14:paraId="14131DA0" w14:textId="77777777" w:rsidR="002438FA" w:rsidRPr="00DE6C92" w:rsidRDefault="002438FA" w:rsidP="002438F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IF Q21 = 3,</w:t>
      </w:r>
      <w:proofErr w:type="gramStart"/>
      <w:r w:rsidR="00165DA2" w:rsidRPr="00DE6C92">
        <w:rPr>
          <w:rFonts w:ascii="Georgia" w:hAnsi="Georgia"/>
          <w:sz w:val="22"/>
          <w:szCs w:val="22"/>
        </w:rPr>
        <w:t>4,</w:t>
      </w:r>
      <w:r w:rsidRPr="00DE6C92">
        <w:rPr>
          <w:rFonts w:ascii="Georgia" w:hAnsi="Georgia"/>
          <w:sz w:val="22"/>
          <w:szCs w:val="22"/>
        </w:rPr>
        <w:t>D</w:t>
      </w:r>
      <w:proofErr w:type="gramEnd"/>
      <w:r w:rsidRPr="00DE6C92">
        <w:rPr>
          <w:rFonts w:ascii="Georgia" w:hAnsi="Georgia"/>
          <w:sz w:val="22"/>
          <w:szCs w:val="22"/>
        </w:rPr>
        <w:t xml:space="preserve"> - OTHER OR DK)</w:t>
      </w:r>
    </w:p>
    <w:p w14:paraId="3C6440F1" w14:textId="77777777" w:rsidR="002438FA" w:rsidRPr="00DE6C92" w:rsidRDefault="002438FA" w:rsidP="002438F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(ROTATE IN SAME ORDER AS Q21)</w:t>
      </w:r>
    </w:p>
    <w:p w14:paraId="6D1C31C5" w14:textId="77777777" w:rsidR="0095385E" w:rsidRPr="00DE6C92" w:rsidRDefault="002438FA"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21a</w:t>
      </w:r>
      <w:r w:rsidR="006D7B27" w:rsidRPr="00DE6C92">
        <w:rPr>
          <w:rFonts w:ascii="Georgia" w:hAnsi="Georgia"/>
          <w:sz w:val="22"/>
          <w:szCs w:val="22"/>
        </w:rPr>
        <w:t>.</w:t>
      </w:r>
      <w:r w:rsidRPr="00DE6C92">
        <w:rPr>
          <w:rFonts w:ascii="Georgia" w:hAnsi="Georgia"/>
          <w:sz w:val="22"/>
          <w:szCs w:val="22"/>
        </w:rPr>
        <w:tab/>
      </w:r>
      <w:r w:rsidR="0095385E" w:rsidRPr="00DE6C92">
        <w:rPr>
          <w:rFonts w:ascii="Georgia" w:hAnsi="Georgia"/>
          <w:sz w:val="22"/>
          <w:szCs w:val="22"/>
        </w:rPr>
        <w:t>As of TODAY, do you LEAN more to </w:t>
      </w:r>
      <w:r w:rsidRPr="00DE6C92">
        <w:rPr>
          <w:rFonts w:ascii="Georgia" w:hAnsi="Georgia"/>
          <w:sz w:val="22"/>
          <w:szCs w:val="22"/>
        </w:rPr>
        <w:t>(READ LIST)</w:t>
      </w:r>
      <w:r w:rsidR="0095385E" w:rsidRPr="00DE6C92">
        <w:rPr>
          <w:rFonts w:ascii="Georgia" w:hAnsi="Georgia"/>
          <w:sz w:val="22"/>
          <w:szCs w:val="22"/>
        </w:rPr>
        <w:t>?  </w:t>
      </w:r>
    </w:p>
    <w:p w14:paraId="6DAE32B2"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EDBD8AA" w14:textId="77777777"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Qn21a</w:t>
      </w:r>
      <w:r w:rsidR="0095385E" w:rsidRPr="00DE6C92">
        <w:rPr>
          <w:rFonts w:ascii="Georgia" w:hAnsi="Georgia"/>
          <w:sz w:val="22"/>
          <w:szCs w:val="22"/>
        </w:rPr>
        <w:tab/>
        <w:t>1</w:t>
      </w:r>
      <w:r w:rsidR="0095385E" w:rsidRPr="00DE6C92">
        <w:rPr>
          <w:rFonts w:ascii="Georgia" w:hAnsi="Georgia"/>
          <w:sz w:val="22"/>
          <w:szCs w:val="22"/>
        </w:rPr>
        <w:tab/>
        <w:t>Obama, the Democrat</w:t>
      </w:r>
    </w:p>
    <w:p w14:paraId="6313D14A"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Cain, the Republican</w:t>
      </w:r>
    </w:p>
    <w:p w14:paraId="0A50F46E"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 xml:space="preserve">(DO NOT READ) </w:t>
      </w:r>
      <w:proofErr w:type="gramStart"/>
      <w:r w:rsidRPr="00DE6C92">
        <w:rPr>
          <w:rFonts w:ascii="Georgia" w:hAnsi="Georgia"/>
          <w:sz w:val="22"/>
          <w:szCs w:val="22"/>
        </w:rPr>
        <w:t>Other</w:t>
      </w:r>
      <w:proofErr w:type="gramEnd"/>
      <w:r w:rsidRPr="00DE6C92">
        <w:rPr>
          <w:rFonts w:ascii="Georgia" w:hAnsi="Georgia"/>
          <w:sz w:val="22"/>
          <w:szCs w:val="22"/>
        </w:rPr>
        <w:t xml:space="preserve"> candidate</w:t>
      </w:r>
    </w:p>
    <w:p w14:paraId="5EBDCCB1" w14:textId="77777777" w:rsidR="00512530"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proofErr w:type="gramStart"/>
      <w:r w:rsidR="00512530" w:rsidRPr="00DE6C92">
        <w:rPr>
          <w:rFonts w:ascii="Georgia" w:hAnsi="Georgia"/>
          <w:sz w:val="22"/>
          <w:szCs w:val="22"/>
        </w:rPr>
        <w:t xml:space="preserve">4  </w:t>
      </w:r>
      <w:r w:rsidR="00512530" w:rsidRPr="00DE6C92">
        <w:rPr>
          <w:rFonts w:ascii="Georgia" w:hAnsi="Georgia"/>
          <w:sz w:val="22"/>
          <w:szCs w:val="22"/>
        </w:rPr>
        <w:tab/>
      </w:r>
      <w:proofErr w:type="gramEnd"/>
      <w:r w:rsidR="00512530" w:rsidRPr="00DE6C92">
        <w:rPr>
          <w:rFonts w:ascii="Georgia" w:hAnsi="Georgia"/>
          <w:sz w:val="22"/>
          <w:szCs w:val="22"/>
        </w:rPr>
        <w:t>(DO NOT READ) Neither/Don’t care</w:t>
      </w:r>
    </w:p>
    <w:p w14:paraId="32628D00" w14:textId="77777777" w:rsidR="0095385E" w:rsidRPr="00DE6C92" w:rsidRDefault="0051253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09C805A8"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598DAA8A" w14:textId="77777777" w:rsidR="00047C10" w:rsidRPr="00DE6C92" w:rsidRDefault="00047C10">
      <w:pPr>
        <w:rPr>
          <w:rFonts w:ascii="Georgia" w:hAnsi="Georgia"/>
          <w:sz w:val="22"/>
          <w:szCs w:val="22"/>
        </w:rPr>
      </w:pPr>
      <w:r w:rsidRPr="00DE6C92">
        <w:rPr>
          <w:rFonts w:ascii="Georgia" w:hAnsi="Georgia"/>
          <w:sz w:val="22"/>
          <w:szCs w:val="22"/>
        </w:rPr>
        <w:br w:type="page"/>
      </w:r>
    </w:p>
    <w:p w14:paraId="2AD445ED"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ALL)</w:t>
      </w:r>
    </w:p>
    <w:p w14:paraId="2C8B6E1D"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(SCRAMBLE)</w:t>
      </w:r>
    </w:p>
    <w:p w14:paraId="7C0C2047"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22.</w:t>
      </w:r>
      <w:r w:rsidRPr="00DE6C92">
        <w:rPr>
          <w:rFonts w:ascii="Georgia" w:hAnsi="Georgia"/>
          <w:sz w:val="22"/>
          <w:szCs w:val="22"/>
        </w:rPr>
        <w:tab/>
        <w:t xml:space="preserve">Now I'm going to read you a list of issues that might be discussed during next year's presidential campaign. For each item I name, please tell me how important this issue is to you personally.  </w:t>
      </w:r>
    </w:p>
    <w:p w14:paraId="783F4A83"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2F1A7435"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Pr="00DE6C92">
        <w:rPr>
          <w:rFonts w:ascii="Georgia" w:hAnsi="Georgia"/>
          <w:sz w:val="22"/>
          <w:szCs w:val="22"/>
        </w:rPr>
        <w:tab/>
        <w:t>Is the issue of (INSERT ITEM) extremely important, very important, somewhat important, or not too important</w:t>
      </w:r>
      <w:r w:rsidR="005C1106" w:rsidRPr="00DE6C92">
        <w:rPr>
          <w:rFonts w:ascii="Georgia" w:hAnsi="Georgia"/>
          <w:sz w:val="22"/>
          <w:szCs w:val="22"/>
        </w:rPr>
        <w:t xml:space="preserve"> to you personally</w:t>
      </w:r>
      <w:r w:rsidRPr="00DE6C92">
        <w:rPr>
          <w:rFonts w:ascii="Georgia" w:hAnsi="Georgia"/>
          <w:sz w:val="22"/>
          <w:szCs w:val="22"/>
        </w:rPr>
        <w:t>?</w:t>
      </w:r>
    </w:p>
    <w:p w14:paraId="24E8EF65"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734BCE0"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rPr>
          <w:rFonts w:ascii="Georgia" w:hAnsi="Georgia"/>
          <w:sz w:val="22"/>
          <w:szCs w:val="22"/>
        </w:rPr>
      </w:pPr>
      <w:r w:rsidRPr="00DE6C92">
        <w:rPr>
          <w:rFonts w:ascii="Georgia" w:hAnsi="Georgia"/>
          <w:sz w:val="22"/>
          <w:szCs w:val="22"/>
        </w:rPr>
        <w:t xml:space="preserve">(INTERVIEWER NOTE:  ALWAYS READ RESPONSE ITEMS FOR FIRST </w:t>
      </w:r>
      <w:r w:rsidR="005C1106" w:rsidRPr="00DE6C92">
        <w:rPr>
          <w:rFonts w:ascii="Georgia" w:hAnsi="Georgia"/>
          <w:sz w:val="22"/>
          <w:szCs w:val="22"/>
        </w:rPr>
        <w:t xml:space="preserve">3 </w:t>
      </w:r>
      <w:r w:rsidRPr="00DE6C92">
        <w:rPr>
          <w:rFonts w:ascii="Georgia" w:hAnsi="Georgia"/>
          <w:sz w:val="22"/>
          <w:szCs w:val="22"/>
        </w:rPr>
        <w:t xml:space="preserve">ITEMS) </w:t>
      </w:r>
    </w:p>
    <w:p w14:paraId="5D3EA647"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77DE7E1"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1</w:t>
      </w:r>
      <w:r w:rsidRPr="00DE6C92">
        <w:rPr>
          <w:rFonts w:ascii="Georgia" w:hAnsi="Georgia"/>
          <w:sz w:val="22"/>
          <w:szCs w:val="22"/>
        </w:rPr>
        <w:tab/>
        <w:t>Extremely important</w:t>
      </w:r>
    </w:p>
    <w:p w14:paraId="443586C5"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Very important</w:t>
      </w:r>
    </w:p>
    <w:p w14:paraId="547FF9D9"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Somewhat important</w:t>
      </w:r>
    </w:p>
    <w:p w14:paraId="4CA0E235"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Not too important</w:t>
      </w:r>
    </w:p>
    <w:p w14:paraId="5312E611"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1710F9B6"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0148854D"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62E87B4" w14:textId="77777777" w:rsidR="000062C8" w:rsidRPr="00DE6C92" w:rsidRDefault="00EC0AC7"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Qn22a</w:t>
      </w:r>
      <w:r w:rsidR="000062C8" w:rsidRPr="00DE6C92">
        <w:rPr>
          <w:rFonts w:ascii="Georgia" w:hAnsi="Georgia"/>
          <w:sz w:val="22"/>
          <w:szCs w:val="22"/>
        </w:rPr>
        <w:tab/>
        <w:t>a.</w:t>
      </w:r>
      <w:r w:rsidR="000062C8" w:rsidRPr="00DE6C92">
        <w:rPr>
          <w:rFonts w:ascii="Georgia" w:hAnsi="Georgia"/>
          <w:sz w:val="22"/>
          <w:szCs w:val="22"/>
        </w:rPr>
        <w:tab/>
        <w:t>Education</w:t>
      </w:r>
    </w:p>
    <w:p w14:paraId="5218EF17" w14:textId="77777777" w:rsidR="000062C8" w:rsidRPr="00DE6C92" w:rsidRDefault="00EC0AC7"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Qn22b</w:t>
      </w:r>
      <w:r w:rsidR="000062C8" w:rsidRPr="00DE6C92">
        <w:rPr>
          <w:rFonts w:ascii="Georgia" w:hAnsi="Georgia"/>
          <w:sz w:val="22"/>
          <w:szCs w:val="22"/>
        </w:rPr>
        <w:tab/>
        <w:t>b.</w:t>
      </w:r>
      <w:r w:rsidR="000062C8" w:rsidRPr="00DE6C92">
        <w:rPr>
          <w:rFonts w:ascii="Georgia" w:hAnsi="Georgia"/>
          <w:sz w:val="22"/>
          <w:szCs w:val="22"/>
        </w:rPr>
        <w:tab/>
        <w:t>Jobs</w:t>
      </w:r>
    </w:p>
    <w:p w14:paraId="21991D79" w14:textId="77777777" w:rsidR="000062C8" w:rsidRPr="00DE6C92" w:rsidRDefault="00EC0AC7"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Qn22c</w:t>
      </w:r>
      <w:r w:rsidR="000062C8" w:rsidRPr="00DE6C92">
        <w:rPr>
          <w:rFonts w:ascii="Georgia" w:hAnsi="Georgia"/>
          <w:sz w:val="22"/>
          <w:szCs w:val="22"/>
        </w:rPr>
        <w:tab/>
        <w:t>c.</w:t>
      </w:r>
      <w:r w:rsidR="000062C8" w:rsidRPr="00DE6C92">
        <w:rPr>
          <w:rFonts w:ascii="Georgia" w:hAnsi="Georgia"/>
          <w:sz w:val="22"/>
          <w:szCs w:val="22"/>
        </w:rPr>
        <w:tab/>
        <w:t>Health care</w:t>
      </w:r>
    </w:p>
    <w:p w14:paraId="0A0C75D0" w14:textId="77777777" w:rsidR="000062C8" w:rsidRPr="00DE6C92" w:rsidRDefault="00EC0AC7"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Qn22d</w:t>
      </w:r>
      <w:r w:rsidR="000062C8" w:rsidRPr="00DE6C92">
        <w:rPr>
          <w:rFonts w:ascii="Georgia" w:hAnsi="Georgia"/>
          <w:sz w:val="22"/>
          <w:szCs w:val="22"/>
        </w:rPr>
        <w:tab/>
        <w:t>d.</w:t>
      </w:r>
      <w:r w:rsidR="000062C8" w:rsidRPr="00DE6C92">
        <w:rPr>
          <w:rFonts w:ascii="Georgia" w:hAnsi="Georgia"/>
          <w:sz w:val="22"/>
          <w:szCs w:val="22"/>
        </w:rPr>
        <w:tab/>
        <w:t>Immigration</w:t>
      </w:r>
    </w:p>
    <w:p w14:paraId="1B1071A6" w14:textId="77777777" w:rsidR="000062C8" w:rsidRPr="00DE6C92" w:rsidRDefault="00EC0AC7"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Qn22e</w:t>
      </w:r>
      <w:r w:rsidR="000062C8" w:rsidRPr="00DE6C92">
        <w:rPr>
          <w:rFonts w:ascii="Georgia" w:hAnsi="Georgia"/>
          <w:sz w:val="22"/>
          <w:szCs w:val="22"/>
        </w:rPr>
        <w:tab/>
        <w:t>e.</w:t>
      </w:r>
      <w:r w:rsidR="000062C8" w:rsidRPr="00DE6C92">
        <w:rPr>
          <w:rFonts w:ascii="Georgia" w:hAnsi="Georgia"/>
          <w:sz w:val="22"/>
          <w:szCs w:val="22"/>
        </w:rPr>
        <w:tab/>
        <w:t>The federal budget deficit</w:t>
      </w:r>
    </w:p>
    <w:p w14:paraId="60E4B2E9" w14:textId="77777777" w:rsidR="000062C8" w:rsidRPr="00DE6C92" w:rsidRDefault="001A7C72"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22f</w:t>
      </w:r>
    </w:p>
    <w:p w14:paraId="40B08B08" w14:textId="77777777" w:rsidR="000062C8" w:rsidRPr="00DE6C92" w:rsidRDefault="00EC0AC7"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Qn22g</w:t>
      </w:r>
      <w:r w:rsidR="000062C8" w:rsidRPr="00DE6C92">
        <w:rPr>
          <w:rFonts w:ascii="Georgia" w:hAnsi="Georgia"/>
          <w:sz w:val="22"/>
          <w:szCs w:val="22"/>
        </w:rPr>
        <w:tab/>
        <w:t>g.</w:t>
      </w:r>
      <w:r w:rsidR="000062C8" w:rsidRPr="00DE6C92">
        <w:rPr>
          <w:rFonts w:ascii="Georgia" w:hAnsi="Georgia"/>
          <w:sz w:val="22"/>
          <w:szCs w:val="22"/>
        </w:rPr>
        <w:tab/>
        <w:t>Taxes</w:t>
      </w:r>
    </w:p>
    <w:p w14:paraId="4FD28B72"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B3C7093"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ALL)</w:t>
      </w:r>
    </w:p>
    <w:p w14:paraId="38B7A147"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23.</w:t>
      </w:r>
      <w:r w:rsidRPr="00DE6C92">
        <w:rPr>
          <w:rFonts w:ascii="Georgia" w:hAnsi="Georgia"/>
          <w:sz w:val="22"/>
          <w:szCs w:val="22"/>
        </w:rPr>
        <w:tab/>
        <w:t xml:space="preserve">Would you say your overall opinion of Marco Rubio is very favorable, mostly favorable, mostly unfavorable, or very unfavorable? </w:t>
      </w:r>
    </w:p>
    <w:p w14:paraId="77B2ED84"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64EE128" w14:textId="77777777" w:rsidR="00F80492" w:rsidRPr="00DE6C92" w:rsidRDefault="00F80492"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sz w:val="22"/>
          <w:szCs w:val="22"/>
        </w:rPr>
      </w:pPr>
      <w:r w:rsidRPr="00DE6C92">
        <w:rPr>
          <w:rFonts w:ascii="Georgia" w:hAnsi="Georgia"/>
          <w:sz w:val="22"/>
          <w:szCs w:val="22"/>
        </w:rPr>
        <w:tab/>
      </w:r>
      <w:r w:rsidRPr="00DE6C92">
        <w:rPr>
          <w:rFonts w:ascii="Georgia" w:hAnsi="Georgia"/>
          <w:sz w:val="22"/>
          <w:szCs w:val="22"/>
        </w:rPr>
        <w:tab/>
        <w:t>[INTERVIEWERS: If respondent says they do not know who Marco Rubio is, record as ‘NEVER HEARD OF.’ DO NOT PROBE THIS RESPONSE.]</w:t>
      </w:r>
    </w:p>
    <w:p w14:paraId="3B208D47"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AD8BD26" w14:textId="77777777" w:rsidR="000062C8" w:rsidRPr="00DE6C92" w:rsidRDefault="00EC0AC7"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Qn23</w:t>
      </w:r>
      <w:r w:rsidR="000062C8" w:rsidRPr="00DE6C92">
        <w:rPr>
          <w:rFonts w:ascii="Georgia" w:hAnsi="Georgia"/>
          <w:sz w:val="22"/>
          <w:szCs w:val="22"/>
        </w:rPr>
        <w:tab/>
        <w:t>1</w:t>
      </w:r>
      <w:r w:rsidR="000062C8" w:rsidRPr="00DE6C92">
        <w:rPr>
          <w:rFonts w:ascii="Georgia" w:hAnsi="Georgia"/>
          <w:sz w:val="22"/>
          <w:szCs w:val="22"/>
        </w:rPr>
        <w:tab/>
        <w:t>Very favorable</w:t>
      </w:r>
    </w:p>
    <w:p w14:paraId="17DD4B46"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Mostly favorable</w:t>
      </w:r>
    </w:p>
    <w:p w14:paraId="1F9D88A2"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Mostly unfavorable</w:t>
      </w:r>
    </w:p>
    <w:p w14:paraId="798F7E46"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Very unfavorable</w:t>
      </w:r>
    </w:p>
    <w:p w14:paraId="10EC31F4"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5</w:t>
      </w:r>
      <w:r w:rsidRPr="00DE6C92">
        <w:rPr>
          <w:rFonts w:ascii="Georgia" w:hAnsi="Georgia"/>
          <w:sz w:val="22"/>
          <w:szCs w:val="22"/>
        </w:rPr>
        <w:tab/>
        <w:t>(DO NOT READ) Never heard of</w:t>
      </w:r>
    </w:p>
    <w:p w14:paraId="50450E1E"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6</w:t>
      </w:r>
      <w:r w:rsidRPr="00DE6C92">
        <w:rPr>
          <w:rFonts w:ascii="Georgia" w:hAnsi="Georgia"/>
          <w:sz w:val="22"/>
          <w:szCs w:val="22"/>
        </w:rPr>
        <w:tab/>
        <w:t xml:space="preserve">(DO NOT READ) Can't rate </w:t>
      </w:r>
    </w:p>
    <w:p w14:paraId="043B82BF"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7A1397CC" w14:textId="77777777" w:rsidR="0095385E" w:rsidRPr="00DE6C92" w:rsidRDefault="000062C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r w:rsidR="0095385E" w:rsidRPr="00DE6C92">
        <w:rPr>
          <w:rFonts w:ascii="Georgia" w:hAnsi="Georgia"/>
          <w:sz w:val="22"/>
          <w:szCs w:val="22"/>
        </w:rPr>
        <w:br w:type="page"/>
      </w:r>
    </w:p>
    <w:p w14:paraId="5CB37913" w14:textId="77777777" w:rsidR="0095385E" w:rsidRPr="000E4321"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0E4321">
        <w:rPr>
          <w:rFonts w:ascii="Georgia" w:hAnsi="Georgia"/>
          <w:b/>
          <w:sz w:val="22"/>
          <w:szCs w:val="22"/>
        </w:rPr>
        <w:t>DREAM ACT / DEPORTATIONS</w:t>
      </w:r>
    </w:p>
    <w:p w14:paraId="6C38B36E"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6486185"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(READ) On another subject…</w:t>
      </w:r>
    </w:p>
    <w:p w14:paraId="31D20E26"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27591AF" w14:textId="77777777" w:rsidR="003F1560" w:rsidRPr="00DE6C92" w:rsidRDefault="00971959" w:rsidP="003F15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740CCC" w:rsidRPr="00DE6C92">
        <w:rPr>
          <w:rFonts w:ascii="Georgia" w:hAnsi="Georgia"/>
          <w:sz w:val="22"/>
          <w:szCs w:val="22"/>
        </w:rPr>
        <w:t>(ASK ALL)</w:t>
      </w:r>
    </w:p>
    <w:p w14:paraId="5362C429" w14:textId="77777777" w:rsidR="0095385E" w:rsidRPr="00DE6C92" w:rsidRDefault="00971959" w:rsidP="0097195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24</w:t>
      </w:r>
      <w:r w:rsidRPr="00DE6C92">
        <w:rPr>
          <w:rFonts w:ascii="Georgia" w:hAnsi="Georgia"/>
          <w:sz w:val="22"/>
          <w:szCs w:val="22"/>
        </w:rPr>
        <w:t>.</w:t>
      </w:r>
      <w:r w:rsidRPr="00DE6C92">
        <w:rPr>
          <w:rFonts w:ascii="Georgia" w:hAnsi="Georgia"/>
          <w:sz w:val="22"/>
          <w:szCs w:val="22"/>
        </w:rPr>
        <w:tab/>
      </w:r>
      <w:r w:rsidR="0095385E" w:rsidRPr="00DE6C92">
        <w:rPr>
          <w:rFonts w:ascii="Georgia" w:hAnsi="Georgia"/>
          <w:sz w:val="22"/>
          <w:szCs w:val="22"/>
        </w:rPr>
        <w:t>Thinking about immigrants whose parents brought them to the United States illegally when they were children… Would you favor or oppose a law that would let these young adults become legal residents if they go to college or serve in the military for two years?</w:t>
      </w:r>
    </w:p>
    <w:p w14:paraId="0F0C2DB7"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14290A2" w14:textId="77777777" w:rsidR="0095385E" w:rsidRPr="00DE6C92" w:rsidRDefault="00EC0AC7" w:rsidP="00A3426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Qn24</w:t>
      </w:r>
      <w:r w:rsidR="00971959" w:rsidRPr="00DE6C92">
        <w:rPr>
          <w:rFonts w:ascii="Georgia" w:hAnsi="Georgia"/>
          <w:sz w:val="22"/>
          <w:szCs w:val="22"/>
        </w:rPr>
        <w:tab/>
      </w:r>
      <w:r w:rsidR="0095385E" w:rsidRPr="00DE6C92">
        <w:rPr>
          <w:rFonts w:ascii="Georgia" w:hAnsi="Georgia"/>
          <w:sz w:val="22"/>
          <w:szCs w:val="22"/>
        </w:rPr>
        <w:t>1 </w:t>
      </w:r>
      <w:r w:rsidR="00971959" w:rsidRPr="00DE6C92">
        <w:rPr>
          <w:rFonts w:ascii="Georgia" w:hAnsi="Georgia"/>
          <w:sz w:val="22"/>
          <w:szCs w:val="22"/>
        </w:rPr>
        <w:tab/>
      </w:r>
      <w:r w:rsidR="0095385E" w:rsidRPr="00DE6C92">
        <w:rPr>
          <w:rFonts w:ascii="Georgia" w:hAnsi="Georgia"/>
          <w:sz w:val="22"/>
          <w:szCs w:val="22"/>
        </w:rPr>
        <w:t xml:space="preserve">Favor    </w:t>
      </w:r>
    </w:p>
    <w:p w14:paraId="51B377CF" w14:textId="77777777" w:rsidR="0095385E" w:rsidRPr="00DE6C92" w:rsidRDefault="0095385E" w:rsidP="00A3426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71959" w:rsidRPr="00DE6C92">
        <w:rPr>
          <w:rFonts w:ascii="Georgia" w:hAnsi="Georgia"/>
          <w:sz w:val="22"/>
          <w:szCs w:val="22"/>
        </w:rPr>
        <w:tab/>
      </w:r>
      <w:r w:rsidRPr="00DE6C92">
        <w:rPr>
          <w:rFonts w:ascii="Georgia" w:hAnsi="Georgia"/>
          <w:sz w:val="22"/>
          <w:szCs w:val="22"/>
        </w:rPr>
        <w:t>2     </w:t>
      </w:r>
      <w:r w:rsidRPr="00DE6C92">
        <w:rPr>
          <w:rFonts w:ascii="Georgia" w:hAnsi="Georgia"/>
          <w:sz w:val="22"/>
          <w:szCs w:val="22"/>
        </w:rPr>
        <w:tab/>
        <w:t>Oppose</w:t>
      </w:r>
    </w:p>
    <w:p w14:paraId="6D081BAF" w14:textId="77777777" w:rsidR="0095385E" w:rsidRPr="00DE6C92" w:rsidRDefault="0095385E" w:rsidP="00A3426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71959"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6B1B0075" w14:textId="77777777" w:rsidR="0095385E" w:rsidRPr="00DE6C92" w:rsidRDefault="0095385E" w:rsidP="00A3426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71959"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05ED7A53" w14:textId="77777777" w:rsidR="0095385E" w:rsidRPr="00DE6C92" w:rsidRDefault="0095385E" w:rsidP="00A3426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27A7256" w14:textId="77777777" w:rsidR="003F1560" w:rsidRPr="00DE6C92" w:rsidRDefault="00971959" w:rsidP="00A3426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740CCC" w:rsidRPr="00DE6C92">
        <w:rPr>
          <w:rFonts w:ascii="Georgia" w:hAnsi="Georgia"/>
          <w:sz w:val="22"/>
          <w:szCs w:val="22"/>
        </w:rPr>
        <w:t>(ASK ALL)</w:t>
      </w:r>
    </w:p>
    <w:p w14:paraId="2E80F8DA" w14:textId="77777777" w:rsidR="00EB525B" w:rsidRPr="00DE6C92" w:rsidRDefault="00EB525B" w:rsidP="00A3426B">
      <w:pPr>
        <w:tabs>
          <w:tab w:val="left" w:pos="286"/>
          <w:tab w:val="left" w:pos="857"/>
          <w:tab w:val="left" w:pos="1285"/>
          <w:tab w:val="left" w:pos="1868"/>
          <w:tab w:val="left" w:pos="2297"/>
        </w:tabs>
        <w:rPr>
          <w:rFonts w:ascii="Georgia" w:hAnsi="Georgia"/>
          <w:sz w:val="22"/>
          <w:szCs w:val="22"/>
        </w:rPr>
      </w:pPr>
      <w:r w:rsidRPr="00DE6C92">
        <w:rPr>
          <w:rFonts w:ascii="Georgia" w:hAnsi="Georgia"/>
          <w:sz w:val="22"/>
          <w:szCs w:val="22"/>
        </w:rPr>
        <w:t xml:space="preserve">    (RANDOMIZE 1 AND 2)</w:t>
      </w:r>
    </w:p>
    <w:p w14:paraId="24D79219" w14:textId="77777777" w:rsidR="00EB525B" w:rsidRPr="00DE6C92" w:rsidRDefault="00EB525B" w:rsidP="00A3426B">
      <w:pPr>
        <w:tabs>
          <w:tab w:val="left" w:pos="286"/>
          <w:tab w:val="left" w:pos="857"/>
          <w:tab w:val="left" w:pos="1285"/>
          <w:tab w:val="left" w:pos="1868"/>
          <w:tab w:val="left" w:pos="2297"/>
        </w:tabs>
        <w:rPr>
          <w:rFonts w:ascii="Georgia" w:hAnsi="Georgia"/>
          <w:sz w:val="22"/>
          <w:szCs w:val="22"/>
        </w:rPr>
      </w:pPr>
      <w:r w:rsidRPr="00DE6C92">
        <w:rPr>
          <w:rFonts w:ascii="Georgia" w:hAnsi="Georgia"/>
          <w:sz w:val="22"/>
          <w:szCs w:val="22"/>
        </w:rPr>
        <w:t>    (INSERT ‘or’ before 3)</w:t>
      </w:r>
    </w:p>
    <w:p w14:paraId="7D0C9DD3" w14:textId="77777777" w:rsidR="0095385E" w:rsidRPr="00DE6C92" w:rsidRDefault="00971959" w:rsidP="00A3426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25.</w:t>
      </w:r>
      <w:r w:rsidRPr="00DE6C92">
        <w:rPr>
          <w:rFonts w:ascii="Georgia" w:hAnsi="Georgia"/>
          <w:sz w:val="22"/>
          <w:szCs w:val="22"/>
        </w:rPr>
        <w:tab/>
      </w:r>
      <w:r w:rsidR="00EB525B" w:rsidRPr="00DE6C92">
        <w:rPr>
          <w:rFonts w:ascii="Georgia" w:hAnsi="Georgia"/>
          <w:sz w:val="22"/>
          <w:szCs w:val="22"/>
        </w:rPr>
        <w:t>What should be the priority for dealing with illegal immigration in the U.S.? (READ LIST)?</w:t>
      </w:r>
    </w:p>
    <w:p w14:paraId="680F9233" w14:textId="77777777" w:rsidR="00A3426B" w:rsidRPr="00DE6C92" w:rsidRDefault="00A3426B" w:rsidP="00A3426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386893C2" w14:textId="77777777" w:rsidR="0095385E" w:rsidRPr="00DE6C92" w:rsidRDefault="00EC0AC7" w:rsidP="00A3426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Qn25</w:t>
      </w:r>
      <w:r w:rsidR="00A3426B" w:rsidRPr="00DE6C92">
        <w:rPr>
          <w:rFonts w:ascii="Georgia" w:hAnsi="Georgia"/>
          <w:sz w:val="22"/>
          <w:szCs w:val="22"/>
        </w:rPr>
        <w:tab/>
      </w:r>
      <w:r w:rsidR="0095385E" w:rsidRPr="00DE6C92">
        <w:rPr>
          <w:rFonts w:ascii="Georgia" w:hAnsi="Georgia"/>
          <w:sz w:val="22"/>
          <w:szCs w:val="22"/>
        </w:rPr>
        <w:t>1</w:t>
      </w:r>
      <w:r w:rsidR="00A3426B" w:rsidRPr="00DE6C92">
        <w:rPr>
          <w:rFonts w:ascii="Georgia" w:hAnsi="Georgia"/>
          <w:sz w:val="22"/>
          <w:szCs w:val="22"/>
        </w:rPr>
        <w:tab/>
      </w:r>
      <w:r w:rsidR="00EB525B" w:rsidRPr="00DE6C92">
        <w:rPr>
          <w:rFonts w:ascii="Georgia" w:hAnsi="Georgia"/>
          <w:sz w:val="22"/>
          <w:szCs w:val="22"/>
        </w:rPr>
        <w:t>Better border security and stronger enforcement of our immigration laws</w:t>
      </w:r>
    </w:p>
    <w:p w14:paraId="1EF93C2A" w14:textId="77777777" w:rsidR="00EB525B" w:rsidRPr="00DE6C92" w:rsidRDefault="00A3426B" w:rsidP="00A3426B">
      <w:pPr>
        <w:tabs>
          <w:tab w:val="left" w:pos="286"/>
          <w:tab w:val="left" w:pos="857"/>
          <w:tab w:val="left" w:pos="1285"/>
          <w:tab w:val="left" w:pos="1868"/>
          <w:tab w:val="left" w:pos="2297"/>
        </w:tab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00EB525B" w:rsidRPr="00DE6C92">
        <w:rPr>
          <w:rFonts w:ascii="Georgia" w:hAnsi="Georgia"/>
          <w:sz w:val="22"/>
          <w:szCs w:val="22"/>
        </w:rPr>
        <w:tab/>
        <w:t>Creating a way for illegal immigrants already here to become citizens if they meet certain requirements</w:t>
      </w:r>
    </w:p>
    <w:p w14:paraId="5A85E40F" w14:textId="77777777" w:rsidR="00EB525B" w:rsidRPr="00DE6C92" w:rsidRDefault="00A3426B" w:rsidP="00A3426B">
      <w:pPr>
        <w:tabs>
          <w:tab w:val="left" w:pos="286"/>
          <w:tab w:val="left" w:pos="857"/>
          <w:tab w:val="left" w:pos="1285"/>
          <w:tab w:val="left" w:pos="1868"/>
          <w:tab w:val="left" w:pos="2297"/>
        </w:tab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EB525B" w:rsidRPr="00DE6C92">
        <w:rPr>
          <w:rFonts w:ascii="Georgia" w:hAnsi="Georgia"/>
          <w:sz w:val="22"/>
          <w:szCs w:val="22"/>
        </w:rPr>
        <w:t>3</w:t>
      </w:r>
      <w:r w:rsidR="00EB525B" w:rsidRPr="00DE6C92">
        <w:rPr>
          <w:rFonts w:ascii="Georgia" w:hAnsi="Georgia"/>
          <w:sz w:val="22"/>
          <w:szCs w:val="22"/>
        </w:rPr>
        <w:tab/>
        <w:t>Should BOTH be given equal priority</w:t>
      </w:r>
    </w:p>
    <w:p w14:paraId="5D8AF441" w14:textId="77777777" w:rsidR="00EB525B" w:rsidRPr="00DE6C92" w:rsidRDefault="00A3426B" w:rsidP="00A3426B">
      <w:pPr>
        <w:tabs>
          <w:tab w:val="left" w:pos="286"/>
          <w:tab w:val="left" w:pos="857"/>
          <w:tab w:val="left" w:pos="1285"/>
          <w:tab w:val="left" w:pos="1868"/>
          <w:tab w:val="left" w:pos="2297"/>
        </w:tab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EB525B" w:rsidRPr="00DE6C92">
        <w:rPr>
          <w:rFonts w:ascii="Georgia" w:hAnsi="Georgia"/>
          <w:sz w:val="22"/>
          <w:szCs w:val="22"/>
        </w:rPr>
        <w:t>4</w:t>
      </w:r>
      <w:r w:rsidR="00EB525B" w:rsidRPr="00DE6C92">
        <w:rPr>
          <w:rFonts w:ascii="Georgia" w:hAnsi="Georgia"/>
          <w:sz w:val="22"/>
          <w:szCs w:val="22"/>
        </w:rPr>
        <w:tab/>
        <w:t>(DO NOT READ) None of these</w:t>
      </w:r>
    </w:p>
    <w:p w14:paraId="36C95587" w14:textId="77777777" w:rsidR="0095385E" w:rsidRPr="00DE6C92" w:rsidRDefault="00A3426B" w:rsidP="00A3426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 xml:space="preserve"> (DO NOT READ) Don’t Know</w:t>
      </w:r>
    </w:p>
    <w:p w14:paraId="64E2F5CE" w14:textId="77777777" w:rsidR="0095385E" w:rsidRPr="00DE6C92" w:rsidRDefault="00A3426B" w:rsidP="00A3426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(DO NOT READ) Refused</w:t>
      </w:r>
    </w:p>
    <w:p w14:paraId="71FCD0E6" w14:textId="77777777" w:rsidR="001A7C72" w:rsidRPr="00DE6C92" w:rsidRDefault="001A7C72" w:rsidP="00A3426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AE70B6F" w14:textId="77777777" w:rsidR="001A7C72" w:rsidRPr="00DE6C92" w:rsidRDefault="001A7C72" w:rsidP="001A7C72">
      <w:pPr>
        <w:rPr>
          <w:rFonts w:ascii="Georgia" w:hAnsi="Georgia"/>
          <w:b/>
          <w:sz w:val="22"/>
          <w:szCs w:val="22"/>
        </w:rPr>
      </w:pPr>
      <w:r w:rsidRPr="00DE6C92">
        <w:rPr>
          <w:rFonts w:ascii="Georgia" w:hAnsi="Georgia"/>
          <w:b/>
          <w:sz w:val="22"/>
          <w:szCs w:val="22"/>
        </w:rPr>
        <w:t>NO QUESTION 26</w:t>
      </w:r>
    </w:p>
    <w:p w14:paraId="5CAE48CF" w14:textId="77777777" w:rsidR="001A7C72" w:rsidRPr="00DE6C92" w:rsidRDefault="001A7C72" w:rsidP="001A7C72">
      <w:pPr>
        <w:rPr>
          <w:rFonts w:ascii="Georgia" w:hAnsi="Georgia"/>
          <w:b/>
          <w:sz w:val="22"/>
          <w:szCs w:val="22"/>
        </w:rPr>
      </w:pPr>
    </w:p>
    <w:p w14:paraId="252C22D7" w14:textId="77777777" w:rsidR="00CD2503" w:rsidRDefault="001A7C72" w:rsidP="001A7C72">
      <w:pPr>
        <w:rPr>
          <w:rFonts w:ascii="Georgia" w:hAnsi="Georgia"/>
          <w:b/>
          <w:sz w:val="22"/>
          <w:szCs w:val="22"/>
        </w:rPr>
      </w:pPr>
      <w:r w:rsidRPr="00DE6C92">
        <w:rPr>
          <w:rFonts w:ascii="Georgia" w:hAnsi="Georgia"/>
          <w:b/>
          <w:sz w:val="22"/>
          <w:szCs w:val="22"/>
        </w:rPr>
        <w:t>QUESTIONS 27-29 AFTER QUESTION 30</w:t>
      </w:r>
    </w:p>
    <w:p w14:paraId="29414C54" w14:textId="77777777" w:rsidR="00CD2503" w:rsidRDefault="00CD2503" w:rsidP="001A7C72">
      <w:pPr>
        <w:rPr>
          <w:rFonts w:ascii="Georgia" w:hAnsi="Georgia"/>
          <w:b/>
          <w:sz w:val="22"/>
          <w:szCs w:val="22"/>
        </w:rPr>
      </w:pPr>
    </w:p>
    <w:p w14:paraId="4919EB29"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ALL)</w:t>
      </w:r>
    </w:p>
    <w:p w14:paraId="025F6A07" w14:textId="77777777" w:rsidR="00EB525B" w:rsidRPr="00DE6C92" w:rsidRDefault="000062C8" w:rsidP="00EB525B">
      <w:pPr>
        <w:ind w:left="900" w:hanging="630"/>
        <w:rPr>
          <w:rFonts w:ascii="Georgia" w:hAnsi="Georgia"/>
          <w:sz w:val="22"/>
          <w:szCs w:val="22"/>
        </w:rPr>
      </w:pPr>
      <w:r w:rsidRPr="00DE6C92">
        <w:rPr>
          <w:rFonts w:ascii="Georgia" w:hAnsi="Georgia"/>
          <w:sz w:val="22"/>
          <w:szCs w:val="22"/>
        </w:rPr>
        <w:t>30.</w:t>
      </w:r>
      <w:r w:rsidRPr="00DE6C92">
        <w:rPr>
          <w:rFonts w:ascii="Georgia" w:hAnsi="Georgia"/>
          <w:sz w:val="22"/>
          <w:szCs w:val="22"/>
        </w:rPr>
        <w:tab/>
      </w:r>
      <w:r w:rsidR="00EB525B" w:rsidRPr="00DE6C92">
        <w:rPr>
          <w:rFonts w:ascii="Georgia" w:hAnsi="Georgia"/>
          <w:sz w:val="22"/>
          <w:szCs w:val="22"/>
        </w:rPr>
        <w:t>Do you think an illegal immigrant who went to high school in your state and is accepted to a public college should be eligible for the in-state tuition rate, or shouldn’t they?</w:t>
      </w:r>
    </w:p>
    <w:p w14:paraId="217331C3" w14:textId="77777777" w:rsidR="00EB525B" w:rsidRPr="00DE6C92" w:rsidRDefault="00EB525B"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B48C78E" w14:textId="77777777" w:rsidR="000062C8" w:rsidRPr="00DE6C92" w:rsidRDefault="00EC0AC7"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Qn30</w:t>
      </w:r>
      <w:r w:rsidR="000062C8" w:rsidRPr="00DE6C92">
        <w:rPr>
          <w:rFonts w:ascii="Georgia" w:hAnsi="Georgia"/>
          <w:sz w:val="22"/>
          <w:szCs w:val="22"/>
        </w:rPr>
        <w:tab/>
        <w:t>1</w:t>
      </w:r>
      <w:r w:rsidR="000062C8" w:rsidRPr="00DE6C92">
        <w:rPr>
          <w:rFonts w:ascii="Georgia" w:hAnsi="Georgia"/>
          <w:sz w:val="22"/>
          <w:szCs w:val="22"/>
        </w:rPr>
        <w:tab/>
        <w:t xml:space="preserve">Should </w:t>
      </w:r>
      <w:r w:rsidR="00EB525B" w:rsidRPr="00DE6C92">
        <w:rPr>
          <w:rFonts w:ascii="Georgia" w:hAnsi="Georgia"/>
          <w:sz w:val="22"/>
          <w:szCs w:val="22"/>
        </w:rPr>
        <w:t>be eligible</w:t>
      </w:r>
    </w:p>
    <w:p w14:paraId="121C6888"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 xml:space="preserve">Should NOT </w:t>
      </w:r>
      <w:r w:rsidR="00EB525B" w:rsidRPr="00DE6C92">
        <w:rPr>
          <w:rFonts w:ascii="Georgia" w:hAnsi="Georgia"/>
          <w:sz w:val="22"/>
          <w:szCs w:val="22"/>
        </w:rPr>
        <w:t>be eligible</w:t>
      </w:r>
    </w:p>
    <w:p w14:paraId="66E2E9FE"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2A37A525"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33C73730"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w:t>
      </w:r>
    </w:p>
    <w:p w14:paraId="7C9CEF7F" w14:textId="77777777" w:rsidR="001C2D26" w:rsidRPr="00DE6C92" w:rsidRDefault="001C2D26" w:rsidP="001C2D2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31</w:t>
      </w:r>
    </w:p>
    <w:p w14:paraId="2B9CCAC8" w14:textId="77777777" w:rsidR="001C2D26" w:rsidRPr="00DE6C92" w:rsidRDefault="001C2D26" w:rsidP="001C2D2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32</w:t>
      </w:r>
    </w:p>
    <w:p w14:paraId="391C2702" w14:textId="77777777" w:rsidR="001C2D26" w:rsidRPr="00DE6C92" w:rsidRDefault="001C2D26"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8115517" w14:textId="77777777" w:rsidR="00CD2503" w:rsidRDefault="00CD2503">
      <w:pPr>
        <w:rPr>
          <w:rFonts w:ascii="Georgia" w:hAnsi="Georgia"/>
          <w:sz w:val="22"/>
          <w:szCs w:val="22"/>
        </w:rPr>
      </w:pPr>
      <w:r>
        <w:rPr>
          <w:rFonts w:ascii="Georgia" w:hAnsi="Georgia"/>
          <w:sz w:val="22"/>
          <w:szCs w:val="22"/>
        </w:rPr>
        <w:br w:type="page"/>
      </w:r>
    </w:p>
    <w:p w14:paraId="1BFA1346"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ALL)</w:t>
      </w:r>
    </w:p>
    <w:p w14:paraId="63C21595"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27.</w:t>
      </w:r>
      <w:r w:rsidRPr="00DE6C92">
        <w:rPr>
          <w:rFonts w:ascii="Georgia" w:hAnsi="Georgia"/>
          <w:sz w:val="22"/>
          <w:szCs w:val="22"/>
        </w:rPr>
        <w:tab/>
        <w:t>Do you personally know someone who has been deported or detained by the federal government for immigration reasons in the last twelve months?</w:t>
      </w:r>
    </w:p>
    <w:p w14:paraId="27C2D4F7"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870C76B" w14:textId="77777777" w:rsidR="000062C8" w:rsidRPr="00DE6C92" w:rsidRDefault="00EC0AC7"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Qn27</w:t>
      </w:r>
      <w:r w:rsidR="000062C8" w:rsidRPr="00DE6C92">
        <w:rPr>
          <w:rFonts w:ascii="Georgia" w:hAnsi="Georgia"/>
          <w:sz w:val="22"/>
          <w:szCs w:val="22"/>
        </w:rPr>
        <w:tab/>
        <w:t>1</w:t>
      </w:r>
      <w:r w:rsidR="000062C8" w:rsidRPr="00DE6C92">
        <w:rPr>
          <w:rFonts w:ascii="Georgia" w:hAnsi="Georgia"/>
          <w:sz w:val="22"/>
          <w:szCs w:val="22"/>
        </w:rPr>
        <w:tab/>
        <w:t>Yes</w:t>
      </w:r>
    </w:p>
    <w:p w14:paraId="199F3CD9"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No</w:t>
      </w:r>
    </w:p>
    <w:p w14:paraId="0CEE16BE"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24EB3C8F"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6F7F0300" w14:textId="77777777" w:rsidR="000062C8" w:rsidRPr="00DE6C92" w:rsidRDefault="000062C8" w:rsidP="000062C8">
      <w:pPr>
        <w:rPr>
          <w:rFonts w:ascii="Georgia" w:hAnsi="Georgia"/>
          <w:b/>
          <w:sz w:val="22"/>
          <w:szCs w:val="22"/>
        </w:rPr>
      </w:pPr>
    </w:p>
    <w:p w14:paraId="76A31B05"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ALL)</w:t>
      </w:r>
    </w:p>
    <w:p w14:paraId="6A50911D"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28.</w:t>
      </w:r>
      <w:r w:rsidRPr="00DE6C92">
        <w:rPr>
          <w:rFonts w:ascii="Georgia" w:hAnsi="Georgia"/>
          <w:sz w:val="22"/>
          <w:szCs w:val="22"/>
        </w:rPr>
        <w:tab/>
        <w:t xml:space="preserve">Compared with the </w:t>
      </w:r>
      <w:r w:rsidR="00AB692E" w:rsidRPr="00DE6C92">
        <w:rPr>
          <w:rFonts w:ascii="Georgia" w:hAnsi="Georgia"/>
          <w:sz w:val="22"/>
          <w:szCs w:val="22"/>
        </w:rPr>
        <w:t xml:space="preserve">George W. </w:t>
      </w:r>
      <w:r w:rsidRPr="00DE6C92">
        <w:rPr>
          <w:rFonts w:ascii="Georgia" w:hAnsi="Georgia"/>
          <w:sz w:val="22"/>
          <w:szCs w:val="22"/>
        </w:rPr>
        <w:t>Bush administration, would you say the Obama administration is deporting more illegal immigrants, fewer illegal immigrants, or about the same number of illegal immigrants?</w:t>
      </w:r>
    </w:p>
    <w:p w14:paraId="2FDC00F2"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261CFD9C" w14:textId="77777777" w:rsidR="000062C8" w:rsidRPr="00DE6C92" w:rsidRDefault="00EC0AC7"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Qn28</w:t>
      </w:r>
      <w:r w:rsidR="000062C8" w:rsidRPr="00DE6C92">
        <w:rPr>
          <w:rFonts w:ascii="Georgia" w:hAnsi="Georgia"/>
          <w:sz w:val="22"/>
          <w:szCs w:val="22"/>
        </w:rPr>
        <w:tab/>
        <w:t>1</w:t>
      </w:r>
      <w:r w:rsidR="000062C8" w:rsidRPr="00DE6C92">
        <w:rPr>
          <w:rFonts w:ascii="Georgia" w:hAnsi="Georgia"/>
          <w:sz w:val="22"/>
          <w:szCs w:val="22"/>
        </w:rPr>
        <w:tab/>
        <w:t>More</w:t>
      </w:r>
    </w:p>
    <w:p w14:paraId="413A1E44"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About the same</w:t>
      </w:r>
    </w:p>
    <w:p w14:paraId="6DA7F350"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Fewer</w:t>
      </w:r>
    </w:p>
    <w:p w14:paraId="5F2E3162"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0A29570B"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6EFCFDAF"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A9D27B8" w14:textId="77777777" w:rsidR="0095385E" w:rsidRPr="00DE6C92" w:rsidRDefault="0097195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14:paraId="7A09B580" w14:textId="77777777" w:rsidR="0095385E" w:rsidRPr="00DE6C92" w:rsidRDefault="00971959" w:rsidP="0097195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29.</w:t>
      </w:r>
      <w:r w:rsidRPr="00DE6C92">
        <w:rPr>
          <w:rFonts w:ascii="Georgia" w:hAnsi="Georgia"/>
          <w:sz w:val="22"/>
          <w:szCs w:val="22"/>
        </w:rPr>
        <w:tab/>
      </w:r>
      <w:r w:rsidR="0095385E" w:rsidRPr="00DE6C92">
        <w:rPr>
          <w:rFonts w:ascii="Georgia" w:hAnsi="Georgia"/>
          <w:sz w:val="22"/>
          <w:szCs w:val="22"/>
        </w:rPr>
        <w:t xml:space="preserve">In general, do you approve or disapprove of the way </w:t>
      </w:r>
      <w:r w:rsidR="00AB692E" w:rsidRPr="00DE6C92">
        <w:rPr>
          <w:rFonts w:ascii="Georgia" w:hAnsi="Georgia"/>
          <w:sz w:val="22"/>
          <w:szCs w:val="22"/>
        </w:rPr>
        <w:t xml:space="preserve">the </w:t>
      </w:r>
      <w:r w:rsidR="0095385E" w:rsidRPr="00DE6C92">
        <w:rPr>
          <w:rFonts w:ascii="Georgia" w:hAnsi="Georgia"/>
          <w:sz w:val="22"/>
          <w:szCs w:val="22"/>
        </w:rPr>
        <w:t>Obama administration is handling the issue of deportations?</w:t>
      </w:r>
    </w:p>
    <w:p w14:paraId="6184F2D9"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46558B5" w14:textId="77777777"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Qn29</w:t>
      </w:r>
      <w:r w:rsidR="0095385E" w:rsidRPr="00DE6C92">
        <w:rPr>
          <w:rFonts w:ascii="Georgia" w:hAnsi="Georgia"/>
          <w:sz w:val="22"/>
          <w:szCs w:val="22"/>
        </w:rPr>
        <w:tab/>
        <w:t>1</w:t>
      </w:r>
      <w:r w:rsidR="0095385E" w:rsidRPr="00DE6C92">
        <w:rPr>
          <w:rFonts w:ascii="Georgia" w:hAnsi="Georgia"/>
          <w:sz w:val="22"/>
          <w:szCs w:val="22"/>
        </w:rPr>
        <w:tab/>
        <w:t>Approve</w:t>
      </w:r>
    </w:p>
    <w:p w14:paraId="7F08E47A"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Disapprove</w:t>
      </w:r>
    </w:p>
    <w:p w14:paraId="13321C87"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047D126E"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4D38BFF4"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528E41C" w14:textId="77777777" w:rsidR="0095385E" w:rsidRPr="00DE6C92" w:rsidRDefault="001A7C72"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QUESTION 30 PRIOR TO QUESTION 27</w:t>
      </w:r>
    </w:p>
    <w:p w14:paraId="5CC3D24C" w14:textId="77777777" w:rsidR="00971959" w:rsidRPr="00DE6C92" w:rsidRDefault="0097195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F679C6D" w14:textId="77777777" w:rsidR="00F41E9C" w:rsidRDefault="00F41E9C">
      <w:pPr>
        <w:rPr>
          <w:rFonts w:ascii="Georgia" w:hAnsi="Georgia"/>
          <w:b/>
          <w:sz w:val="22"/>
          <w:szCs w:val="22"/>
        </w:rPr>
      </w:pPr>
      <w:r>
        <w:rPr>
          <w:rFonts w:ascii="Georgia" w:hAnsi="Georgia"/>
          <w:b/>
          <w:sz w:val="22"/>
          <w:szCs w:val="22"/>
        </w:rPr>
        <w:br w:type="page"/>
      </w:r>
    </w:p>
    <w:p w14:paraId="24E8F43D"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ECONOMY</w:t>
      </w:r>
    </w:p>
    <w:p w14:paraId="17EE9E8E"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845719F"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READ: On another topic…</w:t>
      </w:r>
    </w:p>
    <w:p w14:paraId="5B24B7E7"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AAFFC46" w14:textId="77777777" w:rsidR="0095385E" w:rsidRPr="00DE6C92" w:rsidRDefault="0097195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bookmarkStart w:id="4" w:name="Q.31"/>
      <w:bookmarkEnd w:id="4"/>
      <w:r w:rsidRPr="00DE6C92">
        <w:rPr>
          <w:rFonts w:ascii="Georgia" w:hAnsi="Georgia"/>
          <w:sz w:val="22"/>
          <w:szCs w:val="22"/>
        </w:rPr>
        <w:tab/>
      </w:r>
      <w:r w:rsidR="003F1560" w:rsidRPr="00DE6C92">
        <w:rPr>
          <w:rFonts w:ascii="Georgia" w:hAnsi="Georgia"/>
          <w:sz w:val="22"/>
          <w:szCs w:val="22"/>
        </w:rPr>
        <w:t>(ASK ALL)</w:t>
      </w:r>
    </w:p>
    <w:p w14:paraId="3C6DDDB9" w14:textId="77777777" w:rsidR="0095385E" w:rsidRPr="00DE6C92" w:rsidRDefault="00971959" w:rsidP="0097195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33.</w:t>
      </w:r>
      <w:r w:rsidRPr="00DE6C92">
        <w:rPr>
          <w:rFonts w:ascii="Georgia" w:hAnsi="Georgia"/>
          <w:sz w:val="22"/>
          <w:szCs w:val="22"/>
        </w:rPr>
        <w:tab/>
      </w:r>
      <w:r w:rsidR="0095385E" w:rsidRPr="00DE6C92">
        <w:rPr>
          <w:rFonts w:ascii="Georgia" w:hAnsi="Georgia"/>
          <w:sz w:val="22"/>
          <w:szCs w:val="22"/>
        </w:rPr>
        <w:t>How would you rate your own personal financial situation? Would you say you are in excellent shape, good shape, only fair shape or poor shape financially?</w:t>
      </w:r>
    </w:p>
    <w:p w14:paraId="5DDFE94F"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p>
    <w:p w14:paraId="72065323" w14:textId="77777777"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Qn33</w:t>
      </w:r>
      <w:r w:rsidR="0095385E" w:rsidRPr="00DE6C92">
        <w:rPr>
          <w:rFonts w:ascii="Georgia" w:hAnsi="Georgia"/>
          <w:sz w:val="22"/>
          <w:szCs w:val="22"/>
        </w:rPr>
        <w:tab/>
        <w:t>1</w:t>
      </w:r>
      <w:r w:rsidR="0095385E" w:rsidRPr="00DE6C92">
        <w:rPr>
          <w:rFonts w:ascii="Georgia" w:hAnsi="Georgia"/>
          <w:sz w:val="22"/>
          <w:szCs w:val="22"/>
        </w:rPr>
        <w:tab/>
        <w:t>Excellent shape</w:t>
      </w:r>
    </w:p>
    <w:p w14:paraId="77B064F1"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Good shape</w:t>
      </w:r>
    </w:p>
    <w:p w14:paraId="451D5BE0"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Only fair shape</w:t>
      </w:r>
    </w:p>
    <w:p w14:paraId="125A70A0"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Poor shape</w:t>
      </w:r>
    </w:p>
    <w:p w14:paraId="329F7235"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29ED2B0E"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0A997CB9"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D52875F" w14:textId="77777777" w:rsidR="0095385E" w:rsidRPr="00DE6C92" w:rsidRDefault="0097195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14:paraId="222009E6" w14:textId="77777777" w:rsidR="0095385E" w:rsidRPr="00DE6C92" w:rsidRDefault="00971959" w:rsidP="0097195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 xml:space="preserve">34. </w:t>
      </w:r>
      <w:r w:rsidRPr="00DE6C92">
        <w:rPr>
          <w:rFonts w:ascii="Georgia" w:hAnsi="Georgia"/>
          <w:sz w:val="22"/>
          <w:szCs w:val="22"/>
        </w:rPr>
        <w:tab/>
      </w:r>
      <w:r w:rsidR="0095385E" w:rsidRPr="00DE6C92">
        <w:rPr>
          <w:rFonts w:ascii="Georgia" w:hAnsi="Georgia"/>
          <w:sz w:val="22"/>
          <w:szCs w:val="22"/>
        </w:rPr>
        <w:t xml:space="preserve">Over the course of the next year, do you think the financial situation of you and your family will improve a lot, improve some, get a little worse or get a lot worse? </w:t>
      </w:r>
    </w:p>
    <w:p w14:paraId="422893D9"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9BCB6C3" w14:textId="77777777"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Qn34</w:t>
      </w:r>
      <w:r w:rsidR="0095385E" w:rsidRPr="00DE6C92">
        <w:rPr>
          <w:rFonts w:ascii="Georgia" w:hAnsi="Georgia"/>
          <w:sz w:val="22"/>
          <w:szCs w:val="22"/>
        </w:rPr>
        <w:tab/>
        <w:t>1</w:t>
      </w:r>
      <w:r w:rsidR="0095385E" w:rsidRPr="00DE6C92">
        <w:rPr>
          <w:rFonts w:ascii="Georgia" w:hAnsi="Georgia"/>
          <w:sz w:val="22"/>
          <w:szCs w:val="22"/>
        </w:rPr>
        <w:tab/>
        <w:t>Improve a lot</w:t>
      </w:r>
    </w:p>
    <w:p w14:paraId="47BC22E4"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Improve some</w:t>
      </w:r>
    </w:p>
    <w:p w14:paraId="17936CAE"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Get a little worse</w:t>
      </w:r>
    </w:p>
    <w:p w14:paraId="0DBD1F9D"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Get a lot worse</w:t>
      </w:r>
    </w:p>
    <w:p w14:paraId="2B7279B1"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5</w:t>
      </w:r>
      <w:r w:rsidRPr="00DE6C92">
        <w:rPr>
          <w:rFonts w:ascii="Georgia" w:hAnsi="Georgia"/>
          <w:sz w:val="22"/>
          <w:szCs w:val="22"/>
        </w:rPr>
        <w:tab/>
        <w:t xml:space="preserve">(DO NOT READ) Stay the same </w:t>
      </w:r>
    </w:p>
    <w:p w14:paraId="61B342DB"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3518B74E"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103D0CD2"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12193D5"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031070E" w14:textId="77777777" w:rsidR="0095385E" w:rsidRPr="00DE6C92" w:rsidRDefault="0097195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14:paraId="03E8722A" w14:textId="77777777" w:rsidR="0095385E" w:rsidRPr="00DE6C92" w:rsidRDefault="00971959" w:rsidP="0097195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35.</w:t>
      </w:r>
      <w:r w:rsidRPr="00DE6C92">
        <w:rPr>
          <w:rFonts w:ascii="Georgia" w:hAnsi="Georgia"/>
          <w:sz w:val="22"/>
          <w:szCs w:val="22"/>
        </w:rPr>
        <w:tab/>
      </w:r>
      <w:r w:rsidR="0095385E" w:rsidRPr="00DE6C92">
        <w:rPr>
          <w:rFonts w:ascii="Georgia" w:hAnsi="Georgia"/>
          <w:sz w:val="22"/>
          <w:szCs w:val="22"/>
        </w:rPr>
        <w:t xml:space="preserve">Compared to your parents when they were the age you are now, do you think your own standard of living now is much better, somewhat better, about the same, somewhat worse, or much worse than theirs was?   </w:t>
      </w:r>
    </w:p>
    <w:p w14:paraId="07707314"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14:paraId="7FFB741E" w14:textId="77777777"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Qn35</w:t>
      </w:r>
      <w:r w:rsidR="0095385E" w:rsidRPr="00DE6C92">
        <w:rPr>
          <w:rFonts w:ascii="Georgia" w:hAnsi="Georgia"/>
          <w:sz w:val="22"/>
          <w:szCs w:val="22"/>
        </w:rPr>
        <w:tab/>
        <w:t xml:space="preserve">1 </w:t>
      </w:r>
      <w:r w:rsidR="0095385E" w:rsidRPr="00DE6C92">
        <w:rPr>
          <w:rFonts w:ascii="Georgia" w:hAnsi="Georgia"/>
          <w:sz w:val="22"/>
          <w:szCs w:val="22"/>
        </w:rPr>
        <w:tab/>
        <w:t>Much better</w:t>
      </w:r>
    </w:p>
    <w:p w14:paraId="6CA2A964" w14:textId="77777777" w:rsidR="0095385E" w:rsidRPr="00DE6C92" w:rsidRDefault="005F356F"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ab/>
        <w:t xml:space="preserve">2   </w:t>
      </w:r>
      <w:r w:rsidR="0095385E" w:rsidRPr="00DE6C92">
        <w:rPr>
          <w:rFonts w:ascii="Georgia" w:hAnsi="Georgia"/>
          <w:sz w:val="22"/>
          <w:szCs w:val="22"/>
        </w:rPr>
        <w:tab/>
        <w:t>Somewhat better</w:t>
      </w:r>
    </w:p>
    <w:p w14:paraId="37496354" w14:textId="77777777" w:rsidR="0095385E" w:rsidRPr="00DE6C92" w:rsidRDefault="005F356F"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ab/>
        <w:t xml:space="preserve">3   </w:t>
      </w:r>
      <w:r w:rsidR="0095385E" w:rsidRPr="00DE6C92">
        <w:rPr>
          <w:rFonts w:ascii="Georgia" w:hAnsi="Georgia"/>
          <w:sz w:val="22"/>
          <w:szCs w:val="22"/>
        </w:rPr>
        <w:tab/>
        <w:t>About the same</w:t>
      </w:r>
    </w:p>
    <w:p w14:paraId="15746D0D" w14:textId="77777777" w:rsidR="0095385E" w:rsidRPr="00DE6C92" w:rsidRDefault="005F356F"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ab/>
        <w:t>4   </w:t>
      </w:r>
      <w:r w:rsidR="0095385E" w:rsidRPr="00DE6C92">
        <w:rPr>
          <w:rFonts w:ascii="Georgia" w:hAnsi="Georgia"/>
          <w:sz w:val="22"/>
          <w:szCs w:val="22"/>
        </w:rPr>
        <w:tab/>
        <w:t>Somewhat worse</w:t>
      </w:r>
    </w:p>
    <w:p w14:paraId="2E8855E7" w14:textId="77777777" w:rsidR="005F356F" w:rsidRPr="00DE6C92" w:rsidRDefault="005F356F"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5</w:t>
      </w:r>
      <w:r w:rsidRPr="00DE6C92">
        <w:rPr>
          <w:rFonts w:ascii="Georgia" w:hAnsi="Georgia"/>
          <w:sz w:val="22"/>
          <w:szCs w:val="22"/>
        </w:rPr>
        <w:tab/>
        <w:t>Much worse</w:t>
      </w:r>
    </w:p>
    <w:p w14:paraId="3F545204"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20DB27CA"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12923D0A"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F3C5525" w14:textId="77777777" w:rsidR="00047C10" w:rsidRPr="00DE6C92" w:rsidRDefault="00047C10">
      <w:pPr>
        <w:rPr>
          <w:rFonts w:ascii="Georgia" w:hAnsi="Georgia"/>
          <w:sz w:val="22"/>
          <w:szCs w:val="22"/>
        </w:rPr>
      </w:pPr>
      <w:r w:rsidRPr="00DE6C92">
        <w:rPr>
          <w:rFonts w:ascii="Georgia" w:hAnsi="Georgia"/>
          <w:sz w:val="22"/>
          <w:szCs w:val="22"/>
        </w:rPr>
        <w:br w:type="page"/>
      </w:r>
    </w:p>
    <w:p w14:paraId="189B1BE0" w14:textId="77777777" w:rsidR="0095385E" w:rsidRPr="00DE6C92" w:rsidRDefault="0097195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14:paraId="11891308" w14:textId="77777777" w:rsidR="0095385E" w:rsidRPr="00DE6C92" w:rsidRDefault="00971959" w:rsidP="0097195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36.</w:t>
      </w:r>
      <w:r w:rsidRPr="00DE6C92">
        <w:rPr>
          <w:rFonts w:ascii="Georgia" w:hAnsi="Georgia"/>
          <w:sz w:val="22"/>
          <w:szCs w:val="22"/>
        </w:rPr>
        <w:tab/>
      </w:r>
      <w:r w:rsidR="0095385E" w:rsidRPr="00DE6C92">
        <w:rPr>
          <w:rFonts w:ascii="Georgia" w:hAnsi="Georgia"/>
          <w:sz w:val="22"/>
          <w:szCs w:val="22"/>
        </w:rPr>
        <w:t xml:space="preserve">When your children are at the age you are now, do you think their standard of living will be much better, somewhat better, about the same, somewhat worse, or much worse than yours is now?  </w:t>
      </w:r>
    </w:p>
    <w:p w14:paraId="52ABC54A"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14:paraId="22BC883E" w14:textId="77777777"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Qn36</w:t>
      </w:r>
      <w:r w:rsidR="0095385E" w:rsidRPr="00DE6C92">
        <w:rPr>
          <w:rFonts w:ascii="Georgia" w:hAnsi="Georgia"/>
          <w:sz w:val="22"/>
          <w:szCs w:val="22"/>
        </w:rPr>
        <w:t> </w:t>
      </w:r>
      <w:r w:rsidR="0095385E" w:rsidRPr="00DE6C92">
        <w:rPr>
          <w:rFonts w:ascii="Georgia" w:hAnsi="Georgia"/>
          <w:sz w:val="22"/>
          <w:szCs w:val="22"/>
        </w:rPr>
        <w:tab/>
        <w:t xml:space="preserve">1   </w:t>
      </w:r>
      <w:r w:rsidR="0095385E" w:rsidRPr="00DE6C92">
        <w:rPr>
          <w:rFonts w:ascii="Georgia" w:hAnsi="Georgia"/>
          <w:sz w:val="22"/>
          <w:szCs w:val="22"/>
        </w:rPr>
        <w:tab/>
        <w:t>Much better</w:t>
      </w:r>
    </w:p>
    <w:p w14:paraId="35C37CA1" w14:textId="77777777" w:rsidR="0095385E" w:rsidRPr="00DE6C92" w:rsidRDefault="005F356F"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ab/>
        <w:t xml:space="preserve">2   </w:t>
      </w:r>
      <w:r w:rsidR="0095385E" w:rsidRPr="00DE6C92">
        <w:rPr>
          <w:rFonts w:ascii="Georgia" w:hAnsi="Georgia"/>
          <w:sz w:val="22"/>
          <w:szCs w:val="22"/>
        </w:rPr>
        <w:tab/>
        <w:t>Somewhat better</w:t>
      </w:r>
    </w:p>
    <w:p w14:paraId="2790F89E" w14:textId="77777777" w:rsidR="0095385E" w:rsidRPr="00DE6C92" w:rsidRDefault="005F356F"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ab/>
        <w:t xml:space="preserve">3   </w:t>
      </w:r>
      <w:r w:rsidR="0095385E" w:rsidRPr="00DE6C92">
        <w:rPr>
          <w:rFonts w:ascii="Georgia" w:hAnsi="Georgia"/>
          <w:sz w:val="22"/>
          <w:szCs w:val="22"/>
        </w:rPr>
        <w:tab/>
        <w:t>About the same</w:t>
      </w:r>
    </w:p>
    <w:p w14:paraId="7F9E8DDA" w14:textId="77777777" w:rsidR="0095385E" w:rsidRPr="00DE6C92" w:rsidRDefault="005F356F"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ab/>
        <w:t xml:space="preserve">4    </w:t>
      </w:r>
      <w:r w:rsidR="0095385E" w:rsidRPr="00DE6C92">
        <w:rPr>
          <w:rFonts w:ascii="Georgia" w:hAnsi="Georgia"/>
          <w:sz w:val="22"/>
          <w:szCs w:val="22"/>
        </w:rPr>
        <w:tab/>
        <w:t>Somewhat worse</w:t>
      </w:r>
    </w:p>
    <w:p w14:paraId="00B4D6D7" w14:textId="77777777" w:rsidR="0095385E" w:rsidRPr="00DE6C92" w:rsidRDefault="005F356F"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ab/>
        <w:t xml:space="preserve">5    </w:t>
      </w:r>
      <w:r w:rsidR="0095385E" w:rsidRPr="00DE6C92">
        <w:rPr>
          <w:rFonts w:ascii="Georgia" w:hAnsi="Georgia"/>
          <w:sz w:val="22"/>
          <w:szCs w:val="22"/>
        </w:rPr>
        <w:tab/>
        <w:t>Much worse</w:t>
      </w:r>
    </w:p>
    <w:p w14:paraId="34A2A649"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71959" w:rsidRPr="00DE6C92">
        <w:rPr>
          <w:rFonts w:ascii="Georgia" w:hAnsi="Georgia"/>
          <w:sz w:val="22"/>
          <w:szCs w:val="22"/>
        </w:rPr>
        <w:tab/>
      </w:r>
      <w:r w:rsidRPr="00DE6C92">
        <w:rPr>
          <w:rFonts w:ascii="Georgia" w:hAnsi="Georgia"/>
          <w:sz w:val="22"/>
          <w:szCs w:val="22"/>
        </w:rPr>
        <w:t xml:space="preserve">6    </w:t>
      </w:r>
      <w:r w:rsidRPr="00DE6C92">
        <w:rPr>
          <w:rFonts w:ascii="Georgia" w:hAnsi="Georgia"/>
          <w:sz w:val="22"/>
          <w:szCs w:val="22"/>
        </w:rPr>
        <w:tab/>
        <w:t>(DO NOT READ) No children</w:t>
      </w:r>
    </w:p>
    <w:p w14:paraId="5ED2107E"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71959"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3BCF8C2D"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71959"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244166C7"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C109E41" w14:textId="77777777" w:rsidR="00A31ED0" w:rsidRPr="00336280" w:rsidRDefault="00A31ED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lang w:val="es-419"/>
        </w:rPr>
      </w:pPr>
      <w:r w:rsidRPr="00336280">
        <w:rPr>
          <w:rFonts w:ascii="Georgia" w:hAnsi="Georgia"/>
          <w:b/>
          <w:sz w:val="22"/>
          <w:szCs w:val="22"/>
          <w:lang w:val="es-419"/>
        </w:rPr>
        <w:t>NO QUESTION 37</w:t>
      </w:r>
    </w:p>
    <w:p w14:paraId="24942C22" w14:textId="77777777" w:rsidR="00A31ED0" w:rsidRPr="00336280" w:rsidRDefault="00A31ED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lang w:val="es-419"/>
        </w:rPr>
      </w:pPr>
      <w:r w:rsidRPr="00336280">
        <w:rPr>
          <w:rFonts w:ascii="Georgia" w:hAnsi="Georgia"/>
          <w:b/>
          <w:sz w:val="22"/>
          <w:szCs w:val="22"/>
          <w:lang w:val="es-419"/>
        </w:rPr>
        <w:t>NO QUESTION 38</w:t>
      </w:r>
    </w:p>
    <w:p w14:paraId="636DEC64" w14:textId="77777777" w:rsidR="000062C8" w:rsidRPr="00336280" w:rsidRDefault="00A31ED0"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lang w:val="es-419"/>
        </w:rPr>
      </w:pPr>
      <w:r w:rsidRPr="00336280">
        <w:rPr>
          <w:rFonts w:ascii="Georgia" w:hAnsi="Georgia"/>
          <w:b/>
          <w:sz w:val="22"/>
          <w:szCs w:val="22"/>
          <w:lang w:val="es-419"/>
        </w:rPr>
        <w:t>NO QUESTION 39</w:t>
      </w:r>
    </w:p>
    <w:p w14:paraId="0B12A294" w14:textId="77777777" w:rsidR="00F531FB" w:rsidRPr="00336280" w:rsidRDefault="00F531FB" w:rsidP="00CC4849">
      <w:pPr>
        <w:rPr>
          <w:rFonts w:ascii="Georgia" w:hAnsi="Georgia"/>
          <w:strike/>
          <w:sz w:val="22"/>
          <w:szCs w:val="22"/>
          <w:highlight w:val="green"/>
          <w:lang w:val="es-419"/>
        </w:rPr>
      </w:pPr>
    </w:p>
    <w:p w14:paraId="64F3D0F8" w14:textId="77777777"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6280">
        <w:rPr>
          <w:rFonts w:ascii="Georgia" w:hAnsi="Georgia"/>
          <w:sz w:val="22"/>
          <w:szCs w:val="22"/>
          <w:lang w:val="es-419"/>
        </w:rPr>
        <w:tab/>
      </w:r>
      <w:r w:rsidRPr="00DE6C92">
        <w:rPr>
          <w:rFonts w:ascii="Georgia" w:hAnsi="Georgia"/>
          <w:sz w:val="22"/>
          <w:szCs w:val="22"/>
        </w:rPr>
        <w:t>(ASK ALL)</w:t>
      </w:r>
    </w:p>
    <w:p w14:paraId="78A4A5B0" w14:textId="77777777"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(ROTATE ITEMS IN PARENTH</w:t>
      </w:r>
      <w:r w:rsidR="001C2D26" w:rsidRPr="00DE6C92">
        <w:rPr>
          <w:rFonts w:ascii="Georgia" w:hAnsi="Georgia"/>
          <w:sz w:val="22"/>
          <w:szCs w:val="22"/>
        </w:rPr>
        <w:t>ESE</w:t>
      </w:r>
      <w:r w:rsidRPr="00DE6C92">
        <w:rPr>
          <w:rFonts w:ascii="Georgia" w:hAnsi="Georgia"/>
          <w:sz w:val="22"/>
          <w:szCs w:val="22"/>
        </w:rPr>
        <w:t>S AND CODES MORE/LESS)</w:t>
      </w:r>
    </w:p>
    <w:p w14:paraId="5F754AD8" w14:textId="77777777"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40.</w:t>
      </w:r>
      <w:r w:rsidRPr="00DE6C92">
        <w:rPr>
          <w:rFonts w:ascii="Georgia" w:hAnsi="Georgia"/>
          <w:sz w:val="22"/>
          <w:szCs w:val="22"/>
        </w:rPr>
        <w:tab/>
        <w:t xml:space="preserve">Now, thinking about how people have been affected by the economy in the last 4 years. Do you think </w:t>
      </w:r>
      <w:r w:rsidRPr="00DE6C92">
        <w:rPr>
          <w:rFonts w:ascii="Georgia" w:hAnsi="Georgia"/>
          <w:sz w:val="22"/>
          <w:szCs w:val="22"/>
        </w:rPr>
        <w:tab/>
        <w:t>(HISPANICS/LATINOS) have been (hurt more/hurt less), (hurt less/hurt more) or hurt about the same as other groups?</w:t>
      </w:r>
    </w:p>
    <w:p w14:paraId="31C52EB1" w14:textId="77777777"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49CF731" w14:textId="77777777" w:rsidR="00C57725" w:rsidRPr="00DE6C92" w:rsidRDefault="00EC0AC7"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Qn40</w:t>
      </w:r>
      <w:r w:rsidR="00C57725" w:rsidRPr="00DE6C92">
        <w:rPr>
          <w:rFonts w:ascii="Georgia" w:hAnsi="Georgia"/>
          <w:sz w:val="22"/>
          <w:szCs w:val="22"/>
        </w:rPr>
        <w:tab/>
        <w:t>1</w:t>
      </w:r>
      <w:r w:rsidR="00C57725" w:rsidRPr="00DE6C92">
        <w:rPr>
          <w:rFonts w:ascii="Georgia" w:hAnsi="Georgia"/>
          <w:sz w:val="22"/>
          <w:szCs w:val="22"/>
        </w:rPr>
        <w:tab/>
        <w:t>More</w:t>
      </w:r>
    </w:p>
    <w:p w14:paraId="44C40A29" w14:textId="77777777"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The same</w:t>
      </w:r>
    </w:p>
    <w:p w14:paraId="2FC6AE5F" w14:textId="77777777"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Less</w:t>
      </w:r>
    </w:p>
    <w:p w14:paraId="741C466E" w14:textId="77777777"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7BC6D495" w14:textId="77777777"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15D64441" w14:textId="77777777" w:rsidR="00047C10" w:rsidRPr="00DE6C92" w:rsidRDefault="00047C10">
      <w:pPr>
        <w:rPr>
          <w:rFonts w:ascii="Georgia" w:hAnsi="Georgia"/>
          <w:sz w:val="22"/>
          <w:szCs w:val="22"/>
        </w:rPr>
      </w:pPr>
    </w:p>
    <w:p w14:paraId="58052949" w14:textId="77777777" w:rsidR="0095385E" w:rsidRPr="00DE6C92" w:rsidRDefault="00F531F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r w:rsidR="0095385E" w:rsidRPr="00DE6C92">
        <w:rPr>
          <w:rFonts w:ascii="Georgia" w:hAnsi="Georgia"/>
          <w:sz w:val="22"/>
          <w:szCs w:val="22"/>
        </w:rPr>
        <w:t>:</w:t>
      </w:r>
    </w:p>
    <w:p w14:paraId="590DADC9"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(SCRAMBLE</w:t>
      </w:r>
      <w:r w:rsidR="004601EB" w:rsidRPr="00DE6C92">
        <w:rPr>
          <w:rFonts w:ascii="Georgia" w:hAnsi="Georgia"/>
          <w:sz w:val="22"/>
          <w:szCs w:val="22"/>
        </w:rPr>
        <w:t>:</w:t>
      </w:r>
      <w:r w:rsidR="00512530" w:rsidRPr="00DE6C92">
        <w:rPr>
          <w:rFonts w:ascii="Georgia" w:hAnsi="Georgia"/>
          <w:sz w:val="22"/>
          <w:szCs w:val="22"/>
        </w:rPr>
        <w:t xml:space="preserve"> A AND B </w:t>
      </w:r>
      <w:r w:rsidR="004601EB" w:rsidRPr="00DE6C92">
        <w:rPr>
          <w:rFonts w:ascii="Georgia" w:hAnsi="Georgia"/>
          <w:sz w:val="22"/>
          <w:szCs w:val="22"/>
        </w:rPr>
        <w:t>AS</w:t>
      </w:r>
      <w:r w:rsidR="00512530" w:rsidRPr="00DE6C92">
        <w:rPr>
          <w:rFonts w:ascii="Georgia" w:hAnsi="Georgia"/>
          <w:sz w:val="22"/>
          <w:szCs w:val="22"/>
        </w:rPr>
        <w:t xml:space="preserve"> A BLOCK</w:t>
      </w:r>
      <w:r w:rsidRPr="00DE6C92">
        <w:rPr>
          <w:rFonts w:ascii="Georgia" w:hAnsi="Georgia"/>
          <w:sz w:val="22"/>
          <w:szCs w:val="22"/>
        </w:rPr>
        <w:t>)</w:t>
      </w:r>
    </w:p>
    <w:p w14:paraId="7CD0D0CE" w14:textId="77777777" w:rsidR="0095385E" w:rsidRPr="00DE6C92" w:rsidRDefault="00F531FB" w:rsidP="00F531F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41.</w:t>
      </w:r>
      <w:r w:rsidRPr="00DE6C92">
        <w:rPr>
          <w:rFonts w:ascii="Georgia" w:hAnsi="Georgia"/>
          <w:sz w:val="22"/>
          <w:szCs w:val="22"/>
        </w:rPr>
        <w:tab/>
      </w:r>
      <w:r w:rsidR="0095385E" w:rsidRPr="00DE6C92">
        <w:rPr>
          <w:rFonts w:ascii="Georgia" w:hAnsi="Georgia"/>
          <w:sz w:val="22"/>
          <w:szCs w:val="22"/>
        </w:rPr>
        <w:t>As a result of what’s been happening with the economy in the last year, have you done any of the following?  Have you (INSERT)?</w:t>
      </w:r>
    </w:p>
    <w:p w14:paraId="71E77867"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802F423" w14:textId="77777777" w:rsidR="005B522F" w:rsidRPr="00DE6C92" w:rsidRDefault="005B522F" w:rsidP="005B522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As a result of what’s been happening with the economy, have you (INSERT)?</w:t>
      </w:r>
    </w:p>
    <w:p w14:paraId="045CD223" w14:textId="77777777" w:rsidR="005B522F" w:rsidRPr="00DE6C92" w:rsidRDefault="005B522F" w:rsidP="005B522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7F64002" w14:textId="77777777" w:rsidR="0095385E" w:rsidRPr="00DE6C92" w:rsidRDefault="005F356F"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ab/>
      </w:r>
      <w:r w:rsidR="0095385E" w:rsidRPr="00DE6C92">
        <w:rPr>
          <w:rFonts w:ascii="Georgia" w:hAnsi="Georgia"/>
          <w:sz w:val="22"/>
          <w:szCs w:val="22"/>
        </w:rPr>
        <w:tab/>
        <w:t>1</w:t>
      </w:r>
      <w:r w:rsidR="0095385E" w:rsidRPr="00DE6C92">
        <w:rPr>
          <w:rFonts w:ascii="Georgia" w:hAnsi="Georgia"/>
          <w:sz w:val="22"/>
          <w:szCs w:val="22"/>
        </w:rPr>
        <w:tab/>
        <w:t>Yes</w:t>
      </w:r>
    </w:p>
    <w:p w14:paraId="3D028EE1"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No</w:t>
      </w:r>
    </w:p>
    <w:p w14:paraId="263014D9"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1D9C8AC5"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19847B6A"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A7F4ECE" w14:textId="77777777" w:rsidR="00665751" w:rsidRPr="00DE6C92" w:rsidRDefault="00EC0AC7" w:rsidP="00F531F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b/>
          <w:sz w:val="22"/>
          <w:szCs w:val="22"/>
        </w:rPr>
        <w:t>Qn41a</w:t>
      </w:r>
      <w:r w:rsidR="00F531FB" w:rsidRPr="00DE6C92">
        <w:rPr>
          <w:rFonts w:ascii="Georgia" w:hAnsi="Georgia"/>
          <w:sz w:val="22"/>
          <w:szCs w:val="22"/>
        </w:rPr>
        <w:tab/>
      </w:r>
      <w:r w:rsidR="0095385E" w:rsidRPr="00DE6C92">
        <w:rPr>
          <w:rFonts w:ascii="Georgia" w:hAnsi="Georgia"/>
          <w:sz w:val="22"/>
          <w:szCs w:val="22"/>
        </w:rPr>
        <w:t>a.</w:t>
      </w:r>
      <w:r w:rsidR="0095385E" w:rsidRPr="00DE6C92">
        <w:rPr>
          <w:rFonts w:ascii="Georgia" w:hAnsi="Georgia"/>
          <w:sz w:val="22"/>
          <w:szCs w:val="22"/>
        </w:rPr>
        <w:tab/>
        <w:t>Delayed or canceled plans to buy a home or make major home improvements</w:t>
      </w:r>
    </w:p>
    <w:p w14:paraId="50FED847" w14:textId="77777777" w:rsidR="0095385E" w:rsidRPr="00DE6C92" w:rsidRDefault="00EC0AC7" w:rsidP="00F531F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b/>
          <w:sz w:val="22"/>
          <w:szCs w:val="22"/>
        </w:rPr>
        <w:t>Qn41b</w:t>
      </w:r>
      <w:r w:rsidR="00F531FB" w:rsidRPr="00DE6C92">
        <w:rPr>
          <w:rFonts w:ascii="Georgia" w:hAnsi="Georgia"/>
          <w:sz w:val="22"/>
          <w:szCs w:val="22"/>
        </w:rPr>
        <w:tab/>
      </w:r>
      <w:r w:rsidR="0095385E" w:rsidRPr="00DE6C92">
        <w:rPr>
          <w:rFonts w:ascii="Georgia" w:hAnsi="Georgia"/>
          <w:sz w:val="22"/>
          <w:szCs w:val="22"/>
        </w:rPr>
        <w:t>b.</w:t>
      </w:r>
      <w:r w:rsidR="0095385E" w:rsidRPr="00DE6C92">
        <w:rPr>
          <w:rFonts w:ascii="Georgia" w:hAnsi="Georgia"/>
          <w:sz w:val="22"/>
          <w:szCs w:val="22"/>
        </w:rPr>
        <w:tab/>
        <w:t xml:space="preserve">Delayed or canceled plans to buy a car or make some other major purchase </w:t>
      </w:r>
    </w:p>
    <w:p w14:paraId="5BBBF269" w14:textId="77777777" w:rsidR="0095385E" w:rsidRPr="00DE6C92" w:rsidRDefault="00EC0AC7" w:rsidP="00F531F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b/>
          <w:sz w:val="22"/>
          <w:szCs w:val="22"/>
        </w:rPr>
        <w:t>Qn41c</w:t>
      </w:r>
      <w:r w:rsidR="00F531FB" w:rsidRPr="00DE6C92">
        <w:rPr>
          <w:rFonts w:ascii="Georgia" w:hAnsi="Georgia"/>
          <w:sz w:val="22"/>
          <w:szCs w:val="22"/>
        </w:rPr>
        <w:tab/>
      </w:r>
      <w:r w:rsidR="0095385E" w:rsidRPr="00DE6C92">
        <w:rPr>
          <w:rFonts w:ascii="Georgia" w:hAnsi="Georgia"/>
          <w:sz w:val="22"/>
          <w:szCs w:val="22"/>
        </w:rPr>
        <w:t>c.</w:t>
      </w:r>
      <w:r w:rsidR="0095385E" w:rsidRPr="00DE6C92">
        <w:rPr>
          <w:rFonts w:ascii="Georgia" w:hAnsi="Georgia"/>
          <w:sz w:val="22"/>
          <w:szCs w:val="22"/>
        </w:rPr>
        <w:tab/>
        <w:t xml:space="preserve">Cut the size of your meals or skipped meals because there wasn’t enough money for food </w:t>
      </w:r>
    </w:p>
    <w:p w14:paraId="544F7F15" w14:textId="77777777" w:rsidR="00F531FB" w:rsidRPr="00DE6C92" w:rsidRDefault="00EC0AC7" w:rsidP="00047C1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Qn41d</w:t>
      </w:r>
      <w:r w:rsidR="00F531FB" w:rsidRPr="00DE6C92">
        <w:rPr>
          <w:rFonts w:ascii="Georgia" w:hAnsi="Georgia"/>
          <w:sz w:val="22"/>
          <w:szCs w:val="22"/>
        </w:rPr>
        <w:tab/>
      </w:r>
      <w:r w:rsidR="0095385E" w:rsidRPr="00DE6C92">
        <w:rPr>
          <w:rFonts w:ascii="Georgia" w:hAnsi="Georgia"/>
          <w:sz w:val="22"/>
          <w:szCs w:val="22"/>
        </w:rPr>
        <w:t>d.</w:t>
      </w:r>
      <w:r w:rsidR="0095385E" w:rsidRPr="00DE6C92">
        <w:rPr>
          <w:rFonts w:ascii="Georgia" w:hAnsi="Georgia"/>
          <w:sz w:val="22"/>
          <w:szCs w:val="22"/>
        </w:rPr>
        <w:tab/>
        <w:t xml:space="preserve">Had trouble getting or paying for medical care for your family </w:t>
      </w:r>
    </w:p>
    <w:p w14:paraId="08CB39C6" w14:textId="77777777" w:rsidR="00047C10" w:rsidRPr="00DE6C92" w:rsidRDefault="00047C10" w:rsidP="00047C1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7741F0B" w14:textId="77777777" w:rsidR="000E4321" w:rsidRDefault="000E4321">
      <w:pPr>
        <w:rPr>
          <w:rFonts w:ascii="Georgia" w:hAnsi="Georgia"/>
          <w:sz w:val="22"/>
          <w:szCs w:val="22"/>
        </w:rPr>
      </w:pPr>
      <w:r>
        <w:rPr>
          <w:rFonts w:ascii="Georgia" w:hAnsi="Georgia"/>
          <w:sz w:val="22"/>
          <w:szCs w:val="22"/>
        </w:rPr>
        <w:br w:type="page"/>
      </w:r>
    </w:p>
    <w:p w14:paraId="3CD7D917" w14:textId="77777777" w:rsidR="0095385E" w:rsidRPr="00DE6C92" w:rsidRDefault="00F531F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14:paraId="3FB01701" w14:textId="77777777" w:rsidR="0095385E" w:rsidRPr="00DE6C92" w:rsidRDefault="00F531FB" w:rsidP="00F531F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42</w:t>
      </w:r>
      <w:r w:rsidRPr="00DE6C92">
        <w:rPr>
          <w:rFonts w:ascii="Georgia" w:hAnsi="Georgia"/>
          <w:sz w:val="22"/>
          <w:szCs w:val="22"/>
        </w:rPr>
        <w:t>.</w:t>
      </w:r>
      <w:r w:rsidRPr="00DE6C92">
        <w:rPr>
          <w:rFonts w:ascii="Georgia" w:hAnsi="Georgia"/>
          <w:sz w:val="22"/>
          <w:szCs w:val="22"/>
        </w:rPr>
        <w:tab/>
      </w:r>
      <w:r w:rsidR="0095385E" w:rsidRPr="00DE6C92">
        <w:rPr>
          <w:rFonts w:ascii="Georgia" w:hAnsi="Georgia"/>
          <w:sz w:val="22"/>
          <w:szCs w:val="22"/>
        </w:rPr>
        <w:t>Over the past 12 months, has there been a time when you or someone in your household has been without a job and looking for work, or not?</w:t>
      </w:r>
    </w:p>
    <w:p w14:paraId="616F5E6C"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8864601" w14:textId="77777777"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Qn42</w:t>
      </w:r>
      <w:r w:rsidR="0095385E" w:rsidRPr="00DE6C92">
        <w:rPr>
          <w:rFonts w:ascii="Georgia" w:hAnsi="Georgia"/>
          <w:sz w:val="22"/>
          <w:szCs w:val="22"/>
        </w:rPr>
        <w:tab/>
        <w:t>1</w:t>
      </w:r>
      <w:r w:rsidR="0095385E" w:rsidRPr="00DE6C92">
        <w:rPr>
          <w:rFonts w:ascii="Georgia" w:hAnsi="Georgia"/>
          <w:sz w:val="22"/>
          <w:szCs w:val="22"/>
        </w:rPr>
        <w:tab/>
        <w:t>Yes</w:t>
      </w:r>
    </w:p>
    <w:p w14:paraId="22385601"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No</w:t>
      </w:r>
    </w:p>
    <w:p w14:paraId="66481C55"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7773DD04"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32F2D120"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84D770B"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HOME OWNERSHIP</w:t>
      </w:r>
    </w:p>
    <w:p w14:paraId="3EDCA03C" w14:textId="77777777" w:rsidR="0095385E" w:rsidRPr="00DE6C92" w:rsidRDefault="0095385E" w:rsidP="001A2542">
      <w:pPr>
        <w:rPr>
          <w:rFonts w:ascii="Georgia" w:hAnsi="Georgia"/>
          <w:b/>
          <w:sz w:val="22"/>
          <w:szCs w:val="22"/>
        </w:rPr>
      </w:pPr>
    </w:p>
    <w:p w14:paraId="30FC0353" w14:textId="77777777" w:rsidR="0095385E" w:rsidRPr="00DE6C92" w:rsidRDefault="00F531F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14:paraId="4F1865B6" w14:textId="77777777" w:rsidR="0095385E" w:rsidRPr="00DE6C92" w:rsidRDefault="00F531F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43.</w:t>
      </w:r>
      <w:r w:rsidRPr="00DE6C92">
        <w:rPr>
          <w:rFonts w:ascii="Georgia" w:hAnsi="Georgia"/>
          <w:sz w:val="22"/>
          <w:szCs w:val="22"/>
        </w:rPr>
        <w:tab/>
      </w:r>
      <w:r w:rsidR="0095385E" w:rsidRPr="00DE6C92">
        <w:rPr>
          <w:rFonts w:ascii="Georgia" w:hAnsi="Georgia"/>
          <w:sz w:val="22"/>
          <w:szCs w:val="22"/>
        </w:rPr>
        <w:t>Do you own or rent your home?</w:t>
      </w:r>
    </w:p>
    <w:p w14:paraId="7602D9CB"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66A496A" w14:textId="77777777"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Qn43</w:t>
      </w:r>
      <w:r w:rsidR="0095385E" w:rsidRPr="00DE6C92">
        <w:rPr>
          <w:rFonts w:ascii="Georgia" w:hAnsi="Georgia"/>
          <w:sz w:val="22"/>
          <w:szCs w:val="22"/>
        </w:rPr>
        <w:tab/>
        <w:t>1</w:t>
      </w:r>
      <w:r w:rsidR="0095385E" w:rsidRPr="00DE6C92">
        <w:rPr>
          <w:rFonts w:ascii="Georgia" w:hAnsi="Georgia"/>
          <w:sz w:val="22"/>
          <w:szCs w:val="22"/>
        </w:rPr>
        <w:tab/>
        <w:t>Own</w:t>
      </w:r>
    </w:p>
    <w:p w14:paraId="168F4D57"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Rent</w:t>
      </w:r>
    </w:p>
    <w:p w14:paraId="1296B051"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(DO NOT READ) Other arrangement</w:t>
      </w:r>
    </w:p>
    <w:p w14:paraId="39F6BF42"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4A142AC8"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02BA1267"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760A16E" w14:textId="77777777" w:rsidR="0095385E" w:rsidRPr="00DE6C92" w:rsidRDefault="00F531F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w:t>
      </w:r>
      <w:r w:rsidR="0095385E" w:rsidRPr="00DE6C92">
        <w:rPr>
          <w:rFonts w:ascii="Georgia" w:hAnsi="Georgia"/>
          <w:sz w:val="22"/>
          <w:szCs w:val="22"/>
        </w:rPr>
        <w:t xml:space="preserve">ASK IF </w:t>
      </w:r>
      <w:r w:rsidRPr="00DE6C92">
        <w:rPr>
          <w:rFonts w:ascii="Georgia" w:hAnsi="Georgia"/>
          <w:sz w:val="22"/>
          <w:szCs w:val="22"/>
        </w:rPr>
        <w:t>Q43 = 2,</w:t>
      </w:r>
      <w:proofErr w:type="gramStart"/>
      <w:r w:rsidRPr="00DE6C92">
        <w:rPr>
          <w:rFonts w:ascii="Georgia" w:hAnsi="Georgia"/>
          <w:sz w:val="22"/>
          <w:szCs w:val="22"/>
        </w:rPr>
        <w:t>3,D</w:t>
      </w:r>
      <w:proofErr w:type="gramEnd"/>
      <w:r w:rsidRPr="00DE6C92">
        <w:rPr>
          <w:rFonts w:ascii="Georgia" w:hAnsi="Georgia"/>
          <w:sz w:val="22"/>
          <w:szCs w:val="22"/>
        </w:rPr>
        <w:t xml:space="preserve">,R - </w:t>
      </w:r>
      <w:r w:rsidR="0095385E" w:rsidRPr="00DE6C92">
        <w:rPr>
          <w:rFonts w:ascii="Georgia" w:hAnsi="Georgia"/>
          <w:sz w:val="22"/>
          <w:szCs w:val="22"/>
        </w:rPr>
        <w:t>NOT HOMEOWNER</w:t>
      </w:r>
      <w:r w:rsidRPr="00DE6C92">
        <w:rPr>
          <w:rFonts w:ascii="Georgia" w:hAnsi="Georgia"/>
          <w:sz w:val="22"/>
          <w:szCs w:val="22"/>
        </w:rPr>
        <w:t>)</w:t>
      </w:r>
    </w:p>
    <w:p w14:paraId="111DD2A8" w14:textId="77777777" w:rsidR="0095385E" w:rsidRPr="00DE6C92" w:rsidRDefault="00F531F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44.</w:t>
      </w:r>
      <w:r w:rsidR="0095385E" w:rsidRPr="00DE6C92">
        <w:rPr>
          <w:rFonts w:ascii="Georgia" w:hAnsi="Georgia"/>
          <w:sz w:val="22"/>
          <w:szCs w:val="22"/>
        </w:rPr>
        <w:tab/>
        <w:t>In the past year did you have a home that went into foreclosure?</w:t>
      </w:r>
    </w:p>
    <w:p w14:paraId="40272B68"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9B90D59" w14:textId="77777777"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Qn44</w:t>
      </w:r>
      <w:r w:rsidR="0095385E" w:rsidRPr="00DE6C92">
        <w:rPr>
          <w:rFonts w:ascii="Georgia" w:hAnsi="Georgia"/>
          <w:sz w:val="22"/>
          <w:szCs w:val="22"/>
        </w:rPr>
        <w:tab/>
        <w:t>1</w:t>
      </w:r>
      <w:r w:rsidR="0095385E" w:rsidRPr="00DE6C92">
        <w:rPr>
          <w:rFonts w:ascii="Georgia" w:hAnsi="Georgia"/>
          <w:sz w:val="22"/>
          <w:szCs w:val="22"/>
        </w:rPr>
        <w:tab/>
        <w:t>Yes</w:t>
      </w:r>
    </w:p>
    <w:p w14:paraId="0B41DDA3"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No</w:t>
      </w:r>
    </w:p>
    <w:p w14:paraId="78E06292"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8</w:t>
      </w:r>
      <w:r w:rsidRPr="00DE6C92">
        <w:rPr>
          <w:rFonts w:ascii="Georgia" w:hAnsi="Georgia"/>
          <w:sz w:val="22"/>
          <w:szCs w:val="22"/>
        </w:rPr>
        <w:tab/>
        <w:t>(DO NOT READ) Don’t know</w:t>
      </w:r>
    </w:p>
    <w:p w14:paraId="53326942"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9</w:t>
      </w:r>
      <w:r w:rsidRPr="00DE6C92">
        <w:rPr>
          <w:rFonts w:ascii="Georgia" w:hAnsi="Georgia"/>
          <w:sz w:val="22"/>
          <w:szCs w:val="22"/>
        </w:rPr>
        <w:tab/>
        <w:t>(DO NOT READ) Refused</w:t>
      </w:r>
    </w:p>
    <w:p w14:paraId="4FFCEA4F" w14:textId="77777777" w:rsidR="00F41E9C" w:rsidRDefault="00F41E9C">
      <w:pPr>
        <w:rPr>
          <w:rFonts w:ascii="Georgia" w:hAnsi="Georgia"/>
          <w:sz w:val="22"/>
          <w:szCs w:val="22"/>
        </w:rPr>
      </w:pPr>
    </w:p>
    <w:p w14:paraId="34B5B0AB" w14:textId="77777777" w:rsidR="0095385E" w:rsidRPr="00DE6C92" w:rsidRDefault="00F531F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w:t>
      </w:r>
      <w:r w:rsidR="0095385E" w:rsidRPr="00DE6C92">
        <w:rPr>
          <w:rFonts w:ascii="Georgia" w:hAnsi="Georgia"/>
          <w:sz w:val="22"/>
          <w:szCs w:val="22"/>
        </w:rPr>
        <w:t xml:space="preserve">ASK </w:t>
      </w:r>
      <w:r w:rsidRPr="00DE6C92">
        <w:rPr>
          <w:rFonts w:ascii="Georgia" w:hAnsi="Georgia"/>
          <w:sz w:val="22"/>
          <w:szCs w:val="22"/>
        </w:rPr>
        <w:t xml:space="preserve">IF Q43=1 - </w:t>
      </w:r>
      <w:r w:rsidR="0095385E" w:rsidRPr="00DE6C92">
        <w:rPr>
          <w:rFonts w:ascii="Georgia" w:hAnsi="Georgia"/>
          <w:sz w:val="22"/>
          <w:szCs w:val="22"/>
        </w:rPr>
        <w:t>HOMEOWNERS)</w:t>
      </w:r>
    </w:p>
    <w:p w14:paraId="39474D0A" w14:textId="77777777" w:rsidR="0095385E" w:rsidRPr="00DE6C92" w:rsidRDefault="00F531F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45</w:t>
      </w:r>
      <w:r w:rsidRPr="00DE6C92">
        <w:rPr>
          <w:rFonts w:ascii="Georgia" w:hAnsi="Georgia"/>
          <w:sz w:val="22"/>
          <w:szCs w:val="22"/>
        </w:rPr>
        <w:t>.</w:t>
      </w:r>
      <w:r w:rsidR="0095385E" w:rsidRPr="00DE6C92">
        <w:rPr>
          <w:rFonts w:ascii="Georgia" w:hAnsi="Georgia"/>
          <w:sz w:val="22"/>
          <w:szCs w:val="22"/>
        </w:rPr>
        <w:t xml:space="preserve"> </w:t>
      </w:r>
      <w:r w:rsidR="0095385E" w:rsidRPr="00DE6C92">
        <w:rPr>
          <w:rFonts w:ascii="Georgia" w:hAnsi="Georgia"/>
          <w:sz w:val="22"/>
          <w:szCs w:val="22"/>
        </w:rPr>
        <w:tab/>
        <w:t xml:space="preserve">What year did you buy your current home? </w:t>
      </w:r>
    </w:p>
    <w:p w14:paraId="7F6345F5"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E7FB33B" w14:textId="77777777"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600"/>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Qn45</w:t>
      </w:r>
      <w:r w:rsidR="0095385E" w:rsidRPr="00DE6C92">
        <w:rPr>
          <w:rFonts w:ascii="Georgia" w:hAnsi="Georgia"/>
          <w:sz w:val="22"/>
          <w:szCs w:val="22"/>
        </w:rPr>
        <w:tab/>
        <w:t>1</w:t>
      </w:r>
      <w:r w:rsidR="0095385E" w:rsidRPr="00DE6C92">
        <w:rPr>
          <w:rFonts w:ascii="Georgia" w:hAnsi="Georgia"/>
          <w:sz w:val="22"/>
          <w:szCs w:val="22"/>
        </w:rPr>
        <w:tab/>
        <w:t>Answer given</w:t>
      </w:r>
      <w:r w:rsidR="00F531FB" w:rsidRPr="00DE6C92">
        <w:rPr>
          <w:rFonts w:ascii="Georgia" w:hAnsi="Georgia"/>
          <w:sz w:val="22"/>
          <w:szCs w:val="22"/>
        </w:rPr>
        <w:t xml:space="preserve"> </w:t>
      </w:r>
      <w:r w:rsidR="00165BAF" w:rsidRPr="00DE6C92">
        <w:rPr>
          <w:rFonts w:ascii="Georgia" w:hAnsi="Georgia"/>
          <w:sz w:val="22"/>
          <w:szCs w:val="22"/>
        </w:rPr>
        <w:t xml:space="preserve">_____ </w:t>
      </w:r>
      <w:r w:rsidR="00165BAF" w:rsidRPr="00DE6C92">
        <w:rPr>
          <w:rFonts w:ascii="Georgia" w:hAnsi="Georgia"/>
          <w:b/>
          <w:sz w:val="22"/>
          <w:szCs w:val="22"/>
        </w:rPr>
        <w:t>Qn45y</w:t>
      </w:r>
      <w:r w:rsidR="00165BAF" w:rsidRPr="00DE6C92">
        <w:rPr>
          <w:rFonts w:ascii="Georgia" w:hAnsi="Georgia"/>
          <w:sz w:val="22"/>
          <w:szCs w:val="22"/>
        </w:rPr>
        <w:t xml:space="preserve"> (</w:t>
      </w:r>
      <w:r w:rsidR="00F531FB" w:rsidRPr="00DE6C92">
        <w:rPr>
          <w:rFonts w:ascii="Georgia" w:hAnsi="Georgia"/>
          <w:sz w:val="22"/>
          <w:szCs w:val="22"/>
        </w:rPr>
        <w:t>RECORD YEAR</w:t>
      </w:r>
      <w:r w:rsidR="00165BAF" w:rsidRPr="00DE6C92">
        <w:rPr>
          <w:rFonts w:ascii="Georgia" w:hAnsi="Georgia"/>
          <w:sz w:val="22"/>
          <w:szCs w:val="22"/>
        </w:rPr>
        <w:t xml:space="preserve"> </w:t>
      </w:r>
      <w:r w:rsidR="00F531FB" w:rsidRPr="00DE6C92">
        <w:rPr>
          <w:rFonts w:ascii="Georgia" w:hAnsi="Georgia"/>
          <w:sz w:val="22"/>
          <w:szCs w:val="22"/>
        </w:rPr>
        <w:t xml:space="preserve">1910-2011) </w:t>
      </w:r>
    </w:p>
    <w:p w14:paraId="240B8F37"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6A81EDF8" w14:textId="77777777" w:rsidR="00632A8E" w:rsidRPr="00DE6C92" w:rsidRDefault="0095385E" w:rsidP="00047C1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15933DC1" w14:textId="77777777" w:rsidR="00047C10" w:rsidRPr="00DE6C92" w:rsidRDefault="00047C10" w:rsidP="00047C1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CB4D5DA" w14:textId="77777777" w:rsidR="0095385E" w:rsidRPr="00DE6C92" w:rsidRDefault="00632A8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14:paraId="507CE3A3" w14:textId="77777777" w:rsidR="0095385E" w:rsidRPr="00DE6C92" w:rsidRDefault="00632A8E" w:rsidP="00632A8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46.</w:t>
      </w:r>
      <w:r w:rsidRPr="00DE6C92">
        <w:rPr>
          <w:rFonts w:ascii="Georgia" w:hAnsi="Georgia"/>
          <w:sz w:val="22"/>
          <w:szCs w:val="22"/>
        </w:rPr>
        <w:tab/>
      </w:r>
      <w:r w:rsidR="0095385E" w:rsidRPr="00DE6C92">
        <w:rPr>
          <w:rFonts w:ascii="Georgia" w:hAnsi="Georgia"/>
          <w:sz w:val="22"/>
          <w:szCs w:val="22"/>
        </w:rPr>
        <w:t>Some people say that buying a home is the best long term investment in the United States.</w:t>
      </w:r>
      <w:r w:rsidRPr="00DE6C92">
        <w:rPr>
          <w:rFonts w:ascii="Georgia" w:hAnsi="Georgia"/>
          <w:sz w:val="22"/>
          <w:szCs w:val="22"/>
        </w:rPr>
        <w:t xml:space="preserve">  </w:t>
      </w:r>
      <w:r w:rsidR="0095385E" w:rsidRPr="00DE6C92">
        <w:rPr>
          <w:rFonts w:ascii="Georgia" w:hAnsi="Georgia"/>
          <w:sz w:val="22"/>
          <w:szCs w:val="22"/>
        </w:rPr>
        <w:t xml:space="preserve">Do you strongly agree, somewhat agree, somewhat disagree, or strongly disagree? </w:t>
      </w:r>
    </w:p>
    <w:p w14:paraId="6235BD14"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2A39270" w14:textId="77777777"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Qn46</w:t>
      </w:r>
      <w:r w:rsidR="0095385E" w:rsidRPr="00DE6C92">
        <w:rPr>
          <w:rFonts w:ascii="Georgia" w:hAnsi="Georgia"/>
          <w:sz w:val="22"/>
          <w:szCs w:val="22"/>
        </w:rPr>
        <w:tab/>
        <w:t>1</w:t>
      </w:r>
      <w:r w:rsidR="0095385E" w:rsidRPr="00DE6C92">
        <w:rPr>
          <w:rFonts w:ascii="Georgia" w:hAnsi="Georgia"/>
          <w:sz w:val="22"/>
          <w:szCs w:val="22"/>
        </w:rPr>
        <w:tab/>
        <w:t>Strongly agree</w:t>
      </w:r>
    </w:p>
    <w:p w14:paraId="1835BB4A"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Somewhat agree</w:t>
      </w:r>
    </w:p>
    <w:p w14:paraId="605ECF3C"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Somewhat disagree</w:t>
      </w:r>
    </w:p>
    <w:p w14:paraId="30412A55"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Strongly disagree</w:t>
      </w:r>
    </w:p>
    <w:p w14:paraId="4F01CA2E"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12B6359C"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73334E8D"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2596FDC" w14:textId="77777777" w:rsidR="000E4321" w:rsidRDefault="000E4321">
      <w:pPr>
        <w:rPr>
          <w:rFonts w:ascii="Georgia" w:hAnsi="Georgia"/>
          <w:b/>
          <w:sz w:val="22"/>
          <w:szCs w:val="22"/>
        </w:rPr>
      </w:pPr>
      <w:r>
        <w:rPr>
          <w:rFonts w:ascii="Georgia" w:hAnsi="Georgia"/>
          <w:b/>
          <w:sz w:val="22"/>
          <w:szCs w:val="22"/>
        </w:rPr>
        <w:br w:type="page"/>
      </w:r>
    </w:p>
    <w:p w14:paraId="0C250F7C" w14:textId="77777777" w:rsidR="00A31ED0" w:rsidRPr="00DE6C92" w:rsidRDefault="00A31ED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47</w:t>
      </w:r>
    </w:p>
    <w:p w14:paraId="04CFC33F" w14:textId="77777777" w:rsidR="00A31ED0" w:rsidRPr="00DE6C92" w:rsidRDefault="00A31ED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181E808" w14:textId="77777777" w:rsidR="00632A8E" w:rsidRPr="00DE6C92" w:rsidRDefault="00632A8E" w:rsidP="00632A8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IF Q43=1 - HOMEOWNERS)</w:t>
      </w:r>
    </w:p>
    <w:p w14:paraId="5FAF51D2" w14:textId="77777777" w:rsidR="0095385E" w:rsidRPr="00DE6C92" w:rsidRDefault="00632A8E" w:rsidP="00632A8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48.</w:t>
      </w:r>
      <w:r w:rsidR="0095385E" w:rsidRPr="00DE6C92">
        <w:rPr>
          <w:rFonts w:ascii="Georgia" w:hAnsi="Georgia"/>
          <w:sz w:val="22"/>
          <w:szCs w:val="22"/>
        </w:rPr>
        <w:tab/>
        <w:t xml:space="preserve">Now I'd like you to think about how much you could sell your home for today and how much you still owe on your home. Do you currently owe more on your home than you could sell it for today, or not? </w:t>
      </w:r>
    </w:p>
    <w:p w14:paraId="63E2DA1A" w14:textId="77777777" w:rsidR="00632A8E" w:rsidRPr="00DE6C92" w:rsidRDefault="00632A8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0D5F81B" w14:textId="77777777"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Qn48</w:t>
      </w:r>
      <w:r w:rsidR="0095385E" w:rsidRPr="00DE6C92">
        <w:rPr>
          <w:rFonts w:ascii="Georgia" w:hAnsi="Georgia"/>
          <w:sz w:val="22"/>
          <w:szCs w:val="22"/>
        </w:rPr>
        <w:tab/>
        <w:t>1</w:t>
      </w:r>
      <w:r w:rsidR="0095385E" w:rsidRPr="00DE6C92">
        <w:rPr>
          <w:rFonts w:ascii="Georgia" w:hAnsi="Georgia"/>
          <w:sz w:val="22"/>
          <w:szCs w:val="22"/>
        </w:rPr>
        <w:tab/>
        <w:t>Yes, owe more</w:t>
      </w:r>
    </w:p>
    <w:p w14:paraId="7B9BE36B"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No, do not owe more</w:t>
      </w:r>
    </w:p>
    <w:p w14:paraId="2670883E"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 xml:space="preserve">(DO NOT READ) No mortgage/Already paid it off </w:t>
      </w:r>
    </w:p>
    <w:p w14:paraId="46277C7A"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73DF38DF"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5595BA12"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C103681" w14:textId="77777777" w:rsidR="006F0227" w:rsidRPr="00DE6C92" w:rsidRDefault="00A31ED0">
      <w:pPr>
        <w:rPr>
          <w:rFonts w:ascii="Georgia" w:hAnsi="Georgia"/>
          <w:b/>
          <w:sz w:val="22"/>
          <w:szCs w:val="22"/>
        </w:rPr>
      </w:pPr>
      <w:r w:rsidRPr="00DE6C92">
        <w:rPr>
          <w:rFonts w:ascii="Georgia" w:hAnsi="Georgia"/>
          <w:b/>
          <w:sz w:val="22"/>
          <w:szCs w:val="22"/>
        </w:rPr>
        <w:t>NO QUESTION 49</w:t>
      </w:r>
    </w:p>
    <w:p w14:paraId="4507D744" w14:textId="77777777" w:rsidR="001C2D26" w:rsidRPr="00DE6C92" w:rsidRDefault="001C2D26" w:rsidP="001C2D2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50</w:t>
      </w:r>
    </w:p>
    <w:p w14:paraId="58DA34D4" w14:textId="77777777" w:rsidR="006F0227" w:rsidRPr="00DE6C92" w:rsidRDefault="006F0227">
      <w:pPr>
        <w:rPr>
          <w:rFonts w:ascii="Georgia" w:hAnsi="Georgia"/>
          <w:sz w:val="22"/>
          <w:szCs w:val="22"/>
        </w:rPr>
      </w:pPr>
    </w:p>
    <w:p w14:paraId="46297CC9" w14:textId="77777777" w:rsidR="001C2D26" w:rsidRPr="00DE6C92" w:rsidRDefault="001C2D26">
      <w:pPr>
        <w:rPr>
          <w:rFonts w:ascii="Georgia" w:hAnsi="Georgia"/>
          <w:sz w:val="22"/>
          <w:szCs w:val="22"/>
        </w:rPr>
      </w:pPr>
      <w:r w:rsidRPr="00DE6C92">
        <w:rPr>
          <w:rFonts w:ascii="Georgia" w:hAnsi="Georgia"/>
          <w:sz w:val="22"/>
          <w:szCs w:val="22"/>
        </w:rPr>
        <w:br w:type="page"/>
      </w:r>
    </w:p>
    <w:p w14:paraId="40A507B5"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(READ: On another topic…)</w:t>
      </w:r>
    </w:p>
    <w:p w14:paraId="162578AF"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6938174" w14:textId="77777777" w:rsidR="0095385E" w:rsidRPr="00DE6C92" w:rsidRDefault="00632A8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14:paraId="53DA1B9A" w14:textId="77777777" w:rsidR="0095385E" w:rsidRPr="00DE6C92" w:rsidRDefault="00632A8E" w:rsidP="00632A8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 xml:space="preserve">51. </w:t>
      </w:r>
      <w:r w:rsidR="0095385E" w:rsidRPr="00DE6C92">
        <w:rPr>
          <w:rFonts w:ascii="Georgia" w:hAnsi="Georgia"/>
          <w:sz w:val="22"/>
          <w:szCs w:val="22"/>
        </w:rPr>
        <w:tab/>
        <w:t xml:space="preserve">Generally speaking, would you say that most people can be trusted or that you can't be too careful in dealing with people? </w:t>
      </w:r>
    </w:p>
    <w:p w14:paraId="7161C254"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14:paraId="4E68F31F" w14:textId="77777777"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Qn51</w:t>
      </w:r>
      <w:r w:rsidR="0095385E" w:rsidRPr="00DE6C92">
        <w:rPr>
          <w:rFonts w:ascii="Georgia" w:hAnsi="Georgia"/>
          <w:sz w:val="22"/>
          <w:szCs w:val="22"/>
        </w:rPr>
        <w:tab/>
        <w:t>1</w:t>
      </w:r>
      <w:r w:rsidR="0095385E" w:rsidRPr="00DE6C92">
        <w:rPr>
          <w:rFonts w:ascii="Georgia" w:hAnsi="Georgia"/>
          <w:sz w:val="22"/>
          <w:szCs w:val="22"/>
        </w:rPr>
        <w:tab/>
        <w:t xml:space="preserve">Can be trusted </w:t>
      </w:r>
    </w:p>
    <w:p w14:paraId="2B43C79A"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 xml:space="preserve">Can't be too careful </w:t>
      </w:r>
    </w:p>
    <w:p w14:paraId="624D2287"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(DO NOT READ) Other/Depends</w:t>
      </w:r>
    </w:p>
    <w:p w14:paraId="44328F1A"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62A8AE29"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7C2E534D" w14:textId="77777777" w:rsidR="00047C10" w:rsidRPr="00DE6C92" w:rsidRDefault="00047C1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83EAD35" w14:textId="77777777" w:rsidR="0095385E" w:rsidRPr="00DE6C92" w:rsidRDefault="00632A8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14:paraId="37878406" w14:textId="77777777" w:rsidR="0095385E" w:rsidRPr="00DE6C92" w:rsidRDefault="00632A8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(ROTATE)</w:t>
      </w:r>
    </w:p>
    <w:p w14:paraId="64E0B5BD" w14:textId="77777777" w:rsidR="0095385E" w:rsidRPr="00DE6C92" w:rsidRDefault="00632A8E" w:rsidP="00632A8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52.</w:t>
      </w:r>
      <w:r w:rsidR="0095385E" w:rsidRPr="00DE6C92">
        <w:rPr>
          <w:rFonts w:ascii="Georgia" w:hAnsi="Georgia"/>
          <w:sz w:val="22"/>
          <w:szCs w:val="22"/>
        </w:rPr>
        <w:tab/>
        <w:t xml:space="preserve">I'm going to read you a pair of statements. Tell me whether the FIRST statement or the SECOND statement comes closer to your own views — even if neither is exactly right. </w:t>
      </w:r>
    </w:p>
    <w:p w14:paraId="1BA91284" w14:textId="77777777" w:rsidR="00664D06" w:rsidRPr="00DE6C92" w:rsidRDefault="00664D06" w:rsidP="00632A8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(READ LIST)</w:t>
      </w:r>
    </w:p>
    <w:p w14:paraId="40381949"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32EDC5D" w14:textId="77777777"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Qn52</w:t>
      </w:r>
      <w:r w:rsidR="0095385E" w:rsidRPr="00DE6C92">
        <w:rPr>
          <w:rFonts w:ascii="Georgia" w:hAnsi="Georgia"/>
          <w:sz w:val="22"/>
          <w:szCs w:val="22"/>
        </w:rPr>
        <w:tab/>
        <w:t>1</w:t>
      </w:r>
      <w:r w:rsidR="0095385E" w:rsidRPr="00DE6C92">
        <w:rPr>
          <w:rFonts w:ascii="Georgia" w:hAnsi="Georgia"/>
          <w:sz w:val="22"/>
          <w:szCs w:val="22"/>
        </w:rPr>
        <w:tab/>
      </w:r>
      <w:r w:rsidR="00632A8E" w:rsidRPr="00DE6C92">
        <w:rPr>
          <w:rFonts w:ascii="Georgia" w:hAnsi="Georgia"/>
          <w:sz w:val="22"/>
          <w:szCs w:val="22"/>
        </w:rPr>
        <w:t>Most people who want to get ahead can make it if they're willing to work hard</w:t>
      </w:r>
    </w:p>
    <w:p w14:paraId="77C8A343"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r>
      <w:r w:rsidR="00632A8E" w:rsidRPr="00DE6C92">
        <w:rPr>
          <w:rFonts w:ascii="Georgia" w:hAnsi="Georgia"/>
          <w:sz w:val="22"/>
          <w:szCs w:val="22"/>
        </w:rPr>
        <w:t>Hard work and determination are no guarantee of success for most people</w:t>
      </w:r>
    </w:p>
    <w:p w14:paraId="672C4C7B"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(DO NOT READ) Neither/both equally</w:t>
      </w:r>
    </w:p>
    <w:p w14:paraId="297EF05D"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05D7E5EC"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469C42CF"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3BBE240" w14:textId="77777777" w:rsidR="0095385E" w:rsidRPr="00DE6C92" w:rsidRDefault="00632A8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14:paraId="09E3B667" w14:textId="77777777" w:rsidR="0095385E" w:rsidRPr="00DE6C92" w:rsidRDefault="00632A8E" w:rsidP="00632A8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53.</w:t>
      </w:r>
      <w:r w:rsidR="0095385E" w:rsidRPr="00DE6C92">
        <w:rPr>
          <w:rFonts w:ascii="Georgia" w:hAnsi="Georgia"/>
          <w:sz w:val="22"/>
          <w:szCs w:val="22"/>
        </w:rPr>
        <w:tab/>
        <w:t>If you had to choose, would you rather have a smaller government providing fewer services, or a bigger government providing more services?</w:t>
      </w:r>
    </w:p>
    <w:p w14:paraId="7FD93859"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14:paraId="4B53B19B" w14:textId="77777777"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600"/>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Qn53</w:t>
      </w:r>
      <w:r w:rsidR="00632A8E" w:rsidRPr="00DE6C92">
        <w:rPr>
          <w:rFonts w:ascii="Georgia" w:hAnsi="Georgia"/>
          <w:sz w:val="22"/>
          <w:szCs w:val="22"/>
        </w:rPr>
        <w:tab/>
      </w:r>
      <w:r w:rsidR="0095385E" w:rsidRPr="00DE6C92">
        <w:rPr>
          <w:rFonts w:ascii="Georgia" w:hAnsi="Georgia"/>
          <w:sz w:val="22"/>
          <w:szCs w:val="22"/>
        </w:rPr>
        <w:t>1</w:t>
      </w:r>
      <w:r w:rsidR="0095385E" w:rsidRPr="00DE6C92">
        <w:rPr>
          <w:rFonts w:ascii="Georgia" w:hAnsi="Georgia"/>
          <w:sz w:val="22"/>
          <w:szCs w:val="22"/>
        </w:rPr>
        <w:tab/>
        <w:t>Smaller government, fewer services</w:t>
      </w:r>
    </w:p>
    <w:p w14:paraId="64D16A23" w14:textId="77777777" w:rsidR="0095385E" w:rsidRPr="00DE6C92" w:rsidRDefault="00632A8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600"/>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2</w:t>
      </w:r>
      <w:r w:rsidR="0095385E" w:rsidRPr="00DE6C92">
        <w:rPr>
          <w:rFonts w:ascii="Georgia" w:hAnsi="Georgia"/>
          <w:sz w:val="22"/>
          <w:szCs w:val="22"/>
        </w:rPr>
        <w:tab/>
        <w:t>Bigger government, more services</w:t>
      </w:r>
    </w:p>
    <w:p w14:paraId="50E1B0F5" w14:textId="77777777" w:rsidR="0095385E" w:rsidRPr="00DE6C92" w:rsidRDefault="00632A8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600"/>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3</w:t>
      </w:r>
      <w:r w:rsidR="0095385E" w:rsidRPr="00DE6C92">
        <w:rPr>
          <w:rFonts w:ascii="Georgia" w:hAnsi="Georgia"/>
          <w:sz w:val="22"/>
          <w:szCs w:val="22"/>
        </w:rPr>
        <w:tab/>
        <w:t>(DO NOT READ) Depends</w:t>
      </w:r>
    </w:p>
    <w:p w14:paraId="7D4E8496"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632A8E"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484169AD"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632A8E"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107FDD01"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44E29F6" w14:textId="77777777" w:rsidR="0095385E" w:rsidRPr="00DE6C92" w:rsidRDefault="00632A8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14:paraId="15AC777F" w14:textId="77777777" w:rsidR="0095385E" w:rsidRPr="00DE6C92" w:rsidRDefault="00632A8E" w:rsidP="00632A8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54.</w:t>
      </w:r>
      <w:r w:rsidR="0095385E" w:rsidRPr="00DE6C92">
        <w:rPr>
          <w:rFonts w:ascii="Georgia" w:hAnsi="Georgia"/>
          <w:sz w:val="22"/>
          <w:szCs w:val="22"/>
        </w:rPr>
        <w:tab/>
        <w:t>Overall, do you think of yourself as a typical American OR very different from a typical American?</w:t>
      </w:r>
    </w:p>
    <w:p w14:paraId="1470EE4C"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B72A510" w14:textId="77777777"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Qn54</w:t>
      </w:r>
      <w:r w:rsidR="00632A8E" w:rsidRPr="00DE6C92">
        <w:rPr>
          <w:rFonts w:ascii="Georgia" w:hAnsi="Georgia"/>
          <w:sz w:val="22"/>
          <w:szCs w:val="22"/>
        </w:rPr>
        <w:tab/>
      </w:r>
      <w:r w:rsidR="0095385E" w:rsidRPr="00DE6C92">
        <w:rPr>
          <w:rFonts w:ascii="Georgia" w:hAnsi="Georgia"/>
          <w:sz w:val="22"/>
          <w:szCs w:val="22"/>
        </w:rPr>
        <w:t>1</w:t>
      </w:r>
      <w:r w:rsidR="0095385E" w:rsidRPr="00DE6C92">
        <w:rPr>
          <w:rFonts w:ascii="Georgia" w:hAnsi="Georgia"/>
          <w:sz w:val="22"/>
          <w:szCs w:val="22"/>
        </w:rPr>
        <w:tab/>
        <w:t>Typical American</w:t>
      </w:r>
    </w:p>
    <w:p w14:paraId="08332D49"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632A8E" w:rsidRPr="00DE6C92">
        <w:rPr>
          <w:rFonts w:ascii="Georgia" w:hAnsi="Georgia"/>
          <w:sz w:val="22"/>
          <w:szCs w:val="22"/>
        </w:rPr>
        <w:tab/>
      </w:r>
      <w:r w:rsidRPr="00DE6C92">
        <w:rPr>
          <w:rFonts w:ascii="Georgia" w:hAnsi="Georgia"/>
          <w:sz w:val="22"/>
          <w:szCs w:val="22"/>
        </w:rPr>
        <w:t>2</w:t>
      </w:r>
      <w:r w:rsidRPr="00DE6C92">
        <w:rPr>
          <w:rFonts w:ascii="Georgia" w:hAnsi="Georgia"/>
          <w:sz w:val="22"/>
          <w:szCs w:val="22"/>
        </w:rPr>
        <w:tab/>
        <w:t>Very different from typical American</w:t>
      </w:r>
    </w:p>
    <w:p w14:paraId="2E5CEE29"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632A8E"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3E296DEA" w14:textId="77777777" w:rsidR="0095385E" w:rsidRPr="00DE6C92" w:rsidRDefault="0095385E" w:rsidP="002A501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632A8E"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566A8DBC" w14:textId="77777777" w:rsidR="00047C10" w:rsidRPr="00DE6C92" w:rsidRDefault="00047C10" w:rsidP="002A501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0CC5C6F" w14:textId="77777777" w:rsidR="00F41E9C" w:rsidRDefault="00F41E9C">
      <w:pPr>
        <w:rPr>
          <w:rFonts w:ascii="Georgia" w:hAnsi="Georgia"/>
          <w:sz w:val="22"/>
          <w:szCs w:val="22"/>
        </w:rPr>
      </w:pPr>
      <w:r>
        <w:rPr>
          <w:rFonts w:ascii="Georgia" w:hAnsi="Georgia"/>
          <w:sz w:val="22"/>
          <w:szCs w:val="22"/>
        </w:rPr>
        <w:br w:type="page"/>
      </w:r>
    </w:p>
    <w:p w14:paraId="4B02E0D2" w14:textId="77777777" w:rsidR="0095385E" w:rsidRPr="00F41E9C"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F41E9C">
        <w:rPr>
          <w:rFonts w:ascii="Georgia" w:hAnsi="Georgia"/>
          <w:b/>
          <w:sz w:val="22"/>
          <w:szCs w:val="22"/>
        </w:rPr>
        <w:t>LANGUAGE PROFICIENCY</w:t>
      </w:r>
    </w:p>
    <w:p w14:paraId="4877B19A" w14:textId="77777777" w:rsidR="0095385E" w:rsidRPr="00DE6C92" w:rsidRDefault="00A857A6"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w:t>
      </w:r>
      <w:r w:rsidR="0095385E" w:rsidRPr="00DE6C92">
        <w:rPr>
          <w:rFonts w:ascii="Georgia" w:hAnsi="Georgia"/>
          <w:sz w:val="22"/>
          <w:szCs w:val="22"/>
        </w:rPr>
        <w:t>READ</w:t>
      </w:r>
      <w:r w:rsidRPr="00DE6C92">
        <w:rPr>
          <w:rFonts w:ascii="Georgia" w:hAnsi="Georgia"/>
          <w:sz w:val="22"/>
          <w:szCs w:val="22"/>
        </w:rPr>
        <w:t>)</w:t>
      </w:r>
      <w:r w:rsidR="0095385E" w:rsidRPr="00DE6C92">
        <w:rPr>
          <w:rFonts w:ascii="Georgia" w:hAnsi="Georgia"/>
          <w:sz w:val="22"/>
          <w:szCs w:val="22"/>
        </w:rPr>
        <w:t xml:space="preserve"> On another topic…</w:t>
      </w:r>
    </w:p>
    <w:p w14:paraId="32E54E91"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203E08D" w14:textId="77777777" w:rsidR="001A2542" w:rsidRPr="00DE6C92" w:rsidRDefault="009A7346"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w:t>
      </w:r>
      <w:r w:rsidR="001A2542" w:rsidRPr="00DE6C92">
        <w:rPr>
          <w:rFonts w:ascii="Georgia" w:hAnsi="Georgia"/>
          <w:sz w:val="22"/>
          <w:szCs w:val="22"/>
        </w:rPr>
        <w:t>ROTATE I</w:t>
      </w:r>
      <w:r w:rsidRPr="00DE6C92">
        <w:rPr>
          <w:rFonts w:ascii="Georgia" w:hAnsi="Georgia"/>
          <w:sz w:val="22"/>
          <w:szCs w:val="22"/>
        </w:rPr>
        <w:t>N BLOCKS Q55</w:t>
      </w:r>
      <w:r w:rsidR="006C5A21" w:rsidRPr="00DE6C92">
        <w:rPr>
          <w:rFonts w:ascii="Georgia" w:hAnsi="Georgia"/>
          <w:sz w:val="22"/>
          <w:szCs w:val="22"/>
        </w:rPr>
        <w:t>-Q</w:t>
      </w:r>
      <w:r w:rsidRPr="00DE6C92">
        <w:rPr>
          <w:rFonts w:ascii="Georgia" w:hAnsi="Georgia"/>
          <w:sz w:val="22"/>
          <w:szCs w:val="22"/>
        </w:rPr>
        <w:t>56, Q57</w:t>
      </w:r>
      <w:r w:rsidR="006C5A21" w:rsidRPr="00DE6C92">
        <w:rPr>
          <w:rFonts w:ascii="Georgia" w:hAnsi="Georgia"/>
          <w:sz w:val="22"/>
          <w:szCs w:val="22"/>
        </w:rPr>
        <w:t>-</w:t>
      </w:r>
      <w:r w:rsidRPr="00DE6C92">
        <w:rPr>
          <w:rFonts w:ascii="Georgia" w:hAnsi="Georgia"/>
          <w:sz w:val="22"/>
          <w:szCs w:val="22"/>
        </w:rPr>
        <w:t>Q58)</w:t>
      </w:r>
    </w:p>
    <w:p w14:paraId="09CA4CD4" w14:textId="77777777" w:rsidR="009A7346" w:rsidRPr="00DE6C92" w:rsidRDefault="009A7346" w:rsidP="00632A8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sz w:val="22"/>
          <w:szCs w:val="22"/>
        </w:rPr>
      </w:pPr>
    </w:p>
    <w:p w14:paraId="30F21F0F" w14:textId="77777777" w:rsidR="0095385E" w:rsidRPr="00DE6C92" w:rsidRDefault="00632A8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14:paraId="539E4536" w14:textId="77777777" w:rsidR="0095385E" w:rsidRPr="00DE6C92" w:rsidRDefault="00632A8E" w:rsidP="00632A8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55.</w:t>
      </w:r>
      <w:r w:rsidRPr="00DE6C92">
        <w:rPr>
          <w:rFonts w:ascii="Georgia" w:hAnsi="Georgia"/>
          <w:sz w:val="22"/>
          <w:szCs w:val="22"/>
        </w:rPr>
        <w:tab/>
      </w:r>
      <w:r w:rsidR="0095385E" w:rsidRPr="00DE6C92">
        <w:rPr>
          <w:rFonts w:ascii="Georgia" w:hAnsi="Georgia"/>
          <w:sz w:val="22"/>
          <w:szCs w:val="22"/>
        </w:rPr>
        <w:t>Would you say you can carry on a conversation in Spanish, both understanding and speaking -- very well, pretty well, just a little, or not at all?</w:t>
      </w:r>
    </w:p>
    <w:p w14:paraId="79D1FC62"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7CC3EA8" w14:textId="77777777"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Qn55</w:t>
      </w:r>
      <w:r w:rsidR="0095385E" w:rsidRPr="00DE6C92">
        <w:rPr>
          <w:rFonts w:ascii="Georgia" w:hAnsi="Georgia"/>
          <w:sz w:val="22"/>
          <w:szCs w:val="22"/>
        </w:rPr>
        <w:tab/>
        <w:t>1</w:t>
      </w:r>
      <w:r w:rsidR="0095385E" w:rsidRPr="00DE6C92">
        <w:rPr>
          <w:rFonts w:ascii="Georgia" w:hAnsi="Georgia"/>
          <w:sz w:val="22"/>
          <w:szCs w:val="22"/>
        </w:rPr>
        <w:tab/>
        <w:t>Very well</w:t>
      </w:r>
    </w:p>
    <w:p w14:paraId="418C5AAB"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Pretty well</w:t>
      </w:r>
    </w:p>
    <w:p w14:paraId="407F2F55"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Just a little</w:t>
      </w:r>
    </w:p>
    <w:p w14:paraId="6A47A838"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Not at all</w:t>
      </w:r>
    </w:p>
    <w:p w14:paraId="5A0D4C1A"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4B2D6087"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26DD0824"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88E128A" w14:textId="77777777" w:rsidR="0095385E" w:rsidRPr="00DE6C92" w:rsidRDefault="00632A8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14:paraId="4D69FA38" w14:textId="77777777" w:rsidR="0095385E" w:rsidRPr="00DE6C92" w:rsidRDefault="00632A8E" w:rsidP="00632A8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56.</w:t>
      </w:r>
      <w:r w:rsidRPr="00DE6C92">
        <w:rPr>
          <w:rFonts w:ascii="Georgia" w:hAnsi="Georgia"/>
          <w:sz w:val="22"/>
          <w:szCs w:val="22"/>
        </w:rPr>
        <w:tab/>
      </w:r>
      <w:r w:rsidR="0095385E" w:rsidRPr="00DE6C92">
        <w:rPr>
          <w:rFonts w:ascii="Georgia" w:hAnsi="Georgia"/>
          <w:sz w:val="22"/>
          <w:szCs w:val="22"/>
        </w:rPr>
        <w:t>Would you say you can read a newspaper or book in Spanish -- very well, pretty well, just a little, or not at all?</w:t>
      </w:r>
    </w:p>
    <w:p w14:paraId="75B1181F"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5F75F0A" w14:textId="77777777"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Qn56</w:t>
      </w:r>
      <w:r w:rsidR="0095385E" w:rsidRPr="00DE6C92">
        <w:rPr>
          <w:rFonts w:ascii="Georgia" w:hAnsi="Georgia"/>
          <w:sz w:val="22"/>
          <w:szCs w:val="22"/>
        </w:rPr>
        <w:tab/>
        <w:t>1</w:t>
      </w:r>
      <w:r w:rsidR="0095385E" w:rsidRPr="00DE6C92">
        <w:rPr>
          <w:rFonts w:ascii="Georgia" w:hAnsi="Georgia"/>
          <w:sz w:val="22"/>
          <w:szCs w:val="22"/>
        </w:rPr>
        <w:tab/>
        <w:t>Very well</w:t>
      </w:r>
    </w:p>
    <w:p w14:paraId="1E05CD30"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Pretty well</w:t>
      </w:r>
    </w:p>
    <w:p w14:paraId="5F9D7A02"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Just a little</w:t>
      </w:r>
    </w:p>
    <w:p w14:paraId="375E9B2F"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Not at all</w:t>
      </w:r>
    </w:p>
    <w:p w14:paraId="43742899"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5A465D35"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58729C1C"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FDBC08E" w14:textId="77777777" w:rsidR="0095385E" w:rsidRPr="00DE6C92" w:rsidRDefault="00632A8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14:paraId="6C76CE04" w14:textId="77777777" w:rsidR="0095385E" w:rsidRPr="00DE6C92" w:rsidRDefault="00632A8E" w:rsidP="00632A8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57.</w:t>
      </w:r>
      <w:r w:rsidRPr="00DE6C92">
        <w:rPr>
          <w:rFonts w:ascii="Georgia" w:hAnsi="Georgia"/>
          <w:sz w:val="22"/>
          <w:szCs w:val="22"/>
        </w:rPr>
        <w:tab/>
      </w:r>
      <w:r w:rsidR="0095385E" w:rsidRPr="00DE6C92">
        <w:rPr>
          <w:rFonts w:ascii="Georgia" w:hAnsi="Georgia"/>
          <w:sz w:val="22"/>
          <w:szCs w:val="22"/>
        </w:rPr>
        <w:t>Would you say you can carry on a conversation in English, both understanding and speaking -- very well, pretty well, just a little, or not at all?</w:t>
      </w:r>
    </w:p>
    <w:p w14:paraId="24CA65C4"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3AEE2DA" w14:textId="77777777"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Qn57</w:t>
      </w:r>
      <w:r w:rsidR="0095385E" w:rsidRPr="00DE6C92">
        <w:rPr>
          <w:rFonts w:ascii="Georgia" w:hAnsi="Georgia"/>
          <w:sz w:val="22"/>
          <w:szCs w:val="22"/>
        </w:rPr>
        <w:tab/>
        <w:t>1</w:t>
      </w:r>
      <w:r w:rsidR="0095385E" w:rsidRPr="00DE6C92">
        <w:rPr>
          <w:rFonts w:ascii="Georgia" w:hAnsi="Georgia"/>
          <w:sz w:val="22"/>
          <w:szCs w:val="22"/>
        </w:rPr>
        <w:tab/>
        <w:t>Very well</w:t>
      </w:r>
    </w:p>
    <w:p w14:paraId="67418615"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Pretty well</w:t>
      </w:r>
    </w:p>
    <w:p w14:paraId="57C1B901"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Just a little</w:t>
      </w:r>
    </w:p>
    <w:p w14:paraId="3DE3525A"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Not at all</w:t>
      </w:r>
    </w:p>
    <w:p w14:paraId="54DB0B41"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724B9E2B"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59FFC47E" w14:textId="77777777" w:rsidR="00FB35C5" w:rsidRPr="00DE6C92" w:rsidRDefault="00FB35C5"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421ECC4" w14:textId="77777777" w:rsidR="0095385E" w:rsidRPr="00DE6C92" w:rsidRDefault="005342BF"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14:paraId="6484F09F" w14:textId="77777777" w:rsidR="0095385E" w:rsidRPr="00DE6C92" w:rsidRDefault="005342BF"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58.</w:t>
      </w:r>
      <w:r w:rsidRPr="00DE6C92">
        <w:rPr>
          <w:rFonts w:ascii="Georgia" w:hAnsi="Georgia"/>
          <w:sz w:val="22"/>
          <w:szCs w:val="22"/>
        </w:rPr>
        <w:tab/>
      </w:r>
      <w:r w:rsidR="0095385E" w:rsidRPr="00DE6C92">
        <w:rPr>
          <w:rFonts w:ascii="Georgia" w:hAnsi="Georgia"/>
          <w:sz w:val="22"/>
          <w:szCs w:val="22"/>
        </w:rPr>
        <w:t>Would you say you can read a newspaper or book in English -- very well, pretty well, just a little, or not at all?</w:t>
      </w:r>
    </w:p>
    <w:p w14:paraId="5B0FE04C"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B1CA9F7" w14:textId="77777777"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Qn58</w:t>
      </w:r>
      <w:r w:rsidR="0095385E" w:rsidRPr="00DE6C92">
        <w:rPr>
          <w:rFonts w:ascii="Georgia" w:hAnsi="Georgia"/>
          <w:sz w:val="22"/>
          <w:szCs w:val="22"/>
        </w:rPr>
        <w:tab/>
        <w:t>1</w:t>
      </w:r>
      <w:r w:rsidR="0095385E" w:rsidRPr="00DE6C92">
        <w:rPr>
          <w:rFonts w:ascii="Georgia" w:hAnsi="Georgia"/>
          <w:sz w:val="22"/>
          <w:szCs w:val="22"/>
        </w:rPr>
        <w:tab/>
        <w:t>Very well</w:t>
      </w:r>
    </w:p>
    <w:p w14:paraId="65B120DA"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Pretty well</w:t>
      </w:r>
    </w:p>
    <w:p w14:paraId="574626E8"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Just a little</w:t>
      </w:r>
    </w:p>
    <w:p w14:paraId="394F78B5"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Not at all</w:t>
      </w:r>
    </w:p>
    <w:p w14:paraId="38D69D35"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1C59D1D9" w14:textId="77777777"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3CD43245" w14:textId="77777777" w:rsidR="00EC0AC7" w:rsidRPr="00DE6C92" w:rsidRDefault="00EC0AC7" w:rsidP="00EC0AC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3996300" w14:textId="77777777" w:rsidR="00D61C12" w:rsidRDefault="00D61C12">
      <w:pPr>
        <w:rPr>
          <w:rFonts w:ascii="Georgia" w:hAnsi="Georgia"/>
          <w:sz w:val="22"/>
          <w:szCs w:val="22"/>
        </w:rPr>
      </w:pPr>
      <w:r>
        <w:rPr>
          <w:rFonts w:ascii="Georgia" w:hAnsi="Georgia"/>
          <w:sz w:val="22"/>
          <w:szCs w:val="22"/>
        </w:rPr>
        <w:br w:type="page"/>
      </w:r>
    </w:p>
    <w:p w14:paraId="1E77B9FD" w14:textId="77777777" w:rsidR="00165BAF" w:rsidRPr="00DE6C92" w:rsidRDefault="00165BAF" w:rsidP="00165BA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55/56/57/58.  Aggregated Language Proficiency</w:t>
      </w:r>
    </w:p>
    <w:p w14:paraId="7226E138" w14:textId="77777777" w:rsidR="00EC0AC7" w:rsidRPr="00DE6C92" w:rsidRDefault="00EC0AC7" w:rsidP="00EC0AC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roofErr w:type="spellStart"/>
      <w:r w:rsidRPr="00DE6C92">
        <w:rPr>
          <w:rFonts w:ascii="Georgia" w:hAnsi="Georgia"/>
          <w:b/>
          <w:sz w:val="22"/>
          <w:szCs w:val="22"/>
        </w:rPr>
        <w:t>Primary_Language</w:t>
      </w:r>
      <w:proofErr w:type="spellEnd"/>
    </w:p>
    <w:p w14:paraId="589B1807" w14:textId="77777777" w:rsidR="00EC0AC7" w:rsidRPr="00DE6C92" w:rsidRDefault="00EC0AC7" w:rsidP="00EC0AC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1</w:t>
      </w:r>
      <w:r w:rsidRPr="00DE6C92">
        <w:rPr>
          <w:rFonts w:ascii="Georgia" w:hAnsi="Georgia"/>
          <w:sz w:val="22"/>
          <w:szCs w:val="22"/>
        </w:rPr>
        <w:tab/>
        <w:t xml:space="preserve">English Dominant </w:t>
      </w:r>
      <w:r w:rsidRPr="00DE6C92">
        <w:rPr>
          <w:rFonts w:ascii="Georgia" w:hAnsi="Georgia"/>
          <w:sz w:val="22"/>
          <w:szCs w:val="22"/>
        </w:rPr>
        <w:tab/>
      </w:r>
      <w:r w:rsidRPr="00DE6C92">
        <w:rPr>
          <w:rFonts w:ascii="Georgia" w:hAnsi="Georgia"/>
          <w:sz w:val="22"/>
          <w:szCs w:val="22"/>
        </w:rPr>
        <w:tab/>
      </w:r>
    </w:p>
    <w:p w14:paraId="50F5B9F4" w14:textId="77777777" w:rsidR="00165BAF" w:rsidRPr="00DE6C92" w:rsidRDefault="00EC0AC7" w:rsidP="00EC0AC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Bilingual</w:t>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p>
    <w:p w14:paraId="7DEBB7AE" w14:textId="77777777" w:rsidR="00EC0AC7" w:rsidRPr="00DE6C92" w:rsidRDefault="00165BAF" w:rsidP="00EC0AC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EC0AC7" w:rsidRPr="00DE6C92">
        <w:rPr>
          <w:rFonts w:ascii="Georgia" w:hAnsi="Georgia"/>
          <w:sz w:val="22"/>
          <w:szCs w:val="22"/>
        </w:rPr>
        <w:t>3</w:t>
      </w:r>
      <w:r w:rsidR="00EC0AC7" w:rsidRPr="00DE6C92">
        <w:rPr>
          <w:rFonts w:ascii="Georgia" w:hAnsi="Georgia"/>
          <w:sz w:val="22"/>
          <w:szCs w:val="22"/>
        </w:rPr>
        <w:tab/>
        <w:t>Spanish Dominant</w:t>
      </w:r>
      <w:r w:rsidR="00EC0AC7" w:rsidRPr="00DE6C92">
        <w:rPr>
          <w:rFonts w:ascii="Georgia" w:hAnsi="Georgia"/>
          <w:sz w:val="22"/>
          <w:szCs w:val="22"/>
        </w:rPr>
        <w:tab/>
      </w:r>
    </w:p>
    <w:p w14:paraId="56F27995" w14:textId="77777777" w:rsidR="00165BAF" w:rsidRPr="00DE6C92" w:rsidRDefault="00165BAF" w:rsidP="00165BAF">
      <w:pPr>
        <w:suppressAutoHyphens/>
        <w:ind w:left="720"/>
        <w:outlineLvl w:val="0"/>
        <w:rPr>
          <w:rFonts w:ascii="Georgia" w:hAnsi="Georgia"/>
          <w:sz w:val="22"/>
          <w:szCs w:val="22"/>
          <w:highlight w:val="lightGray"/>
        </w:rPr>
      </w:pPr>
    </w:p>
    <w:p w14:paraId="2F2F2E35" w14:textId="77777777" w:rsidR="00165BAF" w:rsidRPr="00DE6C92" w:rsidRDefault="00165BAF" w:rsidP="00165BAF">
      <w:pPr>
        <w:suppressAutoHyphens/>
        <w:ind w:left="720"/>
        <w:outlineLvl w:val="0"/>
        <w:rPr>
          <w:rFonts w:ascii="Georgia" w:hAnsi="Georgia"/>
          <w:sz w:val="22"/>
          <w:szCs w:val="22"/>
        </w:rPr>
      </w:pPr>
      <w:r w:rsidRPr="00DE6C92">
        <w:rPr>
          <w:rFonts w:ascii="Georgia" w:hAnsi="Georgia"/>
          <w:sz w:val="22"/>
          <w:szCs w:val="22"/>
        </w:rPr>
        <w:t>The SPSS syntax for this variable is as follows:</w:t>
      </w:r>
    </w:p>
    <w:p w14:paraId="400C825E" w14:textId="77777777" w:rsidR="00165BAF" w:rsidRPr="00DE6C92" w:rsidRDefault="00165BAF" w:rsidP="00165BAF">
      <w:pPr>
        <w:ind w:left="720"/>
        <w:jc w:val="both"/>
        <w:rPr>
          <w:rFonts w:ascii="Georgia" w:hAnsi="Georgia"/>
          <w:sz w:val="22"/>
          <w:szCs w:val="22"/>
        </w:rPr>
      </w:pPr>
      <w:r w:rsidRPr="00DE6C92">
        <w:rPr>
          <w:rFonts w:ascii="Georgia" w:hAnsi="Georgia"/>
          <w:sz w:val="22"/>
          <w:szCs w:val="22"/>
        </w:rPr>
        <w:t xml:space="preserve">Recode QN57 (1 = 2) (2 = 1) (3,4,8,9 = 0) into </w:t>
      </w:r>
      <w:proofErr w:type="spellStart"/>
      <w:r w:rsidRPr="00DE6C92">
        <w:rPr>
          <w:rFonts w:ascii="Georgia" w:hAnsi="Georgia"/>
          <w:sz w:val="22"/>
          <w:szCs w:val="22"/>
        </w:rPr>
        <w:t>engspk</w:t>
      </w:r>
      <w:proofErr w:type="spellEnd"/>
      <w:r w:rsidRPr="00DE6C92">
        <w:rPr>
          <w:rFonts w:ascii="Georgia" w:hAnsi="Georgia"/>
          <w:sz w:val="22"/>
          <w:szCs w:val="22"/>
        </w:rPr>
        <w:t>.</w:t>
      </w:r>
    </w:p>
    <w:p w14:paraId="3AF22531" w14:textId="77777777" w:rsidR="00165BAF" w:rsidRPr="00DE6C92" w:rsidRDefault="00165BAF" w:rsidP="00165BAF">
      <w:pPr>
        <w:ind w:left="720"/>
        <w:jc w:val="both"/>
        <w:rPr>
          <w:rFonts w:ascii="Georgia" w:hAnsi="Georgia"/>
          <w:sz w:val="22"/>
          <w:szCs w:val="22"/>
        </w:rPr>
      </w:pPr>
      <w:r w:rsidRPr="00DE6C92">
        <w:rPr>
          <w:rFonts w:ascii="Georgia" w:hAnsi="Georgia"/>
          <w:sz w:val="22"/>
          <w:szCs w:val="22"/>
        </w:rPr>
        <w:t xml:space="preserve">Recode QN58 (1 = 2) (2 = 1) (3,4,8,9 = 0) into </w:t>
      </w:r>
      <w:proofErr w:type="spellStart"/>
      <w:r w:rsidRPr="00DE6C92">
        <w:rPr>
          <w:rFonts w:ascii="Georgia" w:hAnsi="Georgia"/>
          <w:sz w:val="22"/>
          <w:szCs w:val="22"/>
        </w:rPr>
        <w:t>engrd</w:t>
      </w:r>
      <w:proofErr w:type="spellEnd"/>
      <w:r w:rsidRPr="00DE6C92">
        <w:rPr>
          <w:rFonts w:ascii="Georgia" w:hAnsi="Georgia"/>
          <w:sz w:val="22"/>
          <w:szCs w:val="22"/>
        </w:rPr>
        <w:t>.</w:t>
      </w:r>
    </w:p>
    <w:p w14:paraId="7689A8DB" w14:textId="77777777" w:rsidR="00165BAF" w:rsidRPr="00DE6C92" w:rsidRDefault="00165BAF" w:rsidP="00165BAF">
      <w:pPr>
        <w:ind w:left="720"/>
        <w:jc w:val="both"/>
        <w:rPr>
          <w:rFonts w:ascii="Georgia" w:hAnsi="Georgia"/>
          <w:sz w:val="22"/>
          <w:szCs w:val="22"/>
        </w:rPr>
      </w:pPr>
      <w:r w:rsidRPr="00DE6C92">
        <w:rPr>
          <w:rFonts w:ascii="Georgia" w:hAnsi="Georgia"/>
          <w:sz w:val="22"/>
          <w:szCs w:val="22"/>
        </w:rPr>
        <w:t xml:space="preserve">Recode QN55 (1 = 2) (2 = 1) (3,4,8,9 = 0) into </w:t>
      </w:r>
      <w:proofErr w:type="spellStart"/>
      <w:r w:rsidRPr="00DE6C92">
        <w:rPr>
          <w:rFonts w:ascii="Georgia" w:hAnsi="Georgia"/>
          <w:sz w:val="22"/>
          <w:szCs w:val="22"/>
        </w:rPr>
        <w:t>spnspk</w:t>
      </w:r>
      <w:proofErr w:type="spellEnd"/>
      <w:r w:rsidRPr="00DE6C92">
        <w:rPr>
          <w:rFonts w:ascii="Georgia" w:hAnsi="Georgia"/>
          <w:sz w:val="22"/>
          <w:szCs w:val="22"/>
        </w:rPr>
        <w:t>.</w:t>
      </w:r>
    </w:p>
    <w:p w14:paraId="1A1FD485" w14:textId="77777777" w:rsidR="00165BAF" w:rsidRPr="00DE6C92" w:rsidRDefault="00165BAF" w:rsidP="00165BAF">
      <w:pPr>
        <w:ind w:left="720"/>
        <w:jc w:val="both"/>
        <w:rPr>
          <w:rFonts w:ascii="Georgia" w:hAnsi="Georgia"/>
          <w:sz w:val="22"/>
          <w:szCs w:val="22"/>
        </w:rPr>
      </w:pPr>
      <w:r w:rsidRPr="00DE6C92">
        <w:rPr>
          <w:rFonts w:ascii="Georgia" w:hAnsi="Georgia"/>
          <w:sz w:val="22"/>
          <w:szCs w:val="22"/>
        </w:rPr>
        <w:t xml:space="preserve">Recode QN56 (1 = 2) (2 = 1) (3,4,8,9 = 0) into </w:t>
      </w:r>
      <w:proofErr w:type="spellStart"/>
      <w:r w:rsidRPr="00DE6C92">
        <w:rPr>
          <w:rFonts w:ascii="Georgia" w:hAnsi="Georgia"/>
          <w:sz w:val="22"/>
          <w:szCs w:val="22"/>
        </w:rPr>
        <w:t>spnrd</w:t>
      </w:r>
      <w:proofErr w:type="spellEnd"/>
      <w:r w:rsidRPr="00DE6C92">
        <w:rPr>
          <w:rFonts w:ascii="Georgia" w:hAnsi="Georgia"/>
          <w:sz w:val="22"/>
          <w:szCs w:val="22"/>
        </w:rPr>
        <w:t>.</w:t>
      </w:r>
    </w:p>
    <w:p w14:paraId="5228A8A3" w14:textId="77777777" w:rsidR="00165BAF" w:rsidRPr="00DE6C92" w:rsidRDefault="00165BAF" w:rsidP="00165BAF">
      <w:pPr>
        <w:ind w:left="720"/>
        <w:jc w:val="both"/>
        <w:rPr>
          <w:rFonts w:ascii="Georgia" w:hAnsi="Georgia"/>
          <w:sz w:val="22"/>
          <w:szCs w:val="22"/>
        </w:rPr>
      </w:pPr>
      <w:r w:rsidRPr="00DE6C92">
        <w:rPr>
          <w:rFonts w:ascii="Georgia" w:hAnsi="Georgia"/>
          <w:sz w:val="22"/>
          <w:szCs w:val="22"/>
        </w:rPr>
        <w:t> </w:t>
      </w:r>
    </w:p>
    <w:p w14:paraId="7CDA6980" w14:textId="77777777" w:rsidR="00165BAF" w:rsidRPr="00DE6C92" w:rsidRDefault="00165BAF" w:rsidP="00165BAF">
      <w:pPr>
        <w:ind w:left="720"/>
        <w:jc w:val="both"/>
        <w:rPr>
          <w:rFonts w:ascii="Georgia" w:hAnsi="Georgia"/>
          <w:sz w:val="22"/>
          <w:szCs w:val="22"/>
        </w:rPr>
      </w:pPr>
      <w:r w:rsidRPr="00DE6C92">
        <w:rPr>
          <w:rFonts w:ascii="Georgia" w:hAnsi="Georgia"/>
          <w:sz w:val="22"/>
          <w:szCs w:val="22"/>
        </w:rPr>
        <w:t xml:space="preserve">Compute English = </w:t>
      </w:r>
      <w:proofErr w:type="spellStart"/>
      <w:r w:rsidRPr="00DE6C92">
        <w:rPr>
          <w:rFonts w:ascii="Georgia" w:hAnsi="Georgia"/>
          <w:sz w:val="22"/>
          <w:szCs w:val="22"/>
        </w:rPr>
        <w:t>engspk</w:t>
      </w:r>
      <w:proofErr w:type="spellEnd"/>
      <w:r w:rsidRPr="00DE6C92">
        <w:rPr>
          <w:rFonts w:ascii="Georgia" w:hAnsi="Georgia"/>
          <w:sz w:val="22"/>
          <w:szCs w:val="22"/>
        </w:rPr>
        <w:t xml:space="preserve"> + </w:t>
      </w:r>
      <w:proofErr w:type="spellStart"/>
      <w:r w:rsidRPr="00DE6C92">
        <w:rPr>
          <w:rFonts w:ascii="Georgia" w:hAnsi="Georgia"/>
          <w:sz w:val="22"/>
          <w:szCs w:val="22"/>
        </w:rPr>
        <w:t>engrd</w:t>
      </w:r>
      <w:proofErr w:type="spellEnd"/>
      <w:r w:rsidRPr="00DE6C92">
        <w:rPr>
          <w:rFonts w:ascii="Georgia" w:hAnsi="Georgia"/>
          <w:sz w:val="22"/>
          <w:szCs w:val="22"/>
        </w:rPr>
        <w:t>.</w:t>
      </w:r>
    </w:p>
    <w:p w14:paraId="620E501B" w14:textId="77777777" w:rsidR="00165BAF" w:rsidRPr="00DE6C92" w:rsidRDefault="00165BAF" w:rsidP="00165BAF">
      <w:pPr>
        <w:ind w:left="720"/>
        <w:jc w:val="both"/>
        <w:rPr>
          <w:rFonts w:ascii="Georgia" w:hAnsi="Georgia"/>
          <w:sz w:val="22"/>
          <w:szCs w:val="22"/>
        </w:rPr>
      </w:pPr>
      <w:r w:rsidRPr="00DE6C92">
        <w:rPr>
          <w:rFonts w:ascii="Georgia" w:hAnsi="Georgia"/>
          <w:sz w:val="22"/>
          <w:szCs w:val="22"/>
        </w:rPr>
        <w:t xml:space="preserve">Compute Spanish = </w:t>
      </w:r>
      <w:proofErr w:type="spellStart"/>
      <w:r w:rsidRPr="00DE6C92">
        <w:rPr>
          <w:rFonts w:ascii="Georgia" w:hAnsi="Georgia"/>
          <w:sz w:val="22"/>
          <w:szCs w:val="22"/>
        </w:rPr>
        <w:t>spnspk</w:t>
      </w:r>
      <w:proofErr w:type="spellEnd"/>
      <w:r w:rsidRPr="00DE6C92">
        <w:rPr>
          <w:rFonts w:ascii="Georgia" w:hAnsi="Georgia"/>
          <w:sz w:val="22"/>
          <w:szCs w:val="22"/>
        </w:rPr>
        <w:t xml:space="preserve"> + </w:t>
      </w:r>
      <w:proofErr w:type="spellStart"/>
      <w:r w:rsidRPr="00DE6C92">
        <w:rPr>
          <w:rFonts w:ascii="Georgia" w:hAnsi="Georgia"/>
          <w:sz w:val="22"/>
          <w:szCs w:val="22"/>
        </w:rPr>
        <w:t>spnrd</w:t>
      </w:r>
      <w:proofErr w:type="spellEnd"/>
      <w:r w:rsidRPr="00DE6C92">
        <w:rPr>
          <w:rFonts w:ascii="Georgia" w:hAnsi="Georgia"/>
          <w:sz w:val="22"/>
          <w:szCs w:val="22"/>
        </w:rPr>
        <w:t>.</w:t>
      </w:r>
    </w:p>
    <w:p w14:paraId="5A23F858" w14:textId="77777777" w:rsidR="00165BAF" w:rsidRPr="00DE6C92" w:rsidRDefault="00165BAF" w:rsidP="00165BAF">
      <w:pPr>
        <w:ind w:left="720"/>
        <w:jc w:val="both"/>
        <w:rPr>
          <w:rFonts w:ascii="Georgia" w:hAnsi="Georgia"/>
          <w:sz w:val="22"/>
          <w:szCs w:val="22"/>
        </w:rPr>
      </w:pPr>
    </w:p>
    <w:p w14:paraId="30FB2E52" w14:textId="77777777" w:rsidR="00165BAF" w:rsidRPr="00DE6C92" w:rsidRDefault="00165BAF" w:rsidP="00165BAF">
      <w:pPr>
        <w:ind w:left="720"/>
        <w:jc w:val="both"/>
        <w:rPr>
          <w:rFonts w:ascii="Georgia" w:hAnsi="Georgia"/>
          <w:sz w:val="22"/>
          <w:szCs w:val="22"/>
        </w:rPr>
      </w:pPr>
      <w:r w:rsidRPr="00DE6C92">
        <w:rPr>
          <w:rFonts w:ascii="Georgia" w:hAnsi="Georgia"/>
          <w:sz w:val="22"/>
          <w:szCs w:val="22"/>
        </w:rPr>
        <w:t xml:space="preserve">IF (English - Spanish GE 2) </w:t>
      </w:r>
      <w:proofErr w:type="spellStart"/>
      <w:r w:rsidRPr="00DE6C92">
        <w:rPr>
          <w:rFonts w:ascii="Georgia" w:hAnsi="Georgia"/>
          <w:sz w:val="22"/>
          <w:szCs w:val="22"/>
        </w:rPr>
        <w:t>Primary_Language</w:t>
      </w:r>
      <w:proofErr w:type="spellEnd"/>
      <w:r w:rsidRPr="00DE6C92">
        <w:rPr>
          <w:rFonts w:ascii="Georgia" w:hAnsi="Georgia"/>
          <w:sz w:val="22"/>
          <w:szCs w:val="22"/>
        </w:rPr>
        <w:t xml:space="preserve"> = 1</w:t>
      </w:r>
    </w:p>
    <w:p w14:paraId="2F2CDE46" w14:textId="77777777" w:rsidR="00165BAF" w:rsidRPr="00DE6C92" w:rsidRDefault="00165BAF" w:rsidP="00165BAF">
      <w:pPr>
        <w:ind w:left="720"/>
        <w:jc w:val="both"/>
        <w:rPr>
          <w:rFonts w:ascii="Georgia" w:hAnsi="Georgia"/>
          <w:sz w:val="22"/>
          <w:szCs w:val="22"/>
        </w:rPr>
      </w:pPr>
      <w:r w:rsidRPr="00DE6C92">
        <w:rPr>
          <w:rFonts w:ascii="Georgia" w:hAnsi="Georgia"/>
          <w:sz w:val="22"/>
          <w:szCs w:val="22"/>
        </w:rPr>
        <w:t xml:space="preserve">IF (English - Spanish =1) </w:t>
      </w:r>
      <w:proofErr w:type="spellStart"/>
      <w:r w:rsidRPr="00DE6C92">
        <w:rPr>
          <w:rFonts w:ascii="Georgia" w:hAnsi="Georgia"/>
          <w:sz w:val="22"/>
          <w:szCs w:val="22"/>
        </w:rPr>
        <w:t>Primary_Language</w:t>
      </w:r>
      <w:proofErr w:type="spellEnd"/>
      <w:r w:rsidRPr="00DE6C92">
        <w:rPr>
          <w:rFonts w:ascii="Georgia" w:hAnsi="Georgia"/>
          <w:sz w:val="22"/>
          <w:szCs w:val="22"/>
        </w:rPr>
        <w:t xml:space="preserve"> = 2</w:t>
      </w:r>
    </w:p>
    <w:p w14:paraId="6757FF24" w14:textId="77777777" w:rsidR="00165BAF" w:rsidRPr="00DE6C92" w:rsidRDefault="00165BAF" w:rsidP="00165BAF">
      <w:pPr>
        <w:ind w:left="720"/>
        <w:jc w:val="both"/>
        <w:rPr>
          <w:rFonts w:ascii="Georgia" w:hAnsi="Georgia"/>
          <w:sz w:val="22"/>
          <w:szCs w:val="22"/>
        </w:rPr>
      </w:pPr>
      <w:r w:rsidRPr="00DE6C92">
        <w:rPr>
          <w:rFonts w:ascii="Georgia" w:hAnsi="Georgia"/>
          <w:sz w:val="22"/>
          <w:szCs w:val="22"/>
        </w:rPr>
        <w:t xml:space="preserve">IF (Spanish = English) </w:t>
      </w:r>
      <w:proofErr w:type="spellStart"/>
      <w:r w:rsidRPr="00DE6C92">
        <w:rPr>
          <w:rFonts w:ascii="Georgia" w:hAnsi="Georgia"/>
          <w:sz w:val="22"/>
          <w:szCs w:val="22"/>
        </w:rPr>
        <w:t>Primary_Language</w:t>
      </w:r>
      <w:proofErr w:type="spellEnd"/>
      <w:r w:rsidRPr="00DE6C92">
        <w:rPr>
          <w:rFonts w:ascii="Georgia" w:hAnsi="Georgia"/>
          <w:sz w:val="22"/>
          <w:szCs w:val="22"/>
        </w:rPr>
        <w:t xml:space="preserve"> = 2</w:t>
      </w:r>
    </w:p>
    <w:p w14:paraId="35E3EE82" w14:textId="77777777" w:rsidR="00165BAF" w:rsidRPr="00DE6C92" w:rsidRDefault="00165BAF" w:rsidP="00165BAF">
      <w:pPr>
        <w:tabs>
          <w:tab w:val="left" w:pos="6120"/>
        </w:tabs>
        <w:ind w:left="720"/>
        <w:jc w:val="both"/>
        <w:rPr>
          <w:rFonts w:ascii="Georgia" w:hAnsi="Georgia"/>
          <w:sz w:val="22"/>
          <w:szCs w:val="22"/>
        </w:rPr>
      </w:pPr>
      <w:r w:rsidRPr="00DE6C92">
        <w:rPr>
          <w:rFonts w:ascii="Georgia" w:hAnsi="Georgia"/>
          <w:sz w:val="22"/>
          <w:szCs w:val="22"/>
        </w:rPr>
        <w:t xml:space="preserve">IF (Spanish - English=1) </w:t>
      </w:r>
      <w:proofErr w:type="spellStart"/>
      <w:r w:rsidRPr="00DE6C92">
        <w:rPr>
          <w:rFonts w:ascii="Georgia" w:hAnsi="Georgia"/>
          <w:sz w:val="22"/>
          <w:szCs w:val="22"/>
        </w:rPr>
        <w:t>Primary_Language</w:t>
      </w:r>
      <w:proofErr w:type="spellEnd"/>
      <w:r w:rsidRPr="00DE6C92">
        <w:rPr>
          <w:rFonts w:ascii="Georgia" w:hAnsi="Georgia"/>
          <w:sz w:val="22"/>
          <w:szCs w:val="22"/>
        </w:rPr>
        <w:t xml:space="preserve"> = 2</w:t>
      </w:r>
      <w:r w:rsidRPr="00DE6C92">
        <w:rPr>
          <w:rFonts w:ascii="Georgia" w:hAnsi="Georgia"/>
          <w:sz w:val="22"/>
          <w:szCs w:val="22"/>
        </w:rPr>
        <w:tab/>
      </w:r>
    </w:p>
    <w:p w14:paraId="0441B052" w14:textId="77777777" w:rsidR="00165BAF" w:rsidRPr="00DE6C92" w:rsidRDefault="00165BAF" w:rsidP="00165BAF">
      <w:pPr>
        <w:ind w:left="720"/>
        <w:jc w:val="both"/>
        <w:rPr>
          <w:rFonts w:ascii="Georgia" w:hAnsi="Georgia"/>
          <w:sz w:val="22"/>
          <w:szCs w:val="22"/>
        </w:rPr>
      </w:pPr>
      <w:r w:rsidRPr="00DE6C92">
        <w:rPr>
          <w:rFonts w:ascii="Georgia" w:hAnsi="Georgia"/>
          <w:sz w:val="22"/>
          <w:szCs w:val="22"/>
        </w:rPr>
        <w:t xml:space="preserve">IF (Spanish - English GE 2) </w:t>
      </w:r>
      <w:proofErr w:type="spellStart"/>
      <w:r w:rsidRPr="00DE6C92">
        <w:rPr>
          <w:rFonts w:ascii="Georgia" w:hAnsi="Georgia"/>
          <w:sz w:val="22"/>
          <w:szCs w:val="22"/>
        </w:rPr>
        <w:t>Primary_Language</w:t>
      </w:r>
      <w:proofErr w:type="spellEnd"/>
      <w:r w:rsidRPr="00DE6C92">
        <w:rPr>
          <w:rFonts w:ascii="Georgia" w:hAnsi="Georgia"/>
          <w:sz w:val="22"/>
          <w:szCs w:val="22"/>
        </w:rPr>
        <w:t xml:space="preserve"> = 3</w:t>
      </w:r>
    </w:p>
    <w:p w14:paraId="6715EB04" w14:textId="77777777" w:rsidR="00165BAF" w:rsidRPr="00DE6C92" w:rsidRDefault="00165BAF">
      <w:pPr>
        <w:rPr>
          <w:rFonts w:ascii="Georgia" w:hAnsi="Georgia"/>
          <w:sz w:val="22"/>
          <w:szCs w:val="22"/>
        </w:rPr>
      </w:pPr>
      <w:r w:rsidRPr="00DE6C92">
        <w:rPr>
          <w:rFonts w:ascii="Georgia" w:hAnsi="Georgia"/>
          <w:sz w:val="22"/>
          <w:szCs w:val="22"/>
        </w:rPr>
        <w:br w:type="page"/>
      </w:r>
    </w:p>
    <w:p w14:paraId="4EE5DF41" w14:textId="77777777" w:rsidR="0095385E" w:rsidRPr="00D61C1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61C12">
        <w:rPr>
          <w:rFonts w:ascii="Georgia" w:hAnsi="Georgia"/>
          <w:b/>
          <w:sz w:val="22"/>
          <w:szCs w:val="22"/>
        </w:rPr>
        <w:t>IDENTITY</w:t>
      </w:r>
    </w:p>
    <w:p w14:paraId="63B2A28B" w14:textId="77777777"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71297D8" w14:textId="77777777" w:rsidR="0095385E" w:rsidRPr="00DE6C92" w:rsidRDefault="00A857A6"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w:t>
      </w:r>
      <w:r w:rsidR="0095385E" w:rsidRPr="00DE6C92">
        <w:rPr>
          <w:rFonts w:ascii="Georgia" w:hAnsi="Georgia"/>
          <w:sz w:val="22"/>
          <w:szCs w:val="22"/>
        </w:rPr>
        <w:t>READ</w:t>
      </w:r>
      <w:r w:rsidRPr="00DE6C92">
        <w:rPr>
          <w:rFonts w:ascii="Georgia" w:hAnsi="Georgia"/>
          <w:sz w:val="22"/>
          <w:szCs w:val="22"/>
        </w:rPr>
        <w:t>)</w:t>
      </w:r>
      <w:r w:rsidR="0095385E" w:rsidRPr="00DE6C92">
        <w:rPr>
          <w:rFonts w:ascii="Georgia" w:hAnsi="Georgia"/>
          <w:sz w:val="22"/>
          <w:szCs w:val="22"/>
        </w:rPr>
        <w:t xml:space="preserve"> On another topic…</w:t>
      </w:r>
    </w:p>
    <w:p w14:paraId="7F582224" w14:textId="77777777"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322B5C3" w14:textId="77777777"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ALL)</w:t>
      </w:r>
    </w:p>
    <w:p w14:paraId="15A3EF41" w14:textId="77777777"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 xml:space="preserve">(INSERT “Hispanics” IF Q.2=1, INSERT “Latinos” IF Q.2=2, 3, D, R) </w:t>
      </w:r>
    </w:p>
    <w:p w14:paraId="4D1E5C5E" w14:textId="77777777"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(IF Q.4=1 DISPLAY ‘PUERTO RICAN’)</w:t>
      </w:r>
    </w:p>
    <w:p w14:paraId="20CA4E21" w14:textId="77777777"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(IF Q.4=2 DISPLAY RESPONDENT’S ORIGIN (SINGULAR) FROM</w:t>
      </w:r>
    </w:p>
    <w:p w14:paraId="0C240283" w14:textId="77777777"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Q.3 IF 1 COUNTRY MENTIONED IN Q3; DISPLAY RESPONDENT’S ORIGIN </w:t>
      </w:r>
    </w:p>
    <w:p w14:paraId="5C8109BF" w14:textId="77777777"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(SINGULAR) FROM Q.3a IF MULTIPLE COUNTRIES MENTIONED IN Q3; IF Q.3 or </w:t>
      </w:r>
    </w:p>
    <w:p w14:paraId="5D5FBA07" w14:textId="77777777" w:rsidR="00C57725" w:rsidRPr="00DE6C92" w:rsidRDefault="00C57725" w:rsidP="00C57725">
      <w:pPr>
        <w:tabs>
          <w:tab w:val="left" w:pos="-1620"/>
          <w:tab w:val="left" w:pos="-1440"/>
          <w:tab w:val="left" w:pos="-720"/>
          <w:tab w:val="left" w:pos="27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rPr>
          <w:rFonts w:ascii="Georgia" w:hAnsi="Georgia"/>
          <w:sz w:val="22"/>
          <w:szCs w:val="22"/>
        </w:rPr>
      </w:pPr>
      <w:r w:rsidRPr="00DE6C92">
        <w:rPr>
          <w:rFonts w:ascii="Georgia" w:hAnsi="Georgia"/>
          <w:sz w:val="22"/>
          <w:szCs w:val="22"/>
        </w:rPr>
        <w:tab/>
        <w:t>Q.3a=</w:t>
      </w:r>
      <w:proofErr w:type="gramStart"/>
      <w:r w:rsidRPr="00DE6C92">
        <w:rPr>
          <w:rFonts w:ascii="Georgia" w:hAnsi="Georgia"/>
          <w:sz w:val="22"/>
          <w:szCs w:val="22"/>
        </w:rPr>
        <w:t>D,R</w:t>
      </w:r>
      <w:proofErr w:type="gramEnd"/>
      <w:r w:rsidRPr="00DE6C92">
        <w:rPr>
          <w:rFonts w:ascii="Georgia" w:hAnsi="Georgia"/>
          <w:sz w:val="22"/>
          <w:szCs w:val="22"/>
        </w:rPr>
        <w:t xml:space="preserve"> INSERT “The term used to describe people of your heritage”)</w:t>
      </w:r>
    </w:p>
    <w:p w14:paraId="3C708FFC" w14:textId="77777777"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(IF Q.4=D OR R THEN USE RESPONSE FROM 5.  IF 5=D OR R OR 97 THEN DISPLAY</w:t>
      </w:r>
    </w:p>
    <w:p w14:paraId="45509089" w14:textId="77777777"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RESPONDENT’S ORIGIN (SINGULAR) FROM Q.3 IF 1 COUNTRY MENTIONED IN </w:t>
      </w:r>
    </w:p>
    <w:p w14:paraId="3EC5B761" w14:textId="77777777"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Q3; DISPLAY RESPONDENT’S ORIGIN (SINGULAR) FROM Q.3a IF MULTIPLE </w:t>
      </w:r>
    </w:p>
    <w:p w14:paraId="4218D563" w14:textId="77777777" w:rsidR="00501948" w:rsidRPr="00DE6C92" w:rsidRDefault="00C57725" w:rsidP="0050194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COUNTRIES MENTIONED IN Q3; </w:t>
      </w:r>
      <w:r w:rsidR="00501948" w:rsidRPr="00DE6C92">
        <w:rPr>
          <w:rFonts w:ascii="Georgia" w:hAnsi="Georgia"/>
          <w:sz w:val="22"/>
          <w:szCs w:val="22"/>
        </w:rPr>
        <w:t>IF Q3a=</w:t>
      </w:r>
      <w:proofErr w:type="gramStart"/>
      <w:r w:rsidR="00501948" w:rsidRPr="00DE6C92">
        <w:rPr>
          <w:rFonts w:ascii="Georgia" w:hAnsi="Georgia"/>
          <w:sz w:val="22"/>
          <w:szCs w:val="22"/>
        </w:rPr>
        <w:t>D,R</w:t>
      </w:r>
      <w:proofErr w:type="gramEnd"/>
      <w:r w:rsidR="00501948" w:rsidRPr="00DE6C92">
        <w:rPr>
          <w:rFonts w:ascii="Georgia" w:hAnsi="Georgia"/>
          <w:sz w:val="22"/>
          <w:szCs w:val="22"/>
        </w:rPr>
        <w:t>, THEN DISPLAY ALL</w:t>
      </w:r>
    </w:p>
    <w:p w14:paraId="4DBF05F0" w14:textId="77777777" w:rsidR="00C57725" w:rsidRPr="00DE6C92" w:rsidRDefault="00501948" w:rsidP="00501948">
      <w:pPr>
        <w:tabs>
          <w:tab w:val="left" w:pos="-1620"/>
          <w:tab w:val="left" w:pos="-1440"/>
          <w:tab w:val="left" w:pos="-720"/>
          <w:tab w:val="left" w:pos="27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rPr>
          <w:rFonts w:ascii="Georgia" w:hAnsi="Georgia"/>
          <w:sz w:val="22"/>
          <w:szCs w:val="22"/>
        </w:rPr>
      </w:pPr>
      <w:r w:rsidRPr="00DE6C92">
        <w:rPr>
          <w:rFonts w:ascii="Georgia" w:hAnsi="Georgia"/>
          <w:sz w:val="22"/>
          <w:szCs w:val="22"/>
        </w:rPr>
        <w:tab/>
        <w:t xml:space="preserve">RESPONDENT’S ORIGIN (SINGULAR) COUNTRIES FROM Q.3; </w:t>
      </w:r>
      <w:r w:rsidR="00C57725" w:rsidRPr="00DE6C92">
        <w:rPr>
          <w:rFonts w:ascii="Georgia" w:hAnsi="Georgia"/>
          <w:sz w:val="22"/>
          <w:szCs w:val="22"/>
        </w:rPr>
        <w:t>IF Q.3</w:t>
      </w:r>
      <w:r w:rsidRPr="00DE6C92">
        <w:rPr>
          <w:rFonts w:ascii="Georgia" w:hAnsi="Georgia"/>
          <w:sz w:val="22"/>
          <w:szCs w:val="22"/>
        </w:rPr>
        <w:t>=</w:t>
      </w:r>
      <w:proofErr w:type="gramStart"/>
      <w:r w:rsidRPr="00DE6C92">
        <w:rPr>
          <w:rFonts w:ascii="Georgia" w:hAnsi="Georgia"/>
          <w:sz w:val="22"/>
          <w:szCs w:val="22"/>
        </w:rPr>
        <w:t>D,R</w:t>
      </w:r>
      <w:proofErr w:type="gramEnd"/>
      <w:r w:rsidRPr="00DE6C92">
        <w:rPr>
          <w:rFonts w:ascii="Georgia" w:hAnsi="Georgia"/>
          <w:sz w:val="22"/>
          <w:szCs w:val="22"/>
        </w:rPr>
        <w:t xml:space="preserve"> INSERT “The term used to describe people of your heritage”</w:t>
      </w:r>
      <w:r w:rsidR="00C57725" w:rsidRPr="00DE6C92">
        <w:rPr>
          <w:rFonts w:ascii="Georgia" w:hAnsi="Georgia"/>
          <w:sz w:val="22"/>
          <w:szCs w:val="22"/>
        </w:rPr>
        <w:t>)</w:t>
      </w:r>
    </w:p>
    <w:p w14:paraId="3453B343" w14:textId="77777777"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(IF Q.4=3 DISPLAY RESPONSE IN PARENS FROM Q.5; IF Q.4=3 </w:t>
      </w:r>
    </w:p>
    <w:p w14:paraId="0A10DA79" w14:textId="77777777"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AND Q.5= D OR R OR 97 THEN DISPLAY RESPONDENT’S ORIGIN (SINGULAR) </w:t>
      </w:r>
    </w:p>
    <w:p w14:paraId="439A1239" w14:textId="77777777" w:rsidR="00C57725" w:rsidRPr="00DE6C92" w:rsidRDefault="00C57725" w:rsidP="00C57725">
      <w:pPr>
        <w:tabs>
          <w:tab w:val="left" w:pos="-1620"/>
          <w:tab w:val="left" w:pos="-1440"/>
          <w:tab w:val="left" w:pos="-720"/>
          <w:tab w:val="left" w:pos="286"/>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rPr>
          <w:rFonts w:ascii="Georgia" w:hAnsi="Georgia"/>
          <w:sz w:val="22"/>
          <w:szCs w:val="22"/>
        </w:rPr>
      </w:pPr>
      <w:r w:rsidRPr="00DE6C92">
        <w:rPr>
          <w:rFonts w:ascii="Georgia" w:hAnsi="Georgia"/>
          <w:sz w:val="22"/>
          <w:szCs w:val="22"/>
        </w:rPr>
        <w:tab/>
        <w:t>FROM Q.3 IF 1 COUNTRY MENTIONED IN Q3; DISPLAY RESPONDENT’S ORIGIN (SINGULAR) FROM Q.3a IF MULTIPLE COUNTRIES MENTIONED IN Q3; IF Q.3 or Q.3a=D,R</w:t>
      </w:r>
      <w:r w:rsidR="00501948" w:rsidRPr="00DE6C92">
        <w:rPr>
          <w:rFonts w:ascii="Georgia" w:hAnsi="Georgia"/>
          <w:sz w:val="22"/>
          <w:szCs w:val="22"/>
        </w:rPr>
        <w:t xml:space="preserve"> </w:t>
      </w:r>
      <w:r w:rsidRPr="00DE6C92">
        <w:rPr>
          <w:rFonts w:ascii="Georgia" w:hAnsi="Georgia"/>
          <w:sz w:val="22"/>
          <w:szCs w:val="22"/>
        </w:rPr>
        <w:t>INSERT “The term used to describe people from the country you came from</w:t>
      </w:r>
      <w:r w:rsidR="00485AF4" w:rsidRPr="00DE6C92">
        <w:rPr>
          <w:rFonts w:ascii="Georgia" w:hAnsi="Georgia"/>
          <w:sz w:val="22"/>
          <w:szCs w:val="22"/>
        </w:rPr>
        <w:t>”</w:t>
      </w:r>
      <w:r w:rsidRPr="00DE6C92">
        <w:rPr>
          <w:rFonts w:ascii="Georgia" w:hAnsi="Georgia"/>
          <w:sz w:val="22"/>
          <w:szCs w:val="22"/>
        </w:rPr>
        <w:t>)</w:t>
      </w:r>
    </w:p>
    <w:p w14:paraId="08B9EC60" w14:textId="77777777"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59.</w:t>
      </w:r>
      <w:r w:rsidRPr="00DE6C92">
        <w:rPr>
          <w:rFonts w:ascii="Georgia" w:hAnsi="Georgia"/>
          <w:sz w:val="22"/>
          <w:szCs w:val="22"/>
        </w:rPr>
        <w:tab/>
        <w:t xml:space="preserve">People sometimes use different terms to describe themselves. In general which ONE of the following terms do you use to describe yourself MOST OFTEN? </w:t>
      </w:r>
    </w:p>
    <w:p w14:paraId="5FADE648" w14:textId="77777777"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2D6835F8" w14:textId="77777777" w:rsidR="00C57725" w:rsidRPr="00DE6C92" w:rsidRDefault="00270EEA" w:rsidP="006F022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b/>
          <w:sz w:val="22"/>
          <w:szCs w:val="22"/>
        </w:rPr>
        <w:t>Qn59</w:t>
      </w:r>
      <w:r w:rsidR="00C57725" w:rsidRPr="00DE6C92">
        <w:rPr>
          <w:rFonts w:ascii="Georgia" w:hAnsi="Georgia"/>
          <w:sz w:val="22"/>
          <w:szCs w:val="22"/>
        </w:rPr>
        <w:tab/>
      </w:r>
      <w:r w:rsidR="00C57725" w:rsidRPr="00DE6C92">
        <w:rPr>
          <w:rFonts w:ascii="Georgia" w:hAnsi="Georgia"/>
          <w:sz w:val="22"/>
          <w:szCs w:val="22"/>
        </w:rPr>
        <w:tab/>
        <w:t>1</w:t>
      </w:r>
      <w:r w:rsidR="00C57725" w:rsidRPr="00DE6C92">
        <w:rPr>
          <w:rFonts w:ascii="Georgia" w:hAnsi="Georgia"/>
          <w:sz w:val="22"/>
          <w:szCs w:val="22"/>
        </w:rPr>
        <w:tab/>
        <w:t>(A/An (INSERT ‘COUNTRY OF ORIGIN’ SINGULAR LIST FROM Q5/Q3/Q3a)/ The term used to describe people from the country you came from/The term used to describe people of your heritage)</w:t>
      </w:r>
    </w:p>
    <w:p w14:paraId="11EB2E75" w14:textId="77777777"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A (LATINO/HISPANIC)</w:t>
      </w:r>
    </w:p>
    <w:p w14:paraId="0661FD4C" w14:textId="77777777"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An American</w:t>
      </w:r>
    </w:p>
    <w:p w14:paraId="783F0853" w14:textId="77777777"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(DO NOT READ) Depends</w:t>
      </w:r>
    </w:p>
    <w:p w14:paraId="252F4F71" w14:textId="77777777"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23075C1F" w14:textId="77777777"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6C65E255" w14:textId="77777777"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BA8C540" w14:textId="77777777" w:rsidR="00C57725" w:rsidRPr="00336280" w:rsidRDefault="006F0227" w:rsidP="00C57725">
      <w:pPr>
        <w:rPr>
          <w:rFonts w:ascii="Georgia" w:hAnsi="Georgia"/>
          <w:b/>
          <w:sz w:val="22"/>
          <w:szCs w:val="22"/>
          <w:lang w:val="es-419"/>
        </w:rPr>
      </w:pPr>
      <w:r w:rsidRPr="00336280">
        <w:rPr>
          <w:rFonts w:ascii="Georgia" w:hAnsi="Georgia"/>
          <w:b/>
          <w:sz w:val="22"/>
          <w:szCs w:val="22"/>
          <w:lang w:val="es-419"/>
        </w:rPr>
        <w:t>NO QUESTION 60</w:t>
      </w:r>
    </w:p>
    <w:p w14:paraId="34A3F128" w14:textId="77777777" w:rsidR="00C57725" w:rsidRPr="00336280" w:rsidRDefault="006F0227"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lang w:val="es-419"/>
        </w:rPr>
      </w:pPr>
      <w:r w:rsidRPr="00336280">
        <w:rPr>
          <w:rFonts w:ascii="Georgia" w:hAnsi="Georgia"/>
          <w:b/>
          <w:sz w:val="22"/>
          <w:szCs w:val="22"/>
          <w:lang w:val="es-419"/>
        </w:rPr>
        <w:t>NO QUESTION 61</w:t>
      </w:r>
    </w:p>
    <w:p w14:paraId="10675B42" w14:textId="77777777" w:rsidR="0095385E" w:rsidRPr="00336280"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lang w:val="es-419"/>
        </w:rPr>
      </w:pPr>
      <w:r w:rsidRPr="00336280">
        <w:rPr>
          <w:rFonts w:ascii="Georgia" w:hAnsi="Georgia"/>
          <w:b/>
          <w:sz w:val="22"/>
          <w:szCs w:val="22"/>
          <w:lang w:val="es-419"/>
        </w:rPr>
        <w:t>NO QUESTION 62</w:t>
      </w:r>
    </w:p>
    <w:p w14:paraId="6824B0A4" w14:textId="77777777" w:rsidR="00A857A6" w:rsidRPr="00336280" w:rsidRDefault="00A857A6"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p>
    <w:p w14:paraId="62997039" w14:textId="77777777" w:rsidR="0095385E" w:rsidRPr="00DE6C92" w:rsidRDefault="00A857A6"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6280">
        <w:rPr>
          <w:rFonts w:ascii="Georgia" w:hAnsi="Georgia"/>
          <w:sz w:val="22"/>
          <w:szCs w:val="22"/>
          <w:lang w:val="es-419"/>
        </w:rPr>
        <w:tab/>
      </w:r>
      <w:r w:rsidR="003F1560" w:rsidRPr="00DE6C92">
        <w:rPr>
          <w:rFonts w:ascii="Georgia" w:hAnsi="Georgia"/>
          <w:sz w:val="22"/>
          <w:szCs w:val="22"/>
        </w:rPr>
        <w:t>(ASK ALL)</w:t>
      </w:r>
    </w:p>
    <w:p w14:paraId="33732315" w14:textId="77777777" w:rsidR="0095385E" w:rsidRPr="00DE6C92" w:rsidRDefault="00A857A6"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 xml:space="preserve">(INSERT “Hispanics” IF Q.2=1, INSERT “Latinos” IF Q.2=2, 3, D, R) </w:t>
      </w:r>
    </w:p>
    <w:p w14:paraId="6315B771" w14:textId="77777777" w:rsidR="0095385E" w:rsidRPr="00DE6C92" w:rsidRDefault="00A857A6"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(ROTATE 1-2)</w:t>
      </w:r>
    </w:p>
    <w:p w14:paraId="532B4995" w14:textId="77777777" w:rsidR="0095385E" w:rsidRPr="00DE6C92" w:rsidRDefault="00A857A6"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63.</w:t>
      </w:r>
      <w:r w:rsidRPr="00DE6C92">
        <w:rPr>
          <w:rFonts w:ascii="Georgia" w:hAnsi="Georgia"/>
          <w:sz w:val="22"/>
          <w:szCs w:val="22"/>
        </w:rPr>
        <w:tab/>
      </w:r>
      <w:r w:rsidR="0095385E" w:rsidRPr="00DE6C92">
        <w:rPr>
          <w:rFonts w:ascii="Georgia" w:hAnsi="Georgia"/>
          <w:sz w:val="22"/>
          <w:szCs w:val="22"/>
        </w:rPr>
        <w:t xml:space="preserve">Please listen to the following statements and tell me which comes closer to your view. </w:t>
      </w:r>
    </w:p>
    <w:p w14:paraId="3EB2C9AC" w14:textId="77777777"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A857A6" w:rsidRPr="00DE6C92">
        <w:rPr>
          <w:rFonts w:ascii="Georgia" w:hAnsi="Georgia"/>
          <w:sz w:val="22"/>
          <w:szCs w:val="22"/>
        </w:rPr>
        <w:tab/>
      </w:r>
      <w:r w:rsidRPr="00DE6C92">
        <w:rPr>
          <w:rFonts w:ascii="Georgia" w:hAnsi="Georgia"/>
          <w:sz w:val="22"/>
          <w:szCs w:val="22"/>
        </w:rPr>
        <w:t>(READ LIST.  ENTER ONE ONLY)</w:t>
      </w:r>
    </w:p>
    <w:p w14:paraId="6BEF9E94" w14:textId="77777777"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2A37E76" w14:textId="77777777" w:rsidR="0095385E" w:rsidRPr="00DE6C92" w:rsidRDefault="00270EEA"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Qn63</w:t>
      </w:r>
      <w:r w:rsidR="0095385E" w:rsidRPr="00DE6C92">
        <w:rPr>
          <w:rFonts w:ascii="Georgia" w:hAnsi="Georgia"/>
          <w:sz w:val="22"/>
          <w:szCs w:val="22"/>
        </w:rPr>
        <w:tab/>
        <w:t>1</w:t>
      </w:r>
      <w:r w:rsidR="0095385E" w:rsidRPr="00DE6C92">
        <w:rPr>
          <w:rFonts w:ascii="Georgia" w:hAnsi="Georgia"/>
          <w:sz w:val="22"/>
          <w:szCs w:val="22"/>
        </w:rPr>
        <w:tab/>
        <w:t>(HISPANICS/LATINOS) in the U.S. share a common culture</w:t>
      </w:r>
    </w:p>
    <w:p w14:paraId="353767E2" w14:textId="77777777"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00A857A6" w:rsidRPr="00DE6C92">
        <w:rPr>
          <w:rFonts w:ascii="Georgia" w:hAnsi="Georgia"/>
          <w:sz w:val="22"/>
          <w:szCs w:val="22"/>
        </w:rPr>
        <w:t>(</w:t>
      </w:r>
      <w:r w:rsidRPr="00DE6C92">
        <w:rPr>
          <w:rFonts w:ascii="Georgia" w:hAnsi="Georgia"/>
          <w:sz w:val="22"/>
          <w:szCs w:val="22"/>
        </w:rPr>
        <w:t>OR</w:t>
      </w:r>
      <w:r w:rsidR="00A857A6" w:rsidRPr="00DE6C92">
        <w:rPr>
          <w:rFonts w:ascii="Georgia" w:hAnsi="Georgia"/>
          <w:sz w:val="22"/>
          <w:szCs w:val="22"/>
        </w:rPr>
        <w:t>)</w:t>
      </w:r>
    </w:p>
    <w:p w14:paraId="29991BF9" w14:textId="77777777"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(HISPANICS/LATINOS) in the U.S. have many different cultures</w:t>
      </w:r>
    </w:p>
    <w:p w14:paraId="71D2F53F" w14:textId="77777777"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45177144" w14:textId="77777777"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2F610F74" w14:textId="77777777"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99A8F23" w14:textId="77777777" w:rsidR="00D61C12" w:rsidRDefault="00D61C12">
      <w:pPr>
        <w:rPr>
          <w:rFonts w:ascii="Georgia" w:hAnsi="Georgia"/>
          <w:sz w:val="22"/>
          <w:szCs w:val="22"/>
        </w:rPr>
      </w:pPr>
      <w:r>
        <w:rPr>
          <w:rFonts w:ascii="Georgia" w:hAnsi="Georgia"/>
          <w:sz w:val="22"/>
          <w:szCs w:val="22"/>
        </w:rPr>
        <w:br w:type="page"/>
      </w:r>
    </w:p>
    <w:p w14:paraId="7971FBD1" w14:textId="77777777" w:rsidR="0095385E" w:rsidRPr="00DE6C92" w:rsidRDefault="00A857A6"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14:paraId="24D6736B" w14:textId="77777777" w:rsidR="0095385E" w:rsidRPr="00DE6C92" w:rsidRDefault="00A857A6" w:rsidP="00A857A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64.</w:t>
      </w:r>
      <w:r w:rsidR="0095385E" w:rsidRPr="00DE6C92">
        <w:rPr>
          <w:rFonts w:ascii="Georgia" w:hAnsi="Georgia"/>
          <w:sz w:val="22"/>
          <w:szCs w:val="22"/>
        </w:rPr>
        <w:tab/>
        <w:t xml:space="preserve">On the whole, do you think that </w:t>
      </w:r>
      <w:r w:rsidRPr="00DE6C92">
        <w:rPr>
          <w:rFonts w:ascii="Georgia" w:hAnsi="Georgia"/>
          <w:sz w:val="22"/>
          <w:szCs w:val="22"/>
        </w:rPr>
        <w:t>(</w:t>
      </w:r>
      <w:r w:rsidR="0095385E" w:rsidRPr="00DE6C92">
        <w:rPr>
          <w:rFonts w:ascii="Georgia" w:hAnsi="Georgia"/>
          <w:sz w:val="22"/>
          <w:szCs w:val="22"/>
        </w:rPr>
        <w:t>HISPANICS/LATINOS</w:t>
      </w:r>
      <w:r w:rsidRPr="00DE6C92">
        <w:rPr>
          <w:rFonts w:ascii="Georgia" w:hAnsi="Georgia"/>
          <w:sz w:val="22"/>
          <w:szCs w:val="22"/>
        </w:rPr>
        <w:t>)</w:t>
      </w:r>
      <w:r w:rsidR="0095385E" w:rsidRPr="00DE6C92">
        <w:rPr>
          <w:rFonts w:ascii="Georgia" w:hAnsi="Georgia"/>
          <w:sz w:val="22"/>
          <w:szCs w:val="22"/>
        </w:rPr>
        <w:t xml:space="preserve"> have been more successful than other racial and</w:t>
      </w:r>
      <w:r w:rsidRPr="00DE6C92">
        <w:rPr>
          <w:rFonts w:ascii="Georgia" w:hAnsi="Georgia"/>
          <w:sz w:val="22"/>
          <w:szCs w:val="22"/>
        </w:rPr>
        <w:t xml:space="preserve"> </w:t>
      </w:r>
      <w:r w:rsidR="0095385E" w:rsidRPr="00DE6C92">
        <w:rPr>
          <w:rFonts w:ascii="Georgia" w:hAnsi="Georgia"/>
          <w:sz w:val="22"/>
          <w:szCs w:val="22"/>
        </w:rPr>
        <w:t>ethnic minority groups in the U.S., less successful, or about equally successful?</w:t>
      </w:r>
    </w:p>
    <w:p w14:paraId="52169853" w14:textId="77777777"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7DE9ACB" w14:textId="77777777" w:rsidR="0095385E" w:rsidRPr="00DE6C92" w:rsidRDefault="00270EEA"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Qn64</w:t>
      </w:r>
      <w:r w:rsidR="0095385E" w:rsidRPr="00DE6C92">
        <w:rPr>
          <w:rFonts w:ascii="Georgia" w:hAnsi="Georgia"/>
          <w:sz w:val="22"/>
          <w:szCs w:val="22"/>
        </w:rPr>
        <w:tab/>
        <w:t>1</w:t>
      </w:r>
      <w:r w:rsidR="0095385E" w:rsidRPr="00DE6C92">
        <w:rPr>
          <w:rFonts w:ascii="Georgia" w:hAnsi="Georgia"/>
          <w:sz w:val="22"/>
          <w:szCs w:val="22"/>
        </w:rPr>
        <w:tab/>
        <w:t>More successful</w:t>
      </w:r>
    </w:p>
    <w:p w14:paraId="41E53423" w14:textId="77777777"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Less successful</w:t>
      </w:r>
    </w:p>
    <w:p w14:paraId="110E0D1E" w14:textId="77777777"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About equally successful</w:t>
      </w:r>
    </w:p>
    <w:p w14:paraId="6319E8AD" w14:textId="77777777"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(VOL.—DO NOT READ) Depends</w:t>
      </w:r>
    </w:p>
    <w:p w14:paraId="74001833" w14:textId="77777777"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42AD572F" w14:textId="77777777"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0EF68D41" w14:textId="77777777" w:rsidR="006F0227" w:rsidRPr="00DE6C92" w:rsidRDefault="006F0227">
      <w:pPr>
        <w:rPr>
          <w:rFonts w:ascii="Georgia" w:hAnsi="Georgia"/>
          <w:sz w:val="22"/>
          <w:szCs w:val="22"/>
        </w:rPr>
      </w:pPr>
    </w:p>
    <w:p w14:paraId="2395AEA9" w14:textId="77777777" w:rsidR="009B10B7" w:rsidRPr="00DE6C92" w:rsidRDefault="006F0227">
      <w:pPr>
        <w:rPr>
          <w:rFonts w:ascii="Georgia" w:hAnsi="Georgia"/>
          <w:b/>
          <w:sz w:val="22"/>
          <w:szCs w:val="22"/>
        </w:rPr>
      </w:pPr>
      <w:r w:rsidRPr="00DE6C92">
        <w:rPr>
          <w:rFonts w:ascii="Georgia" w:hAnsi="Georgia"/>
          <w:b/>
          <w:sz w:val="22"/>
          <w:szCs w:val="22"/>
        </w:rPr>
        <w:t>NO QUESTION 65</w:t>
      </w:r>
    </w:p>
    <w:p w14:paraId="405A5E24" w14:textId="77777777" w:rsidR="009B10B7" w:rsidRPr="00DE6C92" w:rsidRDefault="009B10B7">
      <w:pPr>
        <w:rPr>
          <w:rFonts w:ascii="Georgia" w:hAnsi="Georgia"/>
          <w:sz w:val="22"/>
          <w:szCs w:val="22"/>
        </w:rPr>
      </w:pPr>
    </w:p>
    <w:p w14:paraId="65DA4F43" w14:textId="77777777" w:rsidR="00CB5573" w:rsidRPr="00DE6C92" w:rsidRDefault="00CB5573">
      <w:pPr>
        <w:rPr>
          <w:rFonts w:ascii="Georgia" w:hAnsi="Georgia"/>
          <w:sz w:val="22"/>
          <w:szCs w:val="22"/>
        </w:rPr>
      </w:pPr>
      <w:r w:rsidRPr="00DE6C92">
        <w:rPr>
          <w:rFonts w:ascii="Georgia" w:hAnsi="Georgia"/>
          <w:sz w:val="22"/>
          <w:szCs w:val="22"/>
        </w:rPr>
        <w:br w:type="page"/>
      </w:r>
    </w:p>
    <w:p w14:paraId="031FA26C" w14:textId="77777777" w:rsidR="009B10B7" w:rsidRPr="00DE6C92" w:rsidRDefault="009B10B7" w:rsidP="009B10B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ASSIMILATION – IMMIGRANT EXPERIENCE</w:t>
      </w:r>
    </w:p>
    <w:p w14:paraId="6FA6BDFB" w14:textId="77777777" w:rsidR="00CB5573" w:rsidRPr="00DE6C92" w:rsidRDefault="009B10B7" w:rsidP="009B10B7">
      <w:pPr>
        <w:rPr>
          <w:rFonts w:ascii="Georgia" w:hAnsi="Georgia"/>
          <w:sz w:val="22"/>
          <w:szCs w:val="22"/>
        </w:rPr>
      </w:pPr>
      <w:r w:rsidRPr="00DE6C92">
        <w:rPr>
          <w:rFonts w:ascii="Georgia" w:hAnsi="Georgia"/>
          <w:sz w:val="22"/>
          <w:szCs w:val="22"/>
        </w:rPr>
        <w:t>(READ) On another topic…</w:t>
      </w:r>
      <w:r w:rsidRPr="00DE6C92">
        <w:rPr>
          <w:rFonts w:ascii="Georgia" w:hAnsi="Georgia"/>
          <w:sz w:val="22"/>
          <w:szCs w:val="22"/>
        </w:rPr>
        <w:br/>
      </w:r>
    </w:p>
    <w:p w14:paraId="6AD34197"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ALL)</w:t>
      </w:r>
    </w:p>
    <w:p w14:paraId="458834EB"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(SCRAMBLE)</w:t>
      </w:r>
    </w:p>
    <w:p w14:paraId="1562E6FA"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(INSERT ‘ARE’ FOR ITEM B)</w:t>
      </w:r>
    </w:p>
    <w:p w14:paraId="0E43C2DD"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(INSERT “Puerto Rico” IF Q4 = 1 OR Q5 = 24) </w:t>
      </w:r>
    </w:p>
    <w:p w14:paraId="58975B0C" w14:textId="77777777" w:rsidR="00501948" w:rsidRPr="00DE6C92" w:rsidRDefault="000062C8" w:rsidP="0050194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501948" w:rsidRPr="00DE6C92">
        <w:rPr>
          <w:rFonts w:ascii="Georgia" w:hAnsi="Georgia"/>
          <w:sz w:val="22"/>
          <w:szCs w:val="22"/>
        </w:rPr>
        <w:t>(IF Q.4=2 DISPLAY RESPONDENT’S ORIGIN (SINGULAR) FROM</w:t>
      </w:r>
    </w:p>
    <w:p w14:paraId="418CAF21" w14:textId="77777777" w:rsidR="00501948" w:rsidRPr="00DE6C92" w:rsidRDefault="00501948" w:rsidP="0050194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Q.3 IF 1 COUNTRY MENTIONED IN Q3; DISPLAY RESPONDENT’S ORIGIN </w:t>
      </w:r>
    </w:p>
    <w:p w14:paraId="4D2761AD" w14:textId="77777777" w:rsidR="00501948" w:rsidRPr="00DE6C92" w:rsidRDefault="00501948" w:rsidP="0050194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(SINGULAR) FROM Q.3a IF MULTIPLE COUNTRIES MENTIONED IN Q3; </w:t>
      </w:r>
    </w:p>
    <w:p w14:paraId="7ADAF7C5" w14:textId="77777777" w:rsidR="00501948" w:rsidRPr="00DE6C92" w:rsidRDefault="00501948" w:rsidP="00501948">
      <w:pPr>
        <w:tabs>
          <w:tab w:val="left" w:pos="-1620"/>
          <w:tab w:val="left" w:pos="-1440"/>
          <w:tab w:val="left" w:pos="-720"/>
          <w:tab w:val="left" w:pos="27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rPr>
          <w:rFonts w:ascii="Georgia" w:hAnsi="Georgia"/>
          <w:sz w:val="22"/>
          <w:szCs w:val="22"/>
        </w:rPr>
      </w:pPr>
      <w:r w:rsidRPr="00DE6C92">
        <w:rPr>
          <w:rFonts w:ascii="Georgia" w:hAnsi="Georgia"/>
          <w:sz w:val="22"/>
          <w:szCs w:val="22"/>
        </w:rPr>
        <w:tab/>
        <w:t xml:space="preserve">IF Q.3 = </w:t>
      </w:r>
      <w:proofErr w:type="gramStart"/>
      <w:r w:rsidRPr="00DE6C92">
        <w:rPr>
          <w:rFonts w:ascii="Georgia" w:hAnsi="Georgia"/>
          <w:sz w:val="22"/>
          <w:szCs w:val="22"/>
        </w:rPr>
        <w:t>D,R</w:t>
      </w:r>
      <w:proofErr w:type="gramEnd"/>
      <w:r w:rsidRPr="00DE6C92">
        <w:rPr>
          <w:rFonts w:ascii="Georgia" w:hAnsi="Georgia"/>
          <w:sz w:val="22"/>
          <w:szCs w:val="22"/>
        </w:rPr>
        <w:t xml:space="preserve"> or Q.3a= D,R, INSERT “the country your parents or ancestors came from”)</w:t>
      </w:r>
    </w:p>
    <w:p w14:paraId="3D603D2C" w14:textId="77777777" w:rsidR="00501948" w:rsidRPr="00DE6C92" w:rsidRDefault="00501948" w:rsidP="0050194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(IF Q.4=D OR R THEN USE RESPONSE FROM 5.  IF 5=D OR R OR 97 THEN DISPLAY</w:t>
      </w:r>
    </w:p>
    <w:p w14:paraId="30179D86" w14:textId="77777777" w:rsidR="00501948" w:rsidRPr="00DE6C92" w:rsidRDefault="00501948" w:rsidP="0050194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RESPONDENT’S ORIGIN (SINGULAR) FROM Q.3 IF 1 COUNTRY MENTIONED IN </w:t>
      </w:r>
    </w:p>
    <w:p w14:paraId="1502DDAC" w14:textId="77777777" w:rsidR="00501948" w:rsidRPr="00DE6C92" w:rsidRDefault="00501948" w:rsidP="0050194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Q3; DISPLAY RESPONDENT’S ORIGIN (SINGULAR) FROM Q.3a IF MULTIPLE </w:t>
      </w:r>
    </w:p>
    <w:p w14:paraId="29FEC79B" w14:textId="77777777" w:rsidR="00501948" w:rsidRPr="00DE6C92" w:rsidRDefault="00501948" w:rsidP="00501948">
      <w:pPr>
        <w:tabs>
          <w:tab w:val="left" w:pos="-1620"/>
          <w:tab w:val="left" w:pos="-1440"/>
          <w:tab w:val="left" w:pos="-720"/>
          <w:tab w:val="left" w:pos="27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rPr>
          <w:rFonts w:ascii="Georgia" w:hAnsi="Georgia"/>
          <w:sz w:val="22"/>
          <w:szCs w:val="22"/>
        </w:rPr>
      </w:pPr>
      <w:r w:rsidRPr="00DE6C92">
        <w:rPr>
          <w:rFonts w:ascii="Georgia" w:hAnsi="Georgia"/>
          <w:sz w:val="22"/>
          <w:szCs w:val="22"/>
        </w:rPr>
        <w:tab/>
        <w:t>COUNTRIES MENTIONED IN Q3; IF Q.3 =</w:t>
      </w:r>
      <w:proofErr w:type="gramStart"/>
      <w:r w:rsidRPr="00DE6C92">
        <w:rPr>
          <w:rFonts w:ascii="Georgia" w:hAnsi="Georgia"/>
          <w:sz w:val="22"/>
          <w:szCs w:val="22"/>
        </w:rPr>
        <w:t>D,R</w:t>
      </w:r>
      <w:proofErr w:type="gramEnd"/>
      <w:r w:rsidRPr="00DE6C92">
        <w:rPr>
          <w:rFonts w:ascii="Georgia" w:hAnsi="Georgia"/>
          <w:sz w:val="22"/>
          <w:szCs w:val="22"/>
        </w:rPr>
        <w:t xml:space="preserve"> or Q.3a= D,R, INSERT “the country your parents or ancestors came from”)</w:t>
      </w:r>
      <w:r w:rsidRPr="00DE6C92">
        <w:rPr>
          <w:rFonts w:ascii="Georgia" w:hAnsi="Georgia"/>
          <w:sz w:val="22"/>
          <w:szCs w:val="22"/>
        </w:rPr>
        <w:tab/>
      </w:r>
    </w:p>
    <w:p w14:paraId="2E3C6106" w14:textId="77777777" w:rsidR="00501948" w:rsidRPr="00DE6C92" w:rsidRDefault="00501948" w:rsidP="00501948">
      <w:pPr>
        <w:tabs>
          <w:tab w:val="left" w:pos="-1620"/>
          <w:tab w:val="left" w:pos="-1440"/>
          <w:tab w:val="left" w:pos="-720"/>
          <w:tab w:val="left" w:pos="286"/>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rPr>
          <w:rFonts w:ascii="Georgia" w:hAnsi="Georgia"/>
          <w:sz w:val="22"/>
          <w:szCs w:val="22"/>
        </w:rPr>
      </w:pPr>
      <w:r w:rsidRPr="00DE6C92">
        <w:rPr>
          <w:rFonts w:ascii="Georgia" w:hAnsi="Georgia"/>
          <w:sz w:val="22"/>
          <w:szCs w:val="22"/>
        </w:rPr>
        <w:tab/>
        <w:t xml:space="preserve">(IF Q.4=3 USE DISPLAY RESPONSE IN PARENS FROM Q.5; IF Q.4=3 AND Q.5= D OR R OR 97 THEN DISPLAY RESPONDENT’S ORIGIN (SINGULAR) </w:t>
      </w:r>
    </w:p>
    <w:p w14:paraId="5D62E33E" w14:textId="77777777" w:rsidR="00501948" w:rsidRPr="00DE6C92" w:rsidRDefault="00501948" w:rsidP="0050194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FROM Q.3 IF 1 COUNTRY MENTIONED IN Q3; DISPLAY RESPONDENT’S ORIGIN </w:t>
      </w:r>
    </w:p>
    <w:p w14:paraId="35B4A6FA" w14:textId="77777777" w:rsidR="00501948" w:rsidRPr="00DE6C92" w:rsidRDefault="00501948" w:rsidP="0050194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(SINGULAR) FROM Q.3a IF MULTIPLE COUNTRIES MENTIONED IN Q3; IF Q.3 =</w:t>
      </w:r>
      <w:proofErr w:type="gramStart"/>
      <w:r w:rsidRPr="00DE6C92">
        <w:rPr>
          <w:rFonts w:ascii="Georgia" w:hAnsi="Georgia"/>
          <w:sz w:val="22"/>
          <w:szCs w:val="22"/>
        </w:rPr>
        <w:t>D,R</w:t>
      </w:r>
      <w:proofErr w:type="gramEnd"/>
      <w:r w:rsidRPr="00DE6C92">
        <w:rPr>
          <w:rFonts w:ascii="Georgia" w:hAnsi="Georgia"/>
          <w:sz w:val="22"/>
          <w:szCs w:val="22"/>
        </w:rPr>
        <w:t xml:space="preserve"> </w:t>
      </w:r>
    </w:p>
    <w:p w14:paraId="6E769C69" w14:textId="77777777" w:rsidR="00501948" w:rsidRPr="00DE6C92" w:rsidRDefault="00501948" w:rsidP="00501948">
      <w:pPr>
        <w:tabs>
          <w:tab w:val="left" w:pos="-1620"/>
          <w:tab w:val="left" w:pos="-1440"/>
          <w:tab w:val="left" w:pos="-720"/>
          <w:tab w:val="left" w:pos="27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rPr>
          <w:rFonts w:ascii="Georgia" w:hAnsi="Georgia"/>
          <w:sz w:val="22"/>
          <w:szCs w:val="22"/>
        </w:rPr>
      </w:pPr>
      <w:r w:rsidRPr="00DE6C92">
        <w:rPr>
          <w:rFonts w:ascii="Georgia" w:hAnsi="Georgia"/>
          <w:sz w:val="22"/>
          <w:szCs w:val="22"/>
        </w:rPr>
        <w:tab/>
        <w:t xml:space="preserve">or Q.3a= </w:t>
      </w:r>
      <w:proofErr w:type="gramStart"/>
      <w:r w:rsidRPr="00DE6C92">
        <w:rPr>
          <w:rFonts w:ascii="Georgia" w:hAnsi="Georgia"/>
          <w:sz w:val="22"/>
          <w:szCs w:val="22"/>
        </w:rPr>
        <w:t>D,R</w:t>
      </w:r>
      <w:proofErr w:type="gramEnd"/>
      <w:r w:rsidRPr="00DE6C92">
        <w:rPr>
          <w:rFonts w:ascii="Georgia" w:hAnsi="Georgia"/>
          <w:sz w:val="22"/>
          <w:szCs w:val="22"/>
        </w:rPr>
        <w:t xml:space="preserve"> INSERT “the country you came from</w:t>
      </w:r>
      <w:r w:rsidR="005E0162" w:rsidRPr="00DE6C92">
        <w:rPr>
          <w:rFonts w:ascii="Georgia" w:hAnsi="Georgia"/>
          <w:sz w:val="22"/>
          <w:szCs w:val="22"/>
        </w:rPr>
        <w:t>”</w:t>
      </w:r>
      <w:r w:rsidRPr="00DE6C92">
        <w:rPr>
          <w:rFonts w:ascii="Georgia" w:hAnsi="Georgia"/>
          <w:sz w:val="22"/>
          <w:szCs w:val="22"/>
        </w:rPr>
        <w:t>)</w:t>
      </w:r>
    </w:p>
    <w:p w14:paraId="575B4EF2"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66.</w:t>
      </w:r>
      <w:r w:rsidRPr="00DE6C92">
        <w:rPr>
          <w:rFonts w:ascii="Georgia" w:hAnsi="Georgia"/>
          <w:sz w:val="22"/>
          <w:szCs w:val="22"/>
        </w:rPr>
        <w:tab/>
        <w:t>Overall would you say (INSERT) (IS/ARE) better in the United States, better in (the country your parents or ancestors came from/Puerto Rico/the country you came from), or about the same?</w:t>
      </w:r>
    </w:p>
    <w:p w14:paraId="64F07BD8"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How about (READ EACH ITEM)?</w:t>
      </w:r>
    </w:p>
    <w:p w14:paraId="78CBF6D1"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3C8989A"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85" w:hanging="900"/>
        <w:rPr>
          <w:rFonts w:ascii="Georgia" w:hAnsi="Georgia"/>
          <w:sz w:val="22"/>
          <w:szCs w:val="22"/>
        </w:rPr>
      </w:pPr>
      <w:r w:rsidRPr="00DE6C92">
        <w:rPr>
          <w:rFonts w:ascii="Georgia" w:hAnsi="Georgia"/>
          <w:sz w:val="22"/>
          <w:szCs w:val="22"/>
        </w:rPr>
        <w:tab/>
      </w:r>
      <w:r w:rsidRPr="00DE6C92">
        <w:rPr>
          <w:rFonts w:ascii="Georgia" w:hAnsi="Georgia"/>
          <w:sz w:val="22"/>
          <w:szCs w:val="22"/>
        </w:rPr>
        <w:tab/>
        <w:t>(IF NECESSARY: Would you say (INSERT) (IS/ARE) better in the United States, better in (the country your parents or ancestors came from/Puerto Rico/the country you came from), or about the same?)</w:t>
      </w:r>
    </w:p>
    <w:p w14:paraId="01931C59"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3B331FE"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1</w:t>
      </w:r>
      <w:r w:rsidRPr="00DE6C92">
        <w:rPr>
          <w:rFonts w:ascii="Georgia" w:hAnsi="Georgia"/>
          <w:sz w:val="22"/>
          <w:szCs w:val="22"/>
        </w:rPr>
        <w:tab/>
        <w:t>Better in the US</w:t>
      </w:r>
    </w:p>
    <w:p w14:paraId="0C917E79"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Better in country your parents came from/Puerto Rico/country you came from</w:t>
      </w:r>
    </w:p>
    <w:p w14:paraId="44AD9279"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Same</w:t>
      </w:r>
    </w:p>
    <w:p w14:paraId="51D91476"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0FF2E37D"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740DE61C"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441A6BF" w14:textId="77777777" w:rsidR="000062C8" w:rsidRPr="00DE6C92" w:rsidRDefault="00270EEA"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Qn66a</w:t>
      </w:r>
      <w:r w:rsidR="000062C8" w:rsidRPr="00DE6C92">
        <w:rPr>
          <w:rFonts w:ascii="Georgia" w:hAnsi="Georgia"/>
          <w:sz w:val="22"/>
          <w:szCs w:val="22"/>
        </w:rPr>
        <w:tab/>
        <w:t>a.</w:t>
      </w:r>
      <w:r w:rsidR="000062C8" w:rsidRPr="00DE6C92">
        <w:rPr>
          <w:rFonts w:ascii="Georgia" w:hAnsi="Georgia"/>
          <w:sz w:val="22"/>
          <w:szCs w:val="22"/>
        </w:rPr>
        <w:tab/>
        <w:t xml:space="preserve">Treatment of the poor </w:t>
      </w:r>
    </w:p>
    <w:p w14:paraId="75A6E0D9" w14:textId="77777777" w:rsidR="000062C8" w:rsidRPr="00DE6C92" w:rsidRDefault="00270EEA"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Qn66b</w:t>
      </w:r>
      <w:r w:rsidR="000062C8" w:rsidRPr="00DE6C92">
        <w:rPr>
          <w:rFonts w:ascii="Georgia" w:hAnsi="Georgia"/>
          <w:sz w:val="22"/>
          <w:szCs w:val="22"/>
        </w:rPr>
        <w:tab/>
        <w:t>b.</w:t>
      </w:r>
      <w:r w:rsidR="000062C8" w:rsidRPr="00DE6C92">
        <w:rPr>
          <w:rFonts w:ascii="Georgia" w:hAnsi="Georgia"/>
          <w:sz w:val="22"/>
          <w:szCs w:val="22"/>
        </w:rPr>
        <w:tab/>
        <w:t xml:space="preserve">The moral values of society </w:t>
      </w:r>
    </w:p>
    <w:p w14:paraId="1E0CE184" w14:textId="77777777" w:rsidR="000062C8" w:rsidRPr="00DE6C92" w:rsidRDefault="00270EEA"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Qn66c</w:t>
      </w:r>
      <w:r w:rsidR="000062C8" w:rsidRPr="00DE6C92">
        <w:rPr>
          <w:rFonts w:ascii="Georgia" w:hAnsi="Georgia"/>
          <w:sz w:val="22"/>
          <w:szCs w:val="22"/>
        </w:rPr>
        <w:tab/>
        <w:t>c.</w:t>
      </w:r>
      <w:r w:rsidR="000062C8" w:rsidRPr="00DE6C92">
        <w:rPr>
          <w:rFonts w:ascii="Georgia" w:hAnsi="Georgia"/>
          <w:sz w:val="22"/>
          <w:szCs w:val="22"/>
        </w:rPr>
        <w:tab/>
        <w:t xml:space="preserve">The strength of family ties </w:t>
      </w:r>
    </w:p>
    <w:p w14:paraId="6F344204" w14:textId="77777777" w:rsidR="000062C8" w:rsidRPr="00DE6C92" w:rsidRDefault="00270EEA"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Qn66d</w:t>
      </w:r>
      <w:r w:rsidR="000062C8" w:rsidRPr="00DE6C92">
        <w:rPr>
          <w:rFonts w:ascii="Georgia" w:hAnsi="Georgia"/>
          <w:sz w:val="22"/>
          <w:szCs w:val="22"/>
        </w:rPr>
        <w:tab/>
        <w:t>d.</w:t>
      </w:r>
      <w:r w:rsidR="000062C8" w:rsidRPr="00DE6C92">
        <w:rPr>
          <w:rFonts w:ascii="Georgia" w:hAnsi="Georgia"/>
          <w:sz w:val="22"/>
          <w:szCs w:val="22"/>
        </w:rPr>
        <w:tab/>
        <w:t xml:space="preserve">The opportunity to get ahead </w:t>
      </w:r>
    </w:p>
    <w:p w14:paraId="42D59514" w14:textId="77777777" w:rsidR="000062C8" w:rsidRPr="00DE6C92" w:rsidRDefault="001C2D26"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NO QUESTION 66e</w:t>
      </w:r>
      <w:r w:rsidR="001A62DF" w:rsidRPr="00DE6C92">
        <w:rPr>
          <w:rFonts w:ascii="Georgia" w:hAnsi="Georgia"/>
          <w:b/>
          <w:sz w:val="22"/>
          <w:szCs w:val="22"/>
        </w:rPr>
        <w:tab/>
      </w:r>
      <w:r w:rsidR="000062C8" w:rsidRPr="00DE6C92">
        <w:rPr>
          <w:rFonts w:ascii="Georgia" w:hAnsi="Georgia"/>
          <w:sz w:val="22"/>
          <w:szCs w:val="22"/>
        </w:rPr>
        <w:t xml:space="preserve"> </w:t>
      </w:r>
    </w:p>
    <w:p w14:paraId="16C50366" w14:textId="77777777" w:rsidR="000062C8" w:rsidRPr="00DE6C92" w:rsidRDefault="00270EEA"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qn66f</w:t>
      </w:r>
      <w:r w:rsidR="000062C8" w:rsidRPr="00DE6C92">
        <w:rPr>
          <w:rFonts w:ascii="Georgia" w:hAnsi="Georgia"/>
          <w:sz w:val="22"/>
          <w:szCs w:val="22"/>
        </w:rPr>
        <w:tab/>
        <w:t>f.</w:t>
      </w:r>
      <w:r w:rsidR="000062C8" w:rsidRPr="00DE6C92">
        <w:rPr>
          <w:rFonts w:ascii="Georgia" w:hAnsi="Georgia"/>
          <w:sz w:val="22"/>
          <w:szCs w:val="22"/>
        </w:rPr>
        <w:tab/>
        <w:t>The conditions for raising children</w:t>
      </w:r>
    </w:p>
    <w:p w14:paraId="1F201F72"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E632584" w14:textId="77777777" w:rsidR="00F85908" w:rsidRPr="00DE6C92" w:rsidRDefault="00F85908">
      <w:pPr>
        <w:rPr>
          <w:rFonts w:ascii="Georgia" w:hAnsi="Georgia"/>
          <w:sz w:val="22"/>
          <w:szCs w:val="22"/>
        </w:rPr>
      </w:pPr>
      <w:r w:rsidRPr="00DE6C92">
        <w:rPr>
          <w:rFonts w:ascii="Georgia" w:hAnsi="Georgia"/>
          <w:sz w:val="22"/>
          <w:szCs w:val="22"/>
        </w:rPr>
        <w:br w:type="page"/>
      </w:r>
    </w:p>
    <w:p w14:paraId="2CA30F46" w14:textId="77777777" w:rsidR="00BE3355" w:rsidRPr="00DE6C92" w:rsidRDefault="00BE3355"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(SCRAMBLE CODES, ALWAYS SHOW CODE 5 LAST)</w:t>
      </w:r>
    </w:p>
    <w:p w14:paraId="068DAD80" w14:textId="77777777" w:rsidR="0095385E" w:rsidRPr="00DE6C92" w:rsidRDefault="00BE3355"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w:t>
      </w:r>
      <w:r w:rsidR="0095385E" w:rsidRPr="00DE6C92">
        <w:rPr>
          <w:rFonts w:ascii="Georgia" w:hAnsi="Georgia"/>
          <w:sz w:val="22"/>
          <w:szCs w:val="22"/>
        </w:rPr>
        <w:t>ASK IF</w:t>
      </w:r>
      <w:r w:rsidRPr="00DE6C92">
        <w:rPr>
          <w:rFonts w:ascii="Georgia" w:hAnsi="Georgia"/>
          <w:sz w:val="22"/>
          <w:szCs w:val="22"/>
        </w:rPr>
        <w:t xml:space="preserve"> Q4 = </w:t>
      </w:r>
      <w:r w:rsidR="001167CC" w:rsidRPr="00DE6C92">
        <w:rPr>
          <w:rFonts w:ascii="Georgia" w:hAnsi="Georgia"/>
          <w:sz w:val="22"/>
          <w:szCs w:val="22"/>
        </w:rPr>
        <w:t xml:space="preserve">1, </w:t>
      </w:r>
      <w:r w:rsidRPr="00DE6C92">
        <w:rPr>
          <w:rFonts w:ascii="Georgia" w:hAnsi="Georgia"/>
          <w:sz w:val="22"/>
          <w:szCs w:val="22"/>
        </w:rPr>
        <w:t xml:space="preserve">3 </w:t>
      </w:r>
      <w:proofErr w:type="gramStart"/>
      <w:r w:rsidRPr="00DE6C92">
        <w:rPr>
          <w:rFonts w:ascii="Georgia" w:hAnsi="Georgia"/>
          <w:sz w:val="22"/>
          <w:szCs w:val="22"/>
        </w:rPr>
        <w:t xml:space="preserve">- </w:t>
      </w:r>
      <w:r w:rsidR="0095385E" w:rsidRPr="00DE6C92">
        <w:rPr>
          <w:rFonts w:ascii="Georgia" w:hAnsi="Georgia"/>
          <w:sz w:val="22"/>
          <w:szCs w:val="22"/>
        </w:rPr>
        <w:t xml:space="preserve"> FOREIGN</w:t>
      </w:r>
      <w:proofErr w:type="gramEnd"/>
      <w:r w:rsidR="0095385E" w:rsidRPr="00DE6C92">
        <w:rPr>
          <w:rFonts w:ascii="Georgia" w:hAnsi="Georgia"/>
          <w:sz w:val="22"/>
          <w:szCs w:val="22"/>
        </w:rPr>
        <w:t xml:space="preserve"> BORN</w:t>
      </w:r>
      <w:r w:rsidR="001167CC" w:rsidRPr="00DE6C92">
        <w:rPr>
          <w:rFonts w:ascii="Georgia" w:hAnsi="Georgia"/>
          <w:sz w:val="22"/>
          <w:szCs w:val="22"/>
        </w:rPr>
        <w:t xml:space="preserve"> OR PR</w:t>
      </w:r>
      <w:r w:rsidRPr="00DE6C92">
        <w:rPr>
          <w:rFonts w:ascii="Georgia" w:hAnsi="Georgia"/>
          <w:sz w:val="22"/>
          <w:szCs w:val="22"/>
        </w:rPr>
        <w:t>)</w:t>
      </w:r>
      <w:r w:rsidR="001167CC" w:rsidRPr="00DE6C92">
        <w:rPr>
          <w:rFonts w:ascii="Georgia" w:hAnsi="Georgia"/>
          <w:sz w:val="22"/>
          <w:szCs w:val="22"/>
        </w:rPr>
        <w:t xml:space="preserve"> </w:t>
      </w:r>
    </w:p>
    <w:p w14:paraId="0445BC67" w14:textId="77777777" w:rsidR="00BE3355" w:rsidRPr="00DE6C92" w:rsidRDefault="00BE3355" w:rsidP="00BE335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67</w:t>
      </w:r>
      <w:r w:rsidRPr="00DE6C92">
        <w:rPr>
          <w:rFonts w:ascii="Georgia" w:hAnsi="Georgia"/>
          <w:sz w:val="22"/>
          <w:szCs w:val="22"/>
        </w:rPr>
        <w:t>.</w:t>
      </w:r>
      <w:r w:rsidRPr="00DE6C92">
        <w:rPr>
          <w:rFonts w:ascii="Georgia" w:hAnsi="Georgia"/>
          <w:sz w:val="22"/>
          <w:szCs w:val="22"/>
        </w:rPr>
        <w:tab/>
      </w:r>
      <w:r w:rsidR="0095385E" w:rsidRPr="00DE6C92">
        <w:rPr>
          <w:rFonts w:ascii="Georgia" w:hAnsi="Georgia"/>
          <w:sz w:val="22"/>
          <w:szCs w:val="22"/>
        </w:rPr>
        <w:t xml:space="preserve">What would you say is the MAIN reason you came to the United States? Was it </w:t>
      </w:r>
      <w:r w:rsidR="00A857A6" w:rsidRPr="00DE6C92">
        <w:rPr>
          <w:rFonts w:ascii="Georgia" w:hAnsi="Georgia"/>
          <w:sz w:val="22"/>
          <w:szCs w:val="22"/>
        </w:rPr>
        <w:t>(</w:t>
      </w:r>
      <w:r w:rsidR="0095385E" w:rsidRPr="00DE6C92">
        <w:rPr>
          <w:rFonts w:ascii="Georgia" w:hAnsi="Georgia"/>
          <w:sz w:val="22"/>
          <w:szCs w:val="22"/>
        </w:rPr>
        <w:t>READ LIST</w:t>
      </w:r>
      <w:r w:rsidRPr="00DE6C92">
        <w:rPr>
          <w:rFonts w:ascii="Georgia" w:hAnsi="Georgia"/>
          <w:sz w:val="22"/>
          <w:szCs w:val="22"/>
        </w:rPr>
        <w:t>)?</w:t>
      </w:r>
    </w:p>
    <w:p w14:paraId="0259780A" w14:textId="77777777" w:rsidR="00BE3355" w:rsidRPr="00DE6C92" w:rsidRDefault="00BE3355" w:rsidP="00BE335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3D5EC916" w14:textId="77777777" w:rsidR="0095385E" w:rsidRPr="00DE6C92" w:rsidRDefault="00BE3355" w:rsidP="00BE335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A857A6" w:rsidRPr="00DE6C92">
        <w:rPr>
          <w:rFonts w:ascii="Georgia" w:hAnsi="Georgia"/>
          <w:sz w:val="22"/>
          <w:szCs w:val="22"/>
        </w:rPr>
        <w:t>(</w:t>
      </w:r>
      <w:r w:rsidR="0095385E" w:rsidRPr="00DE6C92">
        <w:rPr>
          <w:rFonts w:ascii="Georgia" w:hAnsi="Georgia"/>
          <w:sz w:val="22"/>
          <w:szCs w:val="22"/>
        </w:rPr>
        <w:t>INTERVIEW</w:t>
      </w:r>
      <w:r w:rsidRPr="00DE6C92">
        <w:rPr>
          <w:rFonts w:ascii="Georgia" w:hAnsi="Georgia"/>
          <w:sz w:val="22"/>
          <w:szCs w:val="22"/>
        </w:rPr>
        <w:t>ER:</w:t>
      </w:r>
      <w:r w:rsidR="0095385E" w:rsidRPr="00DE6C92">
        <w:rPr>
          <w:rFonts w:ascii="Georgia" w:hAnsi="Georgia"/>
          <w:sz w:val="22"/>
          <w:szCs w:val="22"/>
        </w:rPr>
        <w:t xml:space="preserve"> RECORD ONE RESPONSE ONLY. IF RESPONDE</w:t>
      </w:r>
      <w:r w:rsidRPr="00DE6C92">
        <w:rPr>
          <w:rFonts w:ascii="Georgia" w:hAnsi="Georgia"/>
          <w:sz w:val="22"/>
          <w:szCs w:val="22"/>
        </w:rPr>
        <w:t>NT</w:t>
      </w:r>
      <w:r w:rsidR="0095385E" w:rsidRPr="00DE6C92">
        <w:rPr>
          <w:rFonts w:ascii="Georgia" w:hAnsi="Georgia"/>
          <w:sz w:val="22"/>
          <w:szCs w:val="22"/>
        </w:rPr>
        <w:t xml:space="preserve"> OFFERS MORE THAN ONE RESPONSE, PROBE ONCE FOR MAIN REASON. IF RESPONDENT STILL OFFERS</w:t>
      </w:r>
      <w:r w:rsidRPr="00DE6C92">
        <w:rPr>
          <w:rFonts w:ascii="Georgia" w:hAnsi="Georgia"/>
          <w:sz w:val="22"/>
          <w:szCs w:val="22"/>
        </w:rPr>
        <w:t xml:space="preserve"> </w:t>
      </w:r>
      <w:r w:rsidR="0095385E" w:rsidRPr="00DE6C92">
        <w:rPr>
          <w:rFonts w:ascii="Georgia" w:hAnsi="Georgia"/>
          <w:sz w:val="22"/>
          <w:szCs w:val="22"/>
        </w:rPr>
        <w:t>MORE THAN ONE RESPONSE, CODE AS 5 (OTHER) AND RECORD VERBATIM RESPONSE</w:t>
      </w:r>
      <w:r w:rsidR="00A857A6" w:rsidRPr="00DE6C92">
        <w:rPr>
          <w:rFonts w:ascii="Georgia" w:hAnsi="Georgia"/>
          <w:sz w:val="22"/>
          <w:szCs w:val="22"/>
        </w:rPr>
        <w:t>)</w:t>
      </w:r>
    </w:p>
    <w:p w14:paraId="78552656" w14:textId="77777777" w:rsidR="0095385E" w:rsidRPr="00DE6C92" w:rsidRDefault="007163D9"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Qn67</w:t>
      </w:r>
    </w:p>
    <w:p w14:paraId="75AC9DCF" w14:textId="77777777"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w:t>
      </w:r>
      <w:r w:rsidRPr="00DE6C92">
        <w:rPr>
          <w:rFonts w:ascii="Georgia" w:hAnsi="Georgia"/>
          <w:sz w:val="22"/>
          <w:szCs w:val="22"/>
        </w:rPr>
        <w:tab/>
        <w:t xml:space="preserve">1 Educational </w:t>
      </w:r>
      <w:proofErr w:type="gramStart"/>
      <w:r w:rsidRPr="00DE6C92">
        <w:rPr>
          <w:rFonts w:ascii="Georgia" w:hAnsi="Georgia"/>
          <w:sz w:val="22"/>
          <w:szCs w:val="22"/>
        </w:rPr>
        <w:t>opportunities</w:t>
      </w:r>
      <w:proofErr w:type="gramEnd"/>
      <w:r w:rsidRPr="00DE6C92">
        <w:rPr>
          <w:rFonts w:ascii="Georgia" w:hAnsi="Georgia"/>
          <w:sz w:val="22"/>
          <w:szCs w:val="22"/>
        </w:rPr>
        <w:t xml:space="preserve">                      </w:t>
      </w:r>
    </w:p>
    <w:p w14:paraId="7A2F160A" w14:textId="77777777"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w:t>
      </w:r>
      <w:r w:rsidRPr="00DE6C92">
        <w:rPr>
          <w:rFonts w:ascii="Georgia" w:hAnsi="Georgia"/>
          <w:sz w:val="22"/>
          <w:szCs w:val="22"/>
        </w:rPr>
        <w:tab/>
        <w:t xml:space="preserve">2 Economic opportunities                         </w:t>
      </w:r>
    </w:p>
    <w:p w14:paraId="7B6D89F8" w14:textId="77777777"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w:t>
      </w:r>
      <w:r w:rsidRPr="00DE6C92">
        <w:rPr>
          <w:rFonts w:ascii="Georgia" w:hAnsi="Georgia"/>
          <w:sz w:val="22"/>
          <w:szCs w:val="22"/>
        </w:rPr>
        <w:tab/>
        <w:t xml:space="preserve">3 Conflict or persecution in your home country   </w:t>
      </w:r>
    </w:p>
    <w:p w14:paraId="3452F78A" w14:textId="77777777"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w:t>
      </w:r>
      <w:r w:rsidRPr="00DE6C92">
        <w:rPr>
          <w:rFonts w:ascii="Georgia" w:hAnsi="Georgia"/>
          <w:sz w:val="22"/>
          <w:szCs w:val="22"/>
        </w:rPr>
        <w:tab/>
        <w:t xml:space="preserve">4 For family reasons                             </w:t>
      </w:r>
    </w:p>
    <w:p w14:paraId="6DEF3A21" w14:textId="77777777"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sz w:val="22"/>
          <w:szCs w:val="22"/>
        </w:rPr>
        <w:t xml:space="preserve"> </w:t>
      </w:r>
      <w:r w:rsidRPr="00DE6C92">
        <w:rPr>
          <w:rFonts w:ascii="Georgia" w:hAnsi="Georgia"/>
          <w:sz w:val="22"/>
          <w:szCs w:val="22"/>
        </w:rPr>
        <w:tab/>
        <w:t xml:space="preserve">7 Or, was it for some other reason </w:t>
      </w:r>
      <w:r w:rsidRPr="00DE6C92">
        <w:rPr>
          <w:rFonts w:ascii="Georgia" w:hAnsi="Georgia"/>
          <w:sz w:val="22"/>
          <w:szCs w:val="22"/>
        </w:rPr>
        <w:tab/>
      </w:r>
    </w:p>
    <w:p w14:paraId="0D95EB65" w14:textId="77777777"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w:t>
      </w:r>
      <w:r w:rsidRPr="00DE6C92">
        <w:rPr>
          <w:rFonts w:ascii="Georgia" w:hAnsi="Georgia"/>
          <w:sz w:val="22"/>
          <w:szCs w:val="22"/>
        </w:rPr>
        <w:tab/>
        <w:t xml:space="preserve">8 Don't Know </w:t>
      </w:r>
    </w:p>
    <w:p w14:paraId="4B742847" w14:textId="77777777" w:rsidR="006F0227"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w:t>
      </w:r>
      <w:r w:rsidRPr="00DE6C92">
        <w:rPr>
          <w:rFonts w:ascii="Georgia" w:hAnsi="Georgia"/>
          <w:sz w:val="22"/>
          <w:szCs w:val="22"/>
        </w:rPr>
        <w:tab/>
        <w:t xml:space="preserve">9 Refused </w:t>
      </w:r>
    </w:p>
    <w:p w14:paraId="423A1A8A" w14:textId="77777777"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A18E571" w14:textId="77777777" w:rsidR="00613739" w:rsidRPr="00DE6C92" w:rsidRDefault="00613739" w:rsidP="0061373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IF Q4=1,3 - FOREIGN BORN OR PR)</w:t>
      </w:r>
    </w:p>
    <w:p w14:paraId="3826FA91" w14:textId="77777777" w:rsidR="00613739" w:rsidRPr="00DE6C92" w:rsidRDefault="00613739" w:rsidP="00FC49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sz w:val="22"/>
          <w:szCs w:val="22"/>
        </w:rPr>
      </w:pPr>
      <w:r w:rsidRPr="00DE6C92">
        <w:rPr>
          <w:rFonts w:ascii="Georgia" w:hAnsi="Georgia"/>
          <w:sz w:val="22"/>
          <w:szCs w:val="22"/>
        </w:rPr>
        <w:t xml:space="preserve">(INSERT </w:t>
      </w:r>
      <w:r w:rsidR="00FC49A5" w:rsidRPr="00DE6C92">
        <w:rPr>
          <w:rFonts w:ascii="Georgia" w:hAnsi="Georgia"/>
          <w:sz w:val="22"/>
          <w:szCs w:val="22"/>
        </w:rPr>
        <w:t xml:space="preserve">“Come to the United States” if Q4=3; INSERT </w:t>
      </w:r>
      <w:r w:rsidRPr="00DE6C92">
        <w:rPr>
          <w:rFonts w:ascii="Georgia" w:hAnsi="Georgia"/>
          <w:sz w:val="22"/>
          <w:szCs w:val="22"/>
        </w:rPr>
        <w:t>“</w:t>
      </w:r>
      <w:r w:rsidR="00325AAA" w:rsidRPr="00DE6C92">
        <w:rPr>
          <w:rFonts w:ascii="Georgia" w:hAnsi="Georgia"/>
          <w:sz w:val="22"/>
          <w:szCs w:val="22"/>
        </w:rPr>
        <w:t>leave Puerto Rico for the United States</w:t>
      </w:r>
      <w:r w:rsidRPr="00DE6C92">
        <w:rPr>
          <w:rFonts w:ascii="Georgia" w:hAnsi="Georgia"/>
          <w:sz w:val="22"/>
          <w:szCs w:val="22"/>
        </w:rPr>
        <w:t>” if Q4=1</w:t>
      </w:r>
      <w:r w:rsidR="00325AAA" w:rsidRPr="00DE6C92">
        <w:rPr>
          <w:rFonts w:ascii="Georgia" w:hAnsi="Georgia"/>
          <w:sz w:val="22"/>
          <w:szCs w:val="22"/>
        </w:rPr>
        <w:t xml:space="preserve"> or Q.5=24</w:t>
      </w:r>
      <w:r w:rsidRPr="00DE6C92">
        <w:rPr>
          <w:rFonts w:ascii="Georgia" w:hAnsi="Georgia"/>
          <w:sz w:val="22"/>
          <w:szCs w:val="22"/>
        </w:rPr>
        <w:t>)</w:t>
      </w:r>
    </w:p>
    <w:p w14:paraId="4A675056" w14:textId="77777777" w:rsidR="00613739" w:rsidRPr="00DE6C92" w:rsidRDefault="00FC49A5" w:rsidP="0061373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613739" w:rsidRPr="00DE6C92">
        <w:rPr>
          <w:rFonts w:ascii="Georgia" w:hAnsi="Georgia"/>
          <w:sz w:val="22"/>
          <w:szCs w:val="22"/>
        </w:rPr>
        <w:t>(INSERT “the country where you were born” if Q4=3; INSERT “Puerto Rico” if Q4=1)</w:t>
      </w:r>
    </w:p>
    <w:p w14:paraId="7881CDE7" w14:textId="77777777" w:rsidR="00613739" w:rsidRPr="00DE6C92" w:rsidRDefault="00613739" w:rsidP="0061373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68.</w:t>
      </w:r>
      <w:r w:rsidRPr="00DE6C92">
        <w:rPr>
          <w:rFonts w:ascii="Georgia" w:hAnsi="Georgia"/>
          <w:sz w:val="22"/>
          <w:szCs w:val="22"/>
        </w:rPr>
        <w:tab/>
        <w:t>If you could do it again, would you (READ LIST)?</w:t>
      </w:r>
    </w:p>
    <w:p w14:paraId="26C50EE1"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0D8A03B" w14:textId="77777777" w:rsidR="000062C8" w:rsidRPr="00DE6C92" w:rsidRDefault="007163D9"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Qn68</w:t>
      </w:r>
      <w:r w:rsidR="000062C8" w:rsidRPr="00DE6C92">
        <w:rPr>
          <w:rFonts w:ascii="Georgia" w:hAnsi="Georgia"/>
          <w:sz w:val="22"/>
          <w:szCs w:val="22"/>
        </w:rPr>
        <w:tab/>
        <w:t>1</w:t>
      </w:r>
      <w:r w:rsidR="000062C8" w:rsidRPr="00DE6C92">
        <w:rPr>
          <w:rFonts w:ascii="Georgia" w:hAnsi="Georgia"/>
          <w:sz w:val="22"/>
          <w:szCs w:val="22"/>
        </w:rPr>
        <w:tab/>
      </w:r>
      <w:r w:rsidR="00325AAA" w:rsidRPr="00DE6C92">
        <w:rPr>
          <w:rFonts w:ascii="Georgia" w:hAnsi="Georgia"/>
          <w:sz w:val="22"/>
          <w:szCs w:val="22"/>
        </w:rPr>
        <w:t>(</w:t>
      </w:r>
      <w:r w:rsidR="000062C8" w:rsidRPr="00DE6C92">
        <w:rPr>
          <w:rFonts w:ascii="Georgia" w:hAnsi="Georgia"/>
          <w:sz w:val="22"/>
          <w:szCs w:val="22"/>
        </w:rPr>
        <w:t>Come to the United States</w:t>
      </w:r>
      <w:r w:rsidR="00325AAA" w:rsidRPr="00DE6C92">
        <w:rPr>
          <w:rFonts w:ascii="Georgia" w:hAnsi="Georgia"/>
          <w:sz w:val="22"/>
          <w:szCs w:val="22"/>
        </w:rPr>
        <w:t>/Leave Puerto Rico for the United States)</w:t>
      </w:r>
    </w:p>
    <w:p w14:paraId="4187F71D"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Stay in (the country where you were born/Puerto Rico)</w:t>
      </w:r>
    </w:p>
    <w:p w14:paraId="181FDACB"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Move to a different country</w:t>
      </w:r>
    </w:p>
    <w:p w14:paraId="19196D9F"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7F8F385C"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34722C31" w14:textId="77777777" w:rsidR="00325AAA" w:rsidRPr="00DE6C92" w:rsidRDefault="00325AAA" w:rsidP="00325AAA">
      <w:pPr>
        <w:rPr>
          <w:rFonts w:ascii="Georgia" w:hAnsi="Georgia"/>
          <w:sz w:val="22"/>
          <w:szCs w:val="22"/>
        </w:rPr>
      </w:pPr>
    </w:p>
    <w:p w14:paraId="1B161691" w14:textId="77777777" w:rsidR="0095385E" w:rsidRPr="00DE6C92" w:rsidRDefault="00BE3355"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14:paraId="396C6615" w14:textId="77777777" w:rsidR="0095385E" w:rsidRPr="00DE6C92" w:rsidRDefault="00BE3355"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 xml:space="preserve">(INSERT “Hispanics” IF Q.2=1, INSERT “Latinos” IF Q.2=2, 3, D, R) </w:t>
      </w:r>
    </w:p>
    <w:p w14:paraId="0E951052" w14:textId="77777777" w:rsidR="0095385E" w:rsidRPr="00DE6C92" w:rsidRDefault="00BE3355" w:rsidP="00BE335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69.</w:t>
      </w:r>
      <w:r w:rsidRPr="00DE6C92">
        <w:rPr>
          <w:rFonts w:ascii="Georgia" w:hAnsi="Georgia"/>
          <w:sz w:val="22"/>
          <w:szCs w:val="22"/>
        </w:rPr>
        <w:tab/>
      </w:r>
      <w:r w:rsidR="0095385E" w:rsidRPr="00DE6C92">
        <w:rPr>
          <w:rFonts w:ascii="Georgia" w:hAnsi="Georgia"/>
          <w:sz w:val="22"/>
          <w:szCs w:val="22"/>
        </w:rPr>
        <w:t>Do you think adult (HISPANIC/LATINO) immigrants need to learn to speak English to succeed in the United States or can they succeed even if they only speak Spanish?</w:t>
      </w:r>
    </w:p>
    <w:p w14:paraId="079FC15B" w14:textId="77777777"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6C96FF1" w14:textId="77777777"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Qn69</w:t>
      </w:r>
      <w:r w:rsidR="0095385E" w:rsidRPr="00DE6C92">
        <w:rPr>
          <w:rFonts w:ascii="Georgia" w:hAnsi="Georgia"/>
          <w:sz w:val="22"/>
          <w:szCs w:val="22"/>
        </w:rPr>
        <w:tab/>
        <w:t>1</w:t>
      </w:r>
      <w:r w:rsidR="0095385E" w:rsidRPr="00DE6C92">
        <w:rPr>
          <w:rFonts w:ascii="Georgia" w:hAnsi="Georgia"/>
          <w:sz w:val="22"/>
          <w:szCs w:val="22"/>
        </w:rPr>
        <w:tab/>
        <w:t>Need to learn English to succeed</w:t>
      </w:r>
    </w:p>
    <w:p w14:paraId="48D826A6"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Succeed only speaking Spanish</w:t>
      </w:r>
    </w:p>
    <w:p w14:paraId="274F8DB1"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31FB7B8B"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17BF5ED6"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3A5FB54" w14:textId="77777777" w:rsidR="00D61C12" w:rsidRDefault="00D61C12">
      <w:pPr>
        <w:rPr>
          <w:rFonts w:ascii="Georgia" w:hAnsi="Georgia"/>
          <w:sz w:val="22"/>
          <w:szCs w:val="22"/>
        </w:rPr>
      </w:pPr>
      <w:r>
        <w:rPr>
          <w:rFonts w:ascii="Georgia" w:hAnsi="Georgia"/>
          <w:sz w:val="22"/>
          <w:szCs w:val="22"/>
        </w:rPr>
        <w:br w:type="page"/>
      </w:r>
    </w:p>
    <w:p w14:paraId="31A79936" w14:textId="77777777" w:rsidR="0095385E" w:rsidRPr="00DE6C92" w:rsidRDefault="00BE3355"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14:paraId="05AD8257" w14:textId="77777777" w:rsidR="0095385E" w:rsidRPr="00DE6C92" w:rsidRDefault="00BE3355"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 xml:space="preserve">(INSERT “Hispanics” IF Q.2=1, INSERT “Latinos” IF Q.2=2, 3, D, R) </w:t>
      </w:r>
    </w:p>
    <w:p w14:paraId="6C6DEF49" w14:textId="77777777" w:rsidR="0095385E" w:rsidRPr="00DE6C92" w:rsidRDefault="00BE3355" w:rsidP="00BE335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70.   </w:t>
      </w:r>
      <w:r w:rsidRPr="00DE6C92">
        <w:rPr>
          <w:rFonts w:ascii="Georgia" w:hAnsi="Georgia"/>
          <w:sz w:val="22"/>
          <w:szCs w:val="22"/>
        </w:rPr>
        <w:tab/>
      </w:r>
      <w:r w:rsidR="0095385E" w:rsidRPr="00DE6C92">
        <w:rPr>
          <w:rFonts w:ascii="Georgia" w:hAnsi="Georgia"/>
          <w:sz w:val="22"/>
          <w:szCs w:val="22"/>
        </w:rPr>
        <w:t xml:space="preserve">How important is it to you that future generations of (HISPANICS/LATINOS) living in the United States be able </w:t>
      </w:r>
      <w:r w:rsidR="000414A7" w:rsidRPr="00DE6C92">
        <w:rPr>
          <w:rFonts w:ascii="Georgia" w:hAnsi="Georgia"/>
          <w:sz w:val="22"/>
          <w:szCs w:val="22"/>
        </w:rPr>
        <w:t xml:space="preserve">to </w:t>
      </w:r>
      <w:r w:rsidR="0095385E" w:rsidRPr="00DE6C92">
        <w:rPr>
          <w:rFonts w:ascii="Georgia" w:hAnsi="Georgia"/>
          <w:sz w:val="22"/>
          <w:szCs w:val="22"/>
        </w:rPr>
        <w:t>speak Spanish- very important, somewhat important, not too important, or not important at all?</w:t>
      </w:r>
    </w:p>
    <w:p w14:paraId="5081BFC0" w14:textId="77777777"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CA608E3" w14:textId="77777777" w:rsidR="0095385E" w:rsidRPr="00DE6C92" w:rsidRDefault="007163D9"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Qn70</w:t>
      </w:r>
      <w:r w:rsidR="00BE3355" w:rsidRPr="00DE6C92">
        <w:rPr>
          <w:rFonts w:ascii="Georgia" w:hAnsi="Georgia"/>
          <w:sz w:val="22"/>
          <w:szCs w:val="22"/>
        </w:rPr>
        <w:tab/>
      </w:r>
      <w:r w:rsidR="0095385E" w:rsidRPr="00DE6C92">
        <w:rPr>
          <w:rFonts w:ascii="Georgia" w:hAnsi="Georgia"/>
          <w:sz w:val="22"/>
          <w:szCs w:val="22"/>
        </w:rPr>
        <w:t>1</w:t>
      </w:r>
      <w:r w:rsidR="00BE3355" w:rsidRPr="00DE6C92">
        <w:rPr>
          <w:rFonts w:ascii="Georgia" w:hAnsi="Georgia"/>
          <w:sz w:val="22"/>
          <w:szCs w:val="22"/>
        </w:rPr>
        <w:tab/>
      </w:r>
      <w:r w:rsidR="0095385E" w:rsidRPr="00DE6C92">
        <w:rPr>
          <w:rFonts w:ascii="Georgia" w:hAnsi="Georgia"/>
          <w:sz w:val="22"/>
          <w:szCs w:val="22"/>
        </w:rPr>
        <w:t>Very important</w:t>
      </w:r>
    </w:p>
    <w:p w14:paraId="28AFA1AA" w14:textId="77777777" w:rsidR="0095385E" w:rsidRPr="00DE6C92" w:rsidRDefault="00BE3355"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2</w:t>
      </w:r>
      <w:r w:rsidR="00A568BD" w:rsidRPr="00DE6C92">
        <w:rPr>
          <w:rFonts w:ascii="Georgia" w:hAnsi="Georgia"/>
          <w:sz w:val="22"/>
          <w:szCs w:val="22"/>
        </w:rPr>
        <w:tab/>
      </w:r>
      <w:r w:rsidR="0095385E" w:rsidRPr="00DE6C92">
        <w:rPr>
          <w:rFonts w:ascii="Georgia" w:hAnsi="Georgia"/>
          <w:sz w:val="22"/>
          <w:szCs w:val="22"/>
        </w:rPr>
        <w:t>Somewhat important</w:t>
      </w:r>
    </w:p>
    <w:p w14:paraId="74D9CF3F" w14:textId="77777777" w:rsidR="0095385E" w:rsidRPr="00DE6C92" w:rsidRDefault="00A568BD"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3</w:t>
      </w:r>
      <w:r w:rsidRPr="00DE6C92">
        <w:rPr>
          <w:rFonts w:ascii="Georgia" w:hAnsi="Georgia"/>
          <w:sz w:val="22"/>
          <w:szCs w:val="22"/>
        </w:rPr>
        <w:tab/>
      </w:r>
      <w:r w:rsidR="0095385E" w:rsidRPr="00DE6C92">
        <w:rPr>
          <w:rFonts w:ascii="Georgia" w:hAnsi="Georgia"/>
          <w:sz w:val="22"/>
          <w:szCs w:val="22"/>
        </w:rPr>
        <w:t>Not too important</w:t>
      </w:r>
    </w:p>
    <w:p w14:paraId="62F09194" w14:textId="77777777" w:rsidR="0095385E" w:rsidRPr="00DE6C92" w:rsidRDefault="00A568BD"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4</w:t>
      </w:r>
      <w:r w:rsidRPr="00DE6C92">
        <w:rPr>
          <w:rFonts w:ascii="Georgia" w:hAnsi="Georgia"/>
          <w:sz w:val="22"/>
          <w:szCs w:val="22"/>
        </w:rPr>
        <w:tab/>
      </w:r>
      <w:r w:rsidR="0095385E" w:rsidRPr="00DE6C92">
        <w:rPr>
          <w:rFonts w:ascii="Georgia" w:hAnsi="Georgia"/>
          <w:sz w:val="22"/>
          <w:szCs w:val="22"/>
        </w:rPr>
        <w:t>Not important at all</w:t>
      </w:r>
    </w:p>
    <w:p w14:paraId="420DD7F9" w14:textId="77777777" w:rsidR="0095385E" w:rsidRPr="00DE6C92" w:rsidRDefault="00A568BD"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BE3355" w:rsidRPr="00DE6C92">
        <w:rPr>
          <w:rFonts w:ascii="Georgia" w:hAnsi="Georgia"/>
          <w:sz w:val="22"/>
          <w:szCs w:val="22"/>
        </w:rPr>
        <w:tab/>
      </w:r>
      <w:r w:rsidR="0095385E" w:rsidRPr="00DE6C92">
        <w:rPr>
          <w:rFonts w:ascii="Georgia" w:hAnsi="Georgia"/>
          <w:sz w:val="22"/>
          <w:szCs w:val="22"/>
        </w:rPr>
        <w:t>(DO NOT READ) Don’t know</w:t>
      </w:r>
    </w:p>
    <w:p w14:paraId="282332F1" w14:textId="77777777" w:rsidR="0095385E" w:rsidRPr="00DE6C92" w:rsidRDefault="00A568BD"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Pr="00DE6C92">
        <w:rPr>
          <w:rFonts w:ascii="Georgia" w:hAnsi="Georgia"/>
          <w:sz w:val="22"/>
          <w:szCs w:val="22"/>
        </w:rPr>
        <w:tab/>
      </w:r>
      <w:r w:rsidR="0095385E" w:rsidRPr="00DE6C92">
        <w:rPr>
          <w:rFonts w:ascii="Georgia" w:hAnsi="Georgia"/>
          <w:sz w:val="22"/>
          <w:szCs w:val="22"/>
        </w:rPr>
        <w:t> (DO NOT READ) Refused</w:t>
      </w:r>
    </w:p>
    <w:p w14:paraId="696605F7"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9FFBA56" w14:textId="77777777" w:rsidR="00047C10" w:rsidRPr="00DE6C92" w:rsidRDefault="00047C10">
      <w:pPr>
        <w:rPr>
          <w:rFonts w:ascii="Georgia" w:hAnsi="Georgia"/>
          <w:sz w:val="22"/>
          <w:szCs w:val="22"/>
        </w:rPr>
      </w:pPr>
      <w:r w:rsidRPr="00DE6C92">
        <w:rPr>
          <w:rFonts w:ascii="Georgia" w:hAnsi="Georgia"/>
          <w:sz w:val="22"/>
          <w:szCs w:val="22"/>
        </w:rPr>
        <w:br w:type="page"/>
      </w:r>
    </w:p>
    <w:p w14:paraId="329C3468" w14:textId="77777777"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ALL)</w:t>
      </w:r>
    </w:p>
    <w:p w14:paraId="2D935858" w14:textId="77777777"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 xml:space="preserve">(INSERT “Hispanics” IF Q.2=1, INSERT “Latinos” IF Q.2=2, 3, D, R) </w:t>
      </w:r>
    </w:p>
    <w:p w14:paraId="08B0E44A" w14:textId="77777777"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(INSERT “Puerto Rican” IF Q4=1) </w:t>
      </w:r>
    </w:p>
    <w:p w14:paraId="0532A6D4" w14:textId="77777777"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(IF Q.4=1 DISPLAY ‘PUERTO RICAN’)</w:t>
      </w:r>
    </w:p>
    <w:p w14:paraId="0336D27C" w14:textId="77777777"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(IF Q.4=2 DISPLAY RESPONDENT’S ORIGIN (SINGULAR) FROM</w:t>
      </w:r>
    </w:p>
    <w:p w14:paraId="69358CC0" w14:textId="77777777"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Q.3 IF 1 COUNTRY MENTIONED IN Q3; DISPLAY RESPONDENT’S ORIGIN </w:t>
      </w:r>
    </w:p>
    <w:p w14:paraId="46659A50" w14:textId="77777777"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(SINGULAR) FROM Q.3a IF MULTIPLE COUNTRIES MENTIONED IN Q3; </w:t>
      </w:r>
    </w:p>
    <w:p w14:paraId="42DDC382" w14:textId="77777777" w:rsidR="000414A7" w:rsidRPr="00DE6C92" w:rsidRDefault="000414A7" w:rsidP="000414A7">
      <w:pPr>
        <w:tabs>
          <w:tab w:val="left" w:pos="-1620"/>
          <w:tab w:val="left" w:pos="-1440"/>
          <w:tab w:val="left" w:pos="-720"/>
          <w:tab w:val="left" w:pos="27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rPr>
          <w:rFonts w:ascii="Georgia" w:hAnsi="Georgia"/>
          <w:sz w:val="22"/>
          <w:szCs w:val="22"/>
        </w:rPr>
      </w:pPr>
      <w:r w:rsidRPr="00DE6C92">
        <w:rPr>
          <w:rFonts w:ascii="Georgia" w:hAnsi="Georgia"/>
          <w:sz w:val="22"/>
          <w:szCs w:val="22"/>
        </w:rPr>
        <w:tab/>
        <w:t xml:space="preserve">IF Q.3 = </w:t>
      </w:r>
      <w:proofErr w:type="gramStart"/>
      <w:r w:rsidRPr="00DE6C92">
        <w:rPr>
          <w:rFonts w:ascii="Georgia" w:hAnsi="Georgia"/>
          <w:sz w:val="22"/>
          <w:szCs w:val="22"/>
        </w:rPr>
        <w:t>D,R</w:t>
      </w:r>
      <w:proofErr w:type="gramEnd"/>
      <w:r w:rsidRPr="00DE6C92">
        <w:rPr>
          <w:rFonts w:ascii="Georgia" w:hAnsi="Georgia"/>
          <w:sz w:val="22"/>
          <w:szCs w:val="22"/>
        </w:rPr>
        <w:t xml:space="preserve"> or Q.3a= D,R, I</w:t>
      </w:r>
      <w:r w:rsidR="005E0162" w:rsidRPr="00DE6C92">
        <w:rPr>
          <w:rFonts w:ascii="Georgia" w:hAnsi="Georgia"/>
          <w:sz w:val="22"/>
          <w:szCs w:val="22"/>
        </w:rPr>
        <w:t>NSERT “the same heritage as you</w:t>
      </w:r>
      <w:r w:rsidRPr="00DE6C92">
        <w:rPr>
          <w:rFonts w:ascii="Georgia" w:hAnsi="Georgia"/>
          <w:sz w:val="22"/>
          <w:szCs w:val="22"/>
        </w:rPr>
        <w:t>”)</w:t>
      </w:r>
    </w:p>
    <w:p w14:paraId="50A220E7" w14:textId="77777777"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(IF Q.4=D OR R THEN USE RESPONSE FROM 5.  IF 5=D OR R OR 97 THEN DISPLAY</w:t>
      </w:r>
    </w:p>
    <w:p w14:paraId="76D50D1D" w14:textId="77777777"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RESPONDENT’S ORIGIN (SINGULAR) FROM Q.3 IF 1 COUNTRY MENTIONED IN </w:t>
      </w:r>
    </w:p>
    <w:p w14:paraId="66651183" w14:textId="77777777"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Q3; DISPLAY RESPONDENT’S ORIGIN (SINGULAR) FROM Q.3a IF MULTIPLE </w:t>
      </w:r>
    </w:p>
    <w:p w14:paraId="4E5DB1B8" w14:textId="77777777" w:rsidR="000414A7" w:rsidRPr="00DE6C92" w:rsidRDefault="000414A7" w:rsidP="000414A7">
      <w:pPr>
        <w:tabs>
          <w:tab w:val="left" w:pos="-1620"/>
          <w:tab w:val="left" w:pos="-1440"/>
          <w:tab w:val="left" w:pos="-720"/>
          <w:tab w:val="left" w:pos="27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rPr>
          <w:rFonts w:ascii="Georgia" w:hAnsi="Georgia"/>
          <w:sz w:val="22"/>
          <w:szCs w:val="22"/>
        </w:rPr>
      </w:pPr>
      <w:r w:rsidRPr="00DE6C92">
        <w:rPr>
          <w:rFonts w:ascii="Georgia" w:hAnsi="Georgia"/>
          <w:sz w:val="22"/>
          <w:szCs w:val="22"/>
        </w:rPr>
        <w:tab/>
        <w:t>COUNTRIES MENTIONED IN Q3; IF Q.3 =</w:t>
      </w:r>
      <w:proofErr w:type="gramStart"/>
      <w:r w:rsidRPr="00DE6C92">
        <w:rPr>
          <w:rFonts w:ascii="Georgia" w:hAnsi="Georgia"/>
          <w:sz w:val="22"/>
          <w:szCs w:val="22"/>
        </w:rPr>
        <w:t>D,R</w:t>
      </w:r>
      <w:proofErr w:type="gramEnd"/>
      <w:r w:rsidRPr="00DE6C92">
        <w:rPr>
          <w:rFonts w:ascii="Georgia" w:hAnsi="Georgia"/>
          <w:sz w:val="22"/>
          <w:szCs w:val="22"/>
        </w:rPr>
        <w:t xml:space="preserve"> or Q.3a= D,R, INSERT “the same heritage as you”)</w:t>
      </w:r>
      <w:r w:rsidRPr="00DE6C92">
        <w:rPr>
          <w:rFonts w:ascii="Georgia" w:hAnsi="Georgia"/>
          <w:sz w:val="22"/>
          <w:szCs w:val="22"/>
        </w:rPr>
        <w:tab/>
      </w:r>
    </w:p>
    <w:p w14:paraId="7B77C598" w14:textId="77777777" w:rsidR="000414A7" w:rsidRPr="00DE6C92" w:rsidRDefault="000414A7" w:rsidP="000414A7">
      <w:pPr>
        <w:tabs>
          <w:tab w:val="left" w:pos="-1620"/>
          <w:tab w:val="left" w:pos="-1440"/>
          <w:tab w:val="left" w:pos="-720"/>
          <w:tab w:val="left" w:pos="286"/>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rPr>
          <w:rFonts w:ascii="Georgia" w:hAnsi="Georgia"/>
          <w:sz w:val="22"/>
          <w:szCs w:val="22"/>
        </w:rPr>
      </w:pPr>
      <w:r w:rsidRPr="00DE6C92">
        <w:rPr>
          <w:rFonts w:ascii="Georgia" w:hAnsi="Georgia"/>
          <w:sz w:val="22"/>
          <w:szCs w:val="22"/>
        </w:rPr>
        <w:tab/>
        <w:t xml:space="preserve">(IF Q.4=3 USE DISPLAY RESPONSE IN PARENS FROM Q.5; IF Q.4=3 AND Q.5= D OR R OR 97 THEN DISPLAY RESPONDENT’S ORIGIN (SINGULAR) </w:t>
      </w:r>
    </w:p>
    <w:p w14:paraId="3CE44BAF" w14:textId="77777777"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FROM Q.3 IF 1 COUNTRY MENTIONED IN Q3; DISPLAY RESPONDENT’S ORIGIN </w:t>
      </w:r>
    </w:p>
    <w:p w14:paraId="1D384EF8" w14:textId="77777777"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(SINGULAR) FROM Q.3a IF MULTIPLE COUNTRIES MENTIONED IN Q3; IF Q.3 =</w:t>
      </w:r>
      <w:proofErr w:type="gramStart"/>
      <w:r w:rsidRPr="00DE6C92">
        <w:rPr>
          <w:rFonts w:ascii="Georgia" w:hAnsi="Georgia"/>
          <w:sz w:val="22"/>
          <w:szCs w:val="22"/>
        </w:rPr>
        <w:t>D,R</w:t>
      </w:r>
      <w:proofErr w:type="gramEnd"/>
      <w:r w:rsidRPr="00DE6C92">
        <w:rPr>
          <w:rFonts w:ascii="Georgia" w:hAnsi="Georgia"/>
          <w:sz w:val="22"/>
          <w:szCs w:val="22"/>
        </w:rPr>
        <w:t xml:space="preserve"> </w:t>
      </w:r>
    </w:p>
    <w:p w14:paraId="143A4422" w14:textId="77777777" w:rsidR="000414A7" w:rsidRPr="00DE6C92" w:rsidRDefault="000414A7" w:rsidP="002B4FF6">
      <w:pPr>
        <w:tabs>
          <w:tab w:val="left" w:pos="-1620"/>
          <w:tab w:val="left" w:pos="-1440"/>
          <w:tab w:val="left" w:pos="-720"/>
          <w:tab w:val="left" w:pos="27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rPr>
          <w:rFonts w:ascii="Georgia" w:hAnsi="Georgia"/>
          <w:sz w:val="22"/>
          <w:szCs w:val="22"/>
        </w:rPr>
      </w:pPr>
      <w:r w:rsidRPr="00DE6C92">
        <w:rPr>
          <w:rFonts w:ascii="Georgia" w:hAnsi="Georgia"/>
          <w:sz w:val="22"/>
          <w:szCs w:val="22"/>
        </w:rPr>
        <w:tab/>
        <w:t xml:space="preserve">or Q.3a= </w:t>
      </w:r>
      <w:proofErr w:type="gramStart"/>
      <w:r w:rsidRPr="00DE6C92">
        <w:rPr>
          <w:rFonts w:ascii="Georgia" w:hAnsi="Georgia"/>
          <w:sz w:val="22"/>
          <w:szCs w:val="22"/>
        </w:rPr>
        <w:t>D,R</w:t>
      </w:r>
      <w:proofErr w:type="gramEnd"/>
      <w:r w:rsidRPr="00DE6C92">
        <w:rPr>
          <w:rFonts w:ascii="Georgia" w:hAnsi="Georgia"/>
          <w:sz w:val="22"/>
          <w:szCs w:val="22"/>
        </w:rPr>
        <w:t xml:space="preserve"> INSERT “from the country you came from”)</w:t>
      </w:r>
    </w:p>
    <w:p w14:paraId="1A547D22" w14:textId="77777777"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71.</w:t>
      </w:r>
      <w:r w:rsidRPr="00DE6C92">
        <w:rPr>
          <w:rFonts w:ascii="Georgia" w:hAnsi="Georgia"/>
          <w:sz w:val="22"/>
          <w:szCs w:val="22"/>
        </w:rPr>
        <w:tab/>
        <w:t xml:space="preserve">How comfortable would you be if a child of yours married someone who (INSERT)? Would you be very comfortable, somewhat comfortable, not too comfortable or not at all comfortable? What about </w:t>
      </w:r>
      <w:r w:rsidR="001167CC" w:rsidRPr="00DE6C92">
        <w:rPr>
          <w:rFonts w:ascii="Georgia" w:hAnsi="Georgia"/>
          <w:sz w:val="22"/>
          <w:szCs w:val="22"/>
        </w:rPr>
        <w:t xml:space="preserve">if a child of yours married </w:t>
      </w:r>
      <w:r w:rsidRPr="00DE6C92">
        <w:rPr>
          <w:rFonts w:ascii="Georgia" w:hAnsi="Georgia"/>
          <w:sz w:val="22"/>
          <w:szCs w:val="22"/>
        </w:rPr>
        <w:t xml:space="preserve">someone who (INSERT)? </w:t>
      </w:r>
    </w:p>
    <w:p w14:paraId="36513E58" w14:textId="77777777"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65D18A43" w14:textId="77777777"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Pr="00DE6C92">
        <w:rPr>
          <w:rFonts w:ascii="Georgia" w:hAnsi="Georgia"/>
          <w:sz w:val="22"/>
          <w:szCs w:val="22"/>
        </w:rPr>
        <w:tab/>
        <w:t>(READ IF NECESSARY: Would you be very comfortable, somewhat comfortable, not too comfortable, or not at all comfortable?)</w:t>
      </w:r>
    </w:p>
    <w:p w14:paraId="32B21371" w14:textId="77777777" w:rsidR="001167CC" w:rsidRPr="00DE6C92" w:rsidRDefault="001167CC"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74A0AD7D" w14:textId="77777777" w:rsidR="000414A7" w:rsidRPr="00DE6C92" w:rsidRDefault="001167CC" w:rsidP="00C3499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0414A7" w:rsidRPr="00DE6C92">
        <w:rPr>
          <w:rFonts w:ascii="Georgia" w:hAnsi="Georgia"/>
          <w:sz w:val="22"/>
          <w:szCs w:val="22"/>
        </w:rPr>
        <w:t>1</w:t>
      </w:r>
      <w:r w:rsidR="000414A7" w:rsidRPr="00DE6C92">
        <w:rPr>
          <w:rFonts w:ascii="Georgia" w:hAnsi="Georgia"/>
          <w:sz w:val="22"/>
          <w:szCs w:val="22"/>
        </w:rPr>
        <w:tab/>
        <w:t>Very comfortable</w:t>
      </w:r>
      <w:r w:rsidR="000414A7" w:rsidRPr="00DE6C92">
        <w:rPr>
          <w:rFonts w:ascii="Georgia" w:hAnsi="Georgia"/>
          <w:sz w:val="22"/>
          <w:szCs w:val="22"/>
        </w:rPr>
        <w:tab/>
      </w:r>
      <w:r w:rsidR="000414A7" w:rsidRPr="00DE6C92">
        <w:rPr>
          <w:rFonts w:ascii="Georgia" w:hAnsi="Georgia"/>
          <w:sz w:val="22"/>
          <w:szCs w:val="22"/>
        </w:rPr>
        <w:tab/>
      </w:r>
    </w:p>
    <w:p w14:paraId="532C93A3" w14:textId="77777777"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Somewhat comfortable</w:t>
      </w:r>
    </w:p>
    <w:p w14:paraId="7028BE89" w14:textId="77777777"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Not too comfortable</w:t>
      </w:r>
    </w:p>
    <w:p w14:paraId="6622844E" w14:textId="77777777"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Not at all comfortable</w:t>
      </w:r>
    </w:p>
    <w:p w14:paraId="553A8BF6" w14:textId="77777777"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5</w:t>
      </w:r>
      <w:r w:rsidRPr="00DE6C92">
        <w:rPr>
          <w:rFonts w:ascii="Georgia" w:hAnsi="Georgia"/>
          <w:sz w:val="22"/>
          <w:szCs w:val="22"/>
        </w:rPr>
        <w:tab/>
        <w:t xml:space="preserve">(DO NOT READ) Depends on situation/Depends if man or woman </w:t>
      </w:r>
    </w:p>
    <w:p w14:paraId="42183E39" w14:textId="77777777"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3717F317" w14:textId="77777777"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2CD57FCA" w14:textId="77777777"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5943856" w14:textId="77777777" w:rsidR="000414A7" w:rsidRPr="00DE6C92" w:rsidRDefault="007163D9" w:rsidP="00A568B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b/>
          <w:sz w:val="22"/>
          <w:szCs w:val="22"/>
        </w:rPr>
        <w:t>Qn71a</w:t>
      </w:r>
      <w:r w:rsidR="000414A7" w:rsidRPr="00DE6C92">
        <w:rPr>
          <w:rFonts w:ascii="Georgia" w:hAnsi="Georgia"/>
          <w:sz w:val="22"/>
          <w:szCs w:val="22"/>
        </w:rPr>
        <w:tab/>
        <w:t>a.</w:t>
      </w:r>
      <w:r w:rsidR="000414A7" w:rsidRPr="00DE6C92">
        <w:rPr>
          <w:rFonts w:ascii="Georgia" w:hAnsi="Georgia"/>
          <w:sz w:val="22"/>
          <w:szCs w:val="22"/>
        </w:rPr>
        <w:tab/>
        <w:t>is NOT (COUNTRY OF ORIGIN SINGULAR LIST FROM Q5/Q3/Q3a/from the country you came from/the same heritage as you)</w:t>
      </w:r>
    </w:p>
    <w:p w14:paraId="7241E772" w14:textId="77777777" w:rsidR="000414A7" w:rsidRPr="00DE6C92" w:rsidRDefault="007163D9"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b/>
          <w:sz w:val="22"/>
          <w:szCs w:val="22"/>
        </w:rPr>
        <w:t>Qn71b</w:t>
      </w:r>
      <w:r w:rsidR="000414A7" w:rsidRPr="00DE6C92">
        <w:rPr>
          <w:rFonts w:ascii="Georgia" w:hAnsi="Georgia"/>
          <w:sz w:val="22"/>
          <w:szCs w:val="22"/>
        </w:rPr>
        <w:tab/>
        <w:t>b.</w:t>
      </w:r>
      <w:r w:rsidR="000414A7" w:rsidRPr="00DE6C92">
        <w:rPr>
          <w:rFonts w:ascii="Georgia" w:hAnsi="Georgia"/>
          <w:sz w:val="22"/>
          <w:szCs w:val="22"/>
        </w:rPr>
        <w:tab/>
        <w:t>is (HISPANIC/LATINO) but NOT (COUNTRY OF ORIGIN SINGULAR LIST FROM Q5/Q3/Q3a/from the country you came from/the same heritage as you)</w:t>
      </w:r>
    </w:p>
    <w:p w14:paraId="6559070F" w14:textId="77777777" w:rsidR="000414A7" w:rsidRPr="00DE6C92" w:rsidRDefault="007163D9"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Qn71c</w:t>
      </w:r>
      <w:r w:rsidR="000414A7" w:rsidRPr="00DE6C92">
        <w:rPr>
          <w:rFonts w:ascii="Georgia" w:hAnsi="Georgia"/>
          <w:sz w:val="22"/>
          <w:szCs w:val="22"/>
        </w:rPr>
        <w:tab/>
        <w:t>c.</w:t>
      </w:r>
      <w:r w:rsidR="000414A7" w:rsidRPr="00DE6C92">
        <w:rPr>
          <w:rFonts w:ascii="Georgia" w:hAnsi="Georgia"/>
          <w:sz w:val="22"/>
          <w:szCs w:val="22"/>
        </w:rPr>
        <w:tab/>
        <w:t>has NO (HISPANIC/LATINO) background</w:t>
      </w:r>
    </w:p>
    <w:p w14:paraId="2370B406" w14:textId="77777777" w:rsidR="000414A7" w:rsidRPr="00DE6C92" w:rsidRDefault="007163D9"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Qn71d</w:t>
      </w:r>
      <w:r w:rsidR="000414A7" w:rsidRPr="00DE6C92">
        <w:rPr>
          <w:rFonts w:ascii="Georgia" w:hAnsi="Georgia"/>
          <w:sz w:val="22"/>
          <w:szCs w:val="22"/>
        </w:rPr>
        <w:tab/>
        <w:t>d.</w:t>
      </w:r>
      <w:r w:rsidR="000414A7" w:rsidRPr="00DE6C92">
        <w:rPr>
          <w:rFonts w:ascii="Georgia" w:hAnsi="Georgia"/>
          <w:sz w:val="22"/>
          <w:szCs w:val="22"/>
        </w:rPr>
        <w:tab/>
        <w:t>Has different religious beliefs</w:t>
      </w:r>
    </w:p>
    <w:p w14:paraId="35B72166" w14:textId="77777777"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D890A04" w14:textId="77777777" w:rsidR="0095385E" w:rsidRPr="00336280" w:rsidRDefault="00CB5573"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lang w:val="es-419"/>
        </w:rPr>
      </w:pPr>
      <w:r w:rsidRPr="00336280">
        <w:rPr>
          <w:rFonts w:ascii="Georgia" w:hAnsi="Georgia"/>
          <w:b/>
          <w:sz w:val="22"/>
          <w:szCs w:val="22"/>
          <w:lang w:val="es-419"/>
        </w:rPr>
        <w:t>NO QUES</w:t>
      </w:r>
      <w:r w:rsidR="0095385E" w:rsidRPr="00336280">
        <w:rPr>
          <w:rFonts w:ascii="Georgia" w:hAnsi="Georgia"/>
          <w:b/>
          <w:sz w:val="22"/>
          <w:szCs w:val="22"/>
          <w:lang w:val="es-419"/>
        </w:rPr>
        <w:t>T</w:t>
      </w:r>
      <w:r w:rsidRPr="00336280">
        <w:rPr>
          <w:rFonts w:ascii="Georgia" w:hAnsi="Georgia"/>
          <w:b/>
          <w:sz w:val="22"/>
          <w:szCs w:val="22"/>
          <w:lang w:val="es-419"/>
        </w:rPr>
        <w:t>I</w:t>
      </w:r>
      <w:r w:rsidR="0095385E" w:rsidRPr="00336280">
        <w:rPr>
          <w:rFonts w:ascii="Georgia" w:hAnsi="Georgia"/>
          <w:b/>
          <w:sz w:val="22"/>
          <w:szCs w:val="22"/>
          <w:lang w:val="es-419"/>
        </w:rPr>
        <w:t>ON 72</w:t>
      </w:r>
    </w:p>
    <w:p w14:paraId="1D520BA1" w14:textId="77777777" w:rsidR="006F0227" w:rsidRPr="00336280"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lang w:val="es-419"/>
        </w:rPr>
      </w:pPr>
      <w:r w:rsidRPr="00336280">
        <w:rPr>
          <w:rFonts w:ascii="Georgia" w:hAnsi="Georgia"/>
          <w:b/>
          <w:sz w:val="22"/>
          <w:szCs w:val="22"/>
          <w:lang w:val="es-419"/>
        </w:rPr>
        <w:t>NO QUESTION 73</w:t>
      </w:r>
    </w:p>
    <w:p w14:paraId="6F94E099" w14:textId="77777777" w:rsidR="001C2D26" w:rsidRPr="00336280" w:rsidRDefault="001C2D26" w:rsidP="001C2D2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lang w:val="es-419"/>
        </w:rPr>
      </w:pPr>
      <w:r w:rsidRPr="00336280">
        <w:rPr>
          <w:rFonts w:ascii="Georgia" w:hAnsi="Georgia"/>
          <w:b/>
          <w:sz w:val="22"/>
          <w:szCs w:val="22"/>
          <w:lang w:val="es-419"/>
        </w:rPr>
        <w:t>NO QUESTION 74</w:t>
      </w:r>
    </w:p>
    <w:p w14:paraId="3D7947DE" w14:textId="77777777" w:rsidR="001C2D26" w:rsidRPr="00DE6C92" w:rsidRDefault="001C2D26" w:rsidP="001C2D2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75</w:t>
      </w:r>
    </w:p>
    <w:p w14:paraId="70C6D3E8" w14:textId="77777777" w:rsidR="001C2D26" w:rsidRPr="00DE6C92" w:rsidRDefault="001C2D26" w:rsidP="001C2D2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76</w:t>
      </w:r>
    </w:p>
    <w:p w14:paraId="16BC5755" w14:textId="77777777" w:rsidR="001C2D26" w:rsidRPr="00DE6C92" w:rsidRDefault="001C2D26"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526F08A8" w14:textId="77777777" w:rsidR="006F0227" w:rsidRPr="00DE6C92" w:rsidRDefault="006F0227"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8ABF864" w14:textId="77777777" w:rsidR="00D61C12" w:rsidRDefault="00D61C12">
      <w:pPr>
        <w:rPr>
          <w:rFonts w:ascii="Georgia" w:hAnsi="Georgia"/>
          <w:sz w:val="22"/>
          <w:szCs w:val="22"/>
        </w:rPr>
      </w:pPr>
      <w:r>
        <w:rPr>
          <w:rFonts w:ascii="Georgia" w:hAnsi="Georgia"/>
          <w:sz w:val="22"/>
          <w:szCs w:val="22"/>
        </w:rPr>
        <w:br w:type="page"/>
      </w:r>
    </w:p>
    <w:p w14:paraId="4864C242" w14:textId="77777777" w:rsidR="0095385E" w:rsidRPr="00D61C1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61C12">
        <w:rPr>
          <w:rFonts w:ascii="Georgia" w:hAnsi="Georgia"/>
          <w:b/>
          <w:sz w:val="22"/>
          <w:szCs w:val="22"/>
        </w:rPr>
        <w:t>VALUES</w:t>
      </w:r>
    </w:p>
    <w:p w14:paraId="5C7D4514"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CCFE7B5" w14:textId="77777777" w:rsidR="002A6BD5" w:rsidRPr="00DE6C92" w:rsidRDefault="002A6BD5"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77.</w:t>
      </w:r>
      <w:r w:rsidR="0095385E" w:rsidRPr="00DE6C92">
        <w:rPr>
          <w:rFonts w:ascii="Georgia" w:hAnsi="Georgia"/>
          <w:sz w:val="22"/>
          <w:szCs w:val="22"/>
        </w:rPr>
        <w:tab/>
        <w:t xml:space="preserve">Which statement comes closer to your own views, even if neither is exactly right? </w:t>
      </w:r>
    </w:p>
    <w:p w14:paraId="5EF8E39E" w14:textId="77777777" w:rsidR="002A6BD5" w:rsidRPr="00DE6C92" w:rsidRDefault="002A6BD5"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D410E93" w14:textId="77777777" w:rsidR="0095385E" w:rsidRPr="00DE6C92" w:rsidRDefault="002A6BD5"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A857A6" w:rsidRPr="00DE6C92">
        <w:rPr>
          <w:rFonts w:ascii="Georgia" w:hAnsi="Georgia"/>
          <w:sz w:val="22"/>
          <w:szCs w:val="22"/>
        </w:rPr>
        <w:t>(</w:t>
      </w:r>
      <w:r w:rsidR="0095385E" w:rsidRPr="00DE6C92">
        <w:rPr>
          <w:rFonts w:ascii="Georgia" w:hAnsi="Georgia"/>
          <w:sz w:val="22"/>
          <w:szCs w:val="22"/>
        </w:rPr>
        <w:t>READ</w:t>
      </w:r>
      <w:r w:rsidRPr="00DE6C92">
        <w:rPr>
          <w:rFonts w:ascii="Georgia" w:hAnsi="Georgia"/>
          <w:sz w:val="22"/>
          <w:szCs w:val="22"/>
        </w:rPr>
        <w:t xml:space="preserve"> LIST</w:t>
      </w:r>
      <w:r w:rsidR="00A857A6" w:rsidRPr="00DE6C92">
        <w:rPr>
          <w:rFonts w:ascii="Georgia" w:hAnsi="Georgia"/>
          <w:sz w:val="22"/>
          <w:szCs w:val="22"/>
        </w:rPr>
        <w:t>)</w:t>
      </w:r>
      <w:r w:rsidR="0095385E" w:rsidRPr="00DE6C92">
        <w:rPr>
          <w:rFonts w:ascii="Georgia" w:hAnsi="Georgia"/>
          <w:sz w:val="22"/>
          <w:szCs w:val="22"/>
        </w:rPr>
        <w:t xml:space="preserve"> </w:t>
      </w:r>
    </w:p>
    <w:p w14:paraId="13D8DFA4" w14:textId="77777777"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2085FF0" w14:textId="77777777" w:rsidR="0095385E" w:rsidRPr="00DE6C92" w:rsidRDefault="007163D9"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Qn77</w:t>
      </w:r>
      <w:r w:rsidR="002A6BD5" w:rsidRPr="00DE6C92">
        <w:rPr>
          <w:rFonts w:ascii="Georgia" w:hAnsi="Georgia"/>
          <w:sz w:val="22"/>
          <w:szCs w:val="22"/>
        </w:rPr>
        <w:tab/>
      </w:r>
      <w:r w:rsidR="0095385E" w:rsidRPr="00DE6C92">
        <w:rPr>
          <w:rFonts w:ascii="Georgia" w:hAnsi="Georgia"/>
          <w:sz w:val="22"/>
          <w:szCs w:val="22"/>
        </w:rPr>
        <w:t>1</w:t>
      </w:r>
      <w:r w:rsidR="002A6BD5" w:rsidRPr="00DE6C92">
        <w:rPr>
          <w:rFonts w:ascii="Georgia" w:hAnsi="Georgia"/>
          <w:sz w:val="22"/>
          <w:szCs w:val="22"/>
        </w:rPr>
        <w:tab/>
      </w:r>
      <w:r w:rsidR="0095385E" w:rsidRPr="00DE6C92">
        <w:rPr>
          <w:rFonts w:ascii="Georgia" w:hAnsi="Georgia"/>
          <w:sz w:val="22"/>
          <w:szCs w:val="22"/>
        </w:rPr>
        <w:t>Homosexuality</w:t>
      </w:r>
      <w:r w:rsidR="002A6BD5" w:rsidRPr="00DE6C92">
        <w:rPr>
          <w:rFonts w:ascii="Georgia" w:hAnsi="Georgia"/>
          <w:sz w:val="22"/>
          <w:szCs w:val="22"/>
        </w:rPr>
        <w:t xml:space="preserve"> should be accepted by society. </w:t>
      </w:r>
      <w:r w:rsidR="00A857A6" w:rsidRPr="00DE6C92">
        <w:rPr>
          <w:rFonts w:ascii="Georgia" w:hAnsi="Georgia"/>
          <w:sz w:val="22"/>
          <w:szCs w:val="22"/>
        </w:rPr>
        <w:t>(</w:t>
      </w:r>
      <w:r w:rsidR="0095385E" w:rsidRPr="00DE6C92">
        <w:rPr>
          <w:rFonts w:ascii="Georgia" w:hAnsi="Georgia"/>
          <w:sz w:val="22"/>
          <w:szCs w:val="22"/>
        </w:rPr>
        <w:t>OR</w:t>
      </w:r>
      <w:r w:rsidR="00A857A6" w:rsidRPr="00DE6C92">
        <w:rPr>
          <w:rFonts w:ascii="Georgia" w:hAnsi="Georgia"/>
          <w:sz w:val="22"/>
          <w:szCs w:val="22"/>
        </w:rPr>
        <w:t>)</w:t>
      </w:r>
    </w:p>
    <w:p w14:paraId="165526FF" w14:textId="77777777" w:rsidR="0095385E" w:rsidRPr="00DE6C92" w:rsidRDefault="002A6BD5"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2</w:t>
      </w:r>
      <w:r w:rsidR="0095385E" w:rsidRPr="00DE6C92">
        <w:rPr>
          <w:rFonts w:ascii="Georgia" w:hAnsi="Georgia"/>
          <w:sz w:val="22"/>
          <w:szCs w:val="22"/>
        </w:rPr>
        <w:tab/>
        <w:t>Homosexuality should be discouraged by society.</w:t>
      </w:r>
    </w:p>
    <w:p w14:paraId="5BC5CFF1" w14:textId="77777777" w:rsidR="0095385E" w:rsidRPr="00DE6C92" w:rsidRDefault="002A6BD5"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3</w:t>
      </w:r>
      <w:r w:rsidR="0095385E" w:rsidRPr="00DE6C92">
        <w:rPr>
          <w:rFonts w:ascii="Georgia" w:hAnsi="Georgia"/>
          <w:sz w:val="22"/>
          <w:szCs w:val="22"/>
        </w:rPr>
        <w:tab/>
        <w:t>(DO NOT READ) Neither/Both equally</w:t>
      </w:r>
    </w:p>
    <w:p w14:paraId="4EC73015" w14:textId="77777777" w:rsidR="0095385E" w:rsidRPr="00DE6C92" w:rsidRDefault="002A6BD5"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4A8C862C" w14:textId="77777777" w:rsidR="0095385E" w:rsidRPr="00DE6C92" w:rsidRDefault="002A6BD5"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0C041915" w14:textId="77777777" w:rsidR="002A6BD5" w:rsidRPr="00DE6C92" w:rsidRDefault="002A6BD5"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442FEF7" w14:textId="77777777" w:rsidR="0095385E" w:rsidRPr="00DE6C92" w:rsidRDefault="00CB149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14:paraId="693C1661" w14:textId="77777777" w:rsidR="0095385E" w:rsidRPr="00DE6C92" w:rsidRDefault="0095385E"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sz w:val="22"/>
          <w:szCs w:val="22"/>
        </w:rPr>
      </w:pPr>
      <w:r w:rsidRPr="00DE6C92">
        <w:rPr>
          <w:rFonts w:ascii="Georgia" w:hAnsi="Georgia"/>
          <w:sz w:val="22"/>
          <w:szCs w:val="22"/>
        </w:rPr>
        <w:t>(ROTATE 1-4 FOR ONE HALF OF THE SAMPLE; ROTATE 4-1 FOR OTHER HALF OF SAMPLE)</w:t>
      </w:r>
    </w:p>
    <w:p w14:paraId="41338079" w14:textId="77777777" w:rsidR="0095385E" w:rsidRPr="00DE6C92" w:rsidRDefault="00CB149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78.</w:t>
      </w:r>
      <w:r w:rsidRPr="00DE6C92">
        <w:rPr>
          <w:rFonts w:ascii="Georgia" w:hAnsi="Georgia"/>
          <w:sz w:val="22"/>
          <w:szCs w:val="22"/>
        </w:rPr>
        <w:tab/>
      </w:r>
      <w:r w:rsidR="0095385E" w:rsidRPr="00DE6C92">
        <w:rPr>
          <w:rFonts w:ascii="Georgia" w:hAnsi="Georgia"/>
          <w:sz w:val="22"/>
          <w:szCs w:val="22"/>
        </w:rPr>
        <w:t>Do you think abortion should be…?</w:t>
      </w:r>
    </w:p>
    <w:p w14:paraId="6FD477BF"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(READ LIST.  ENTER ONE ONLY)</w:t>
      </w:r>
    </w:p>
    <w:p w14:paraId="4502D9C4"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96905F4" w14:textId="77777777"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Qn78</w:t>
      </w:r>
      <w:r w:rsidR="00CB149B" w:rsidRPr="00DE6C92">
        <w:rPr>
          <w:rFonts w:ascii="Georgia" w:hAnsi="Georgia"/>
          <w:sz w:val="22"/>
          <w:szCs w:val="22"/>
        </w:rPr>
        <w:tab/>
      </w:r>
      <w:r w:rsidR="0095385E" w:rsidRPr="00DE6C92">
        <w:rPr>
          <w:rFonts w:ascii="Georgia" w:hAnsi="Georgia"/>
          <w:sz w:val="22"/>
          <w:szCs w:val="22"/>
        </w:rPr>
        <w:t>1</w:t>
      </w:r>
      <w:r w:rsidR="0095385E" w:rsidRPr="00DE6C92">
        <w:rPr>
          <w:rFonts w:ascii="Georgia" w:hAnsi="Georgia"/>
          <w:sz w:val="22"/>
          <w:szCs w:val="22"/>
        </w:rPr>
        <w:tab/>
        <w:t>Legal in all cases</w:t>
      </w:r>
    </w:p>
    <w:p w14:paraId="6D161BA2" w14:textId="77777777" w:rsidR="0095385E" w:rsidRPr="00DE6C92" w:rsidRDefault="00CB149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2</w:t>
      </w:r>
      <w:r w:rsidR="0095385E" w:rsidRPr="00DE6C92">
        <w:rPr>
          <w:rFonts w:ascii="Georgia" w:hAnsi="Georgia"/>
          <w:sz w:val="22"/>
          <w:szCs w:val="22"/>
        </w:rPr>
        <w:tab/>
        <w:t>Legal in most cases</w:t>
      </w:r>
    </w:p>
    <w:p w14:paraId="042F0653" w14:textId="77777777" w:rsidR="0095385E" w:rsidRPr="00DE6C92" w:rsidRDefault="00CB149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3</w:t>
      </w:r>
      <w:r w:rsidR="0095385E" w:rsidRPr="00DE6C92">
        <w:rPr>
          <w:rFonts w:ascii="Georgia" w:hAnsi="Georgia"/>
          <w:sz w:val="22"/>
          <w:szCs w:val="22"/>
        </w:rPr>
        <w:tab/>
        <w:t>Illegal in most cases</w:t>
      </w:r>
    </w:p>
    <w:p w14:paraId="1B1243FE" w14:textId="77777777" w:rsidR="0095385E" w:rsidRPr="00DE6C92" w:rsidRDefault="00CB149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4</w:t>
      </w:r>
      <w:r w:rsidR="0095385E" w:rsidRPr="00DE6C92">
        <w:rPr>
          <w:rFonts w:ascii="Georgia" w:hAnsi="Georgia"/>
          <w:sz w:val="22"/>
          <w:szCs w:val="22"/>
        </w:rPr>
        <w:tab/>
        <w:t>Illegal in all cases</w:t>
      </w:r>
    </w:p>
    <w:p w14:paraId="26C736B3" w14:textId="77777777" w:rsidR="0095385E" w:rsidRPr="00DE6C92" w:rsidRDefault="00CB149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438A392F" w14:textId="77777777" w:rsidR="0095385E" w:rsidRPr="00DE6C92" w:rsidRDefault="00CB149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28C096D8"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F679CFA" w14:textId="77777777" w:rsidR="006F0227" w:rsidRPr="00DE6C92" w:rsidRDefault="006F022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79</w:t>
      </w:r>
    </w:p>
    <w:p w14:paraId="44FE3215" w14:textId="77777777" w:rsidR="006F0227" w:rsidRPr="00DE6C92" w:rsidRDefault="006F022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6D434DB" w14:textId="77777777" w:rsidR="000E4321" w:rsidRDefault="000E4321">
      <w:pPr>
        <w:rPr>
          <w:rFonts w:ascii="Georgia" w:hAnsi="Georgia"/>
          <w:sz w:val="22"/>
          <w:szCs w:val="22"/>
        </w:rPr>
      </w:pPr>
      <w:r>
        <w:rPr>
          <w:rFonts w:ascii="Georgia" w:hAnsi="Georgia"/>
          <w:sz w:val="22"/>
          <w:szCs w:val="22"/>
        </w:rPr>
        <w:br w:type="page"/>
      </w:r>
    </w:p>
    <w:p w14:paraId="75FC9E9B" w14:textId="77777777" w:rsidR="0095385E" w:rsidRPr="00DE6C92" w:rsidRDefault="00CB149B"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14:paraId="775D9378" w14:textId="77777777" w:rsidR="00CB149B" w:rsidRPr="00DE6C92" w:rsidRDefault="00CB149B"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(SCRAMBLE)</w:t>
      </w:r>
    </w:p>
    <w:p w14:paraId="5BEF69D7" w14:textId="77777777" w:rsidR="00CB149B" w:rsidRPr="00DE6C92" w:rsidRDefault="00CB149B"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80.</w:t>
      </w:r>
      <w:r w:rsidR="0095385E" w:rsidRPr="00DE6C92">
        <w:rPr>
          <w:rFonts w:ascii="Georgia" w:hAnsi="Georgia"/>
          <w:sz w:val="22"/>
          <w:szCs w:val="22"/>
        </w:rPr>
        <w:tab/>
        <w:t xml:space="preserve">Now I’m going to ask you about your language use. When you </w:t>
      </w:r>
      <w:r w:rsidR="00A857A6" w:rsidRPr="00DE6C92">
        <w:rPr>
          <w:rFonts w:ascii="Georgia" w:hAnsi="Georgia"/>
          <w:sz w:val="22"/>
          <w:szCs w:val="22"/>
        </w:rPr>
        <w:t>(</w:t>
      </w:r>
      <w:r w:rsidR="0095385E" w:rsidRPr="00DE6C92">
        <w:rPr>
          <w:rFonts w:ascii="Georgia" w:hAnsi="Georgia"/>
          <w:sz w:val="22"/>
          <w:szCs w:val="22"/>
        </w:rPr>
        <w:t>INSERT</w:t>
      </w:r>
      <w:r w:rsidR="00A857A6" w:rsidRPr="00DE6C92">
        <w:rPr>
          <w:rFonts w:ascii="Georgia" w:hAnsi="Georgia"/>
          <w:sz w:val="22"/>
          <w:szCs w:val="22"/>
        </w:rPr>
        <w:t>)</w:t>
      </w:r>
      <w:r w:rsidR="0095385E" w:rsidRPr="00DE6C92">
        <w:rPr>
          <w:rFonts w:ascii="Georgia" w:hAnsi="Georgia"/>
          <w:sz w:val="22"/>
          <w:szCs w:val="22"/>
        </w:rPr>
        <w:t xml:space="preserve"> is it only in Spanish, mostly in Spanish, mostly in English, or only in English? </w:t>
      </w:r>
    </w:p>
    <w:p w14:paraId="0ABC31B4" w14:textId="77777777" w:rsidR="0095385E" w:rsidRPr="00DE6C92" w:rsidRDefault="00CB149B"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 xml:space="preserve">How about when you </w:t>
      </w:r>
      <w:r w:rsidR="00A857A6" w:rsidRPr="00DE6C92">
        <w:rPr>
          <w:rFonts w:ascii="Georgia" w:hAnsi="Georgia"/>
          <w:sz w:val="22"/>
          <w:szCs w:val="22"/>
        </w:rPr>
        <w:t>(</w:t>
      </w:r>
      <w:r w:rsidR="0095385E" w:rsidRPr="00DE6C92">
        <w:rPr>
          <w:rFonts w:ascii="Georgia" w:hAnsi="Georgia"/>
          <w:sz w:val="22"/>
          <w:szCs w:val="22"/>
        </w:rPr>
        <w:t>INSERT</w:t>
      </w:r>
      <w:r w:rsidR="00A857A6" w:rsidRPr="00DE6C92">
        <w:rPr>
          <w:rFonts w:ascii="Georgia" w:hAnsi="Georgia"/>
          <w:sz w:val="22"/>
          <w:szCs w:val="22"/>
        </w:rPr>
        <w:t>)</w:t>
      </w:r>
      <w:r w:rsidR="0095385E" w:rsidRPr="00DE6C92">
        <w:rPr>
          <w:rFonts w:ascii="Georgia" w:hAnsi="Georgia"/>
          <w:sz w:val="22"/>
          <w:szCs w:val="22"/>
        </w:rPr>
        <w:t>?</w:t>
      </w:r>
    </w:p>
    <w:p w14:paraId="70CB7CA3" w14:textId="77777777"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9796689" w14:textId="77777777"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1</w:t>
      </w:r>
      <w:r w:rsidRPr="00DE6C92">
        <w:rPr>
          <w:rFonts w:ascii="Georgia" w:hAnsi="Georgia"/>
          <w:sz w:val="22"/>
          <w:szCs w:val="22"/>
        </w:rPr>
        <w:tab/>
        <w:t>Only in Spanish</w:t>
      </w:r>
    </w:p>
    <w:p w14:paraId="515F7035" w14:textId="77777777"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Mostly in Spanish</w:t>
      </w:r>
    </w:p>
    <w:p w14:paraId="5560844F" w14:textId="77777777"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Mostly in English</w:t>
      </w:r>
    </w:p>
    <w:p w14:paraId="72C0A97B" w14:textId="77777777"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Only in English</w:t>
      </w:r>
    </w:p>
    <w:p w14:paraId="6432CB44" w14:textId="77777777"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5</w:t>
      </w:r>
      <w:r w:rsidRPr="00DE6C92">
        <w:rPr>
          <w:rFonts w:ascii="Georgia" w:hAnsi="Georgia"/>
          <w:sz w:val="22"/>
          <w:szCs w:val="22"/>
        </w:rPr>
        <w:tab/>
        <w:t>(DO NOT READ) Both equally/About the same</w:t>
      </w:r>
    </w:p>
    <w:p w14:paraId="0BACEC03" w14:textId="77777777"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03E6EFAF" w14:textId="77777777"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4D85AFB7"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CB2E097" w14:textId="77777777" w:rsidR="0095385E" w:rsidRPr="00DE6C92" w:rsidRDefault="007163D9"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Qn80a</w:t>
      </w:r>
      <w:r w:rsidR="0095385E" w:rsidRPr="00DE6C92">
        <w:rPr>
          <w:rFonts w:ascii="Georgia" w:hAnsi="Georgia"/>
          <w:sz w:val="22"/>
          <w:szCs w:val="22"/>
        </w:rPr>
        <w:tab/>
        <w:t>a.</w:t>
      </w:r>
      <w:r w:rsidR="0095385E" w:rsidRPr="00DE6C92">
        <w:rPr>
          <w:rFonts w:ascii="Georgia" w:hAnsi="Georgia"/>
          <w:sz w:val="22"/>
          <w:szCs w:val="22"/>
        </w:rPr>
        <w:tab/>
        <w:t xml:space="preserve">Listen to music </w:t>
      </w:r>
    </w:p>
    <w:p w14:paraId="155EC3EB" w14:textId="77777777" w:rsidR="0095385E" w:rsidRPr="00DE6C92" w:rsidRDefault="007163D9"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Qn80b</w:t>
      </w:r>
      <w:r w:rsidR="0095385E" w:rsidRPr="00DE6C92">
        <w:rPr>
          <w:rFonts w:ascii="Georgia" w:hAnsi="Georgia"/>
          <w:i/>
          <w:sz w:val="22"/>
          <w:szCs w:val="22"/>
        </w:rPr>
        <w:tab/>
      </w:r>
      <w:r w:rsidR="0095385E" w:rsidRPr="00DE6C92">
        <w:rPr>
          <w:rFonts w:ascii="Georgia" w:hAnsi="Georgia"/>
          <w:sz w:val="22"/>
          <w:szCs w:val="22"/>
        </w:rPr>
        <w:t>b.</w:t>
      </w:r>
      <w:r w:rsidR="0095385E" w:rsidRPr="00DE6C92">
        <w:rPr>
          <w:rFonts w:ascii="Georgia" w:hAnsi="Georgia"/>
          <w:sz w:val="22"/>
          <w:szCs w:val="22"/>
        </w:rPr>
        <w:tab/>
        <w:t xml:space="preserve">Watch television </w:t>
      </w:r>
    </w:p>
    <w:p w14:paraId="6F8ED7A6" w14:textId="77777777" w:rsidR="0095385E" w:rsidRPr="00DE6C92" w:rsidRDefault="007163D9"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Qn80c</w:t>
      </w:r>
      <w:r w:rsidR="0095385E" w:rsidRPr="00DE6C92">
        <w:rPr>
          <w:rFonts w:ascii="Georgia" w:hAnsi="Georgia"/>
          <w:sz w:val="22"/>
          <w:szCs w:val="22"/>
        </w:rPr>
        <w:tab/>
        <w:t>c.</w:t>
      </w:r>
      <w:r w:rsidR="0095385E" w:rsidRPr="00DE6C92">
        <w:rPr>
          <w:rFonts w:ascii="Georgia" w:hAnsi="Georgia"/>
          <w:sz w:val="22"/>
          <w:szCs w:val="22"/>
        </w:rPr>
        <w:tab/>
        <w:t xml:space="preserve">Think </w:t>
      </w:r>
    </w:p>
    <w:p w14:paraId="55F3EDDE" w14:textId="77777777" w:rsidR="00030BA4" w:rsidRPr="00DE6C92" w:rsidRDefault="00030BA4"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9F95384" w14:textId="77777777" w:rsidR="000E4321" w:rsidRDefault="000E4321">
      <w:pPr>
        <w:rPr>
          <w:rFonts w:ascii="Georgia" w:hAnsi="Georgia"/>
          <w:b/>
          <w:sz w:val="22"/>
          <w:szCs w:val="22"/>
        </w:rPr>
      </w:pPr>
      <w:r>
        <w:rPr>
          <w:rFonts w:ascii="Georgia" w:hAnsi="Georgia"/>
          <w:b/>
          <w:sz w:val="22"/>
          <w:szCs w:val="22"/>
        </w:rPr>
        <w:br w:type="page"/>
      </w:r>
    </w:p>
    <w:p w14:paraId="3D0597B7" w14:textId="77777777" w:rsidR="0095385E" w:rsidRPr="00D61C1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61C12">
        <w:rPr>
          <w:rFonts w:ascii="Georgia" w:hAnsi="Georgia"/>
          <w:b/>
          <w:sz w:val="22"/>
          <w:szCs w:val="22"/>
        </w:rPr>
        <w:t xml:space="preserve">DEMOGRAPHICS </w:t>
      </w:r>
    </w:p>
    <w:p w14:paraId="1A9A1A21"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4E924E1" w14:textId="77777777" w:rsidR="0095385E" w:rsidRPr="00DE6C92" w:rsidRDefault="00CB149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14:paraId="1F388AC1" w14:textId="77777777" w:rsidR="0095385E" w:rsidRPr="00DE6C92" w:rsidRDefault="00CB149B"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81.</w:t>
      </w:r>
      <w:r w:rsidR="0095385E" w:rsidRPr="00DE6C92">
        <w:rPr>
          <w:rFonts w:ascii="Georgia" w:hAnsi="Georgia"/>
          <w:sz w:val="22"/>
          <w:szCs w:val="22"/>
        </w:rPr>
        <w:tab/>
      </w:r>
      <w:r w:rsidR="0095385E" w:rsidRPr="00DE6C92">
        <w:rPr>
          <w:rFonts w:ascii="Georgia" w:hAnsi="Georgia"/>
          <w:sz w:val="22"/>
          <w:szCs w:val="22"/>
        </w:rPr>
        <w:tab/>
        <w:t>In politics today, do you consider yourself a Republican, a Democrat, an Independent, or something else?</w:t>
      </w:r>
    </w:p>
    <w:p w14:paraId="572FDEBC"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280BD38" w14:textId="77777777"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Qn81</w:t>
      </w:r>
      <w:r w:rsidR="0095385E" w:rsidRPr="00DE6C92">
        <w:rPr>
          <w:rFonts w:ascii="Georgia" w:hAnsi="Georgia"/>
          <w:sz w:val="22"/>
          <w:szCs w:val="22"/>
        </w:rPr>
        <w:tab/>
        <w:t>1</w:t>
      </w:r>
      <w:r w:rsidR="0095385E" w:rsidRPr="00DE6C92">
        <w:rPr>
          <w:rFonts w:ascii="Georgia" w:hAnsi="Georgia"/>
          <w:sz w:val="22"/>
          <w:szCs w:val="22"/>
        </w:rPr>
        <w:tab/>
        <w:t>Republican</w:t>
      </w:r>
    </w:p>
    <w:p w14:paraId="7FE7EEE6"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Democrat</w:t>
      </w:r>
    </w:p>
    <w:p w14:paraId="7FC4DA6C"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Independent</w:t>
      </w:r>
    </w:p>
    <w:p w14:paraId="3DFC5E97"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 xml:space="preserve">Something else </w:t>
      </w:r>
    </w:p>
    <w:p w14:paraId="15C59C5A"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590BE5D6"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387D24F9"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4004351" w14:textId="77777777" w:rsidR="0095385E" w:rsidRPr="00DE6C92" w:rsidRDefault="00CB149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w:t>
      </w:r>
      <w:r w:rsidR="0095385E" w:rsidRPr="00DE6C92">
        <w:rPr>
          <w:rFonts w:ascii="Georgia" w:hAnsi="Georgia"/>
          <w:sz w:val="22"/>
          <w:szCs w:val="22"/>
        </w:rPr>
        <w:t>ASK IF Q.81 = 3, 4, D OR R</w:t>
      </w:r>
      <w:r w:rsidRPr="00DE6C92">
        <w:rPr>
          <w:rFonts w:ascii="Georgia" w:hAnsi="Georgia"/>
          <w:sz w:val="22"/>
          <w:szCs w:val="22"/>
        </w:rPr>
        <w:t>)</w:t>
      </w:r>
    </w:p>
    <w:p w14:paraId="0923529F" w14:textId="77777777" w:rsidR="0095385E" w:rsidRPr="00DE6C92" w:rsidRDefault="00CB149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82.</w:t>
      </w:r>
      <w:r w:rsidR="0095385E" w:rsidRPr="00DE6C92">
        <w:rPr>
          <w:rFonts w:ascii="Georgia" w:hAnsi="Georgia"/>
          <w:sz w:val="22"/>
          <w:szCs w:val="22"/>
        </w:rPr>
        <w:tab/>
      </w:r>
      <w:r w:rsidR="0095385E" w:rsidRPr="00DE6C92">
        <w:rPr>
          <w:rFonts w:ascii="Georgia" w:hAnsi="Georgia"/>
          <w:sz w:val="22"/>
          <w:szCs w:val="22"/>
        </w:rPr>
        <w:tab/>
        <w:t xml:space="preserve">Do you consider yourself closer to the Republican Party or the Democratic Party? </w:t>
      </w:r>
    </w:p>
    <w:p w14:paraId="2B254939"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076D0AB" w14:textId="77777777"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Qn82</w:t>
      </w:r>
      <w:r w:rsidR="0095385E" w:rsidRPr="00DE6C92">
        <w:rPr>
          <w:rFonts w:ascii="Georgia" w:hAnsi="Georgia"/>
          <w:sz w:val="22"/>
          <w:szCs w:val="22"/>
        </w:rPr>
        <w:tab/>
        <w:t>1</w:t>
      </w:r>
      <w:r w:rsidR="0095385E" w:rsidRPr="00DE6C92">
        <w:rPr>
          <w:rFonts w:ascii="Georgia" w:hAnsi="Georgia"/>
          <w:sz w:val="22"/>
          <w:szCs w:val="22"/>
        </w:rPr>
        <w:tab/>
        <w:t>Republican Party</w:t>
      </w:r>
    </w:p>
    <w:p w14:paraId="79301C77"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Democratic Party</w:t>
      </w:r>
    </w:p>
    <w:p w14:paraId="45C0F418"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(VOL. DO NOT READ) Neither</w:t>
      </w:r>
    </w:p>
    <w:p w14:paraId="16612818"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(VOL. DO NOT READ) Other</w:t>
      </w:r>
    </w:p>
    <w:p w14:paraId="284BDF5C"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01C4A092"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6F50B3D6"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6101ECC" w14:textId="77777777" w:rsidR="0095385E" w:rsidRPr="00DE6C92" w:rsidRDefault="00CB149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14:paraId="337A1A81" w14:textId="77777777" w:rsidR="0095385E" w:rsidRPr="00DE6C92" w:rsidRDefault="00CB149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83.</w:t>
      </w:r>
      <w:r w:rsidRPr="00DE6C92">
        <w:rPr>
          <w:rFonts w:ascii="Georgia" w:hAnsi="Georgia"/>
          <w:sz w:val="22"/>
          <w:szCs w:val="22"/>
        </w:rPr>
        <w:tab/>
      </w:r>
      <w:r w:rsidR="0095385E" w:rsidRPr="00DE6C92">
        <w:rPr>
          <w:rFonts w:ascii="Georgia" w:hAnsi="Georgia"/>
          <w:sz w:val="22"/>
          <w:szCs w:val="22"/>
        </w:rPr>
        <w:t xml:space="preserve">In general, would you describe your political views as... </w:t>
      </w:r>
      <w:r w:rsidR="00A857A6" w:rsidRPr="00DE6C92">
        <w:rPr>
          <w:rFonts w:ascii="Georgia" w:hAnsi="Georgia"/>
          <w:sz w:val="22"/>
          <w:szCs w:val="22"/>
        </w:rPr>
        <w:t>(</w:t>
      </w:r>
      <w:r w:rsidR="0095385E" w:rsidRPr="00DE6C92">
        <w:rPr>
          <w:rFonts w:ascii="Georgia" w:hAnsi="Georgia"/>
          <w:sz w:val="22"/>
          <w:szCs w:val="22"/>
        </w:rPr>
        <w:t>READ</w:t>
      </w:r>
      <w:r w:rsidRPr="00DE6C92">
        <w:rPr>
          <w:rFonts w:ascii="Georgia" w:hAnsi="Georgia"/>
          <w:sz w:val="22"/>
          <w:szCs w:val="22"/>
        </w:rPr>
        <w:t xml:space="preserve"> LIST</w:t>
      </w:r>
      <w:r w:rsidR="00A857A6" w:rsidRPr="00DE6C92">
        <w:rPr>
          <w:rFonts w:ascii="Georgia" w:hAnsi="Georgia"/>
          <w:sz w:val="22"/>
          <w:szCs w:val="22"/>
        </w:rPr>
        <w:t>)</w:t>
      </w:r>
      <w:r w:rsidR="0095385E" w:rsidRPr="00DE6C92">
        <w:rPr>
          <w:rFonts w:ascii="Georgia" w:hAnsi="Georgia"/>
          <w:sz w:val="22"/>
          <w:szCs w:val="22"/>
        </w:rPr>
        <w:t>?</w:t>
      </w:r>
    </w:p>
    <w:p w14:paraId="6E5788A6"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F223494" w14:textId="77777777"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Qn83</w:t>
      </w:r>
      <w:r w:rsidR="0095385E" w:rsidRPr="00DE6C92">
        <w:rPr>
          <w:rFonts w:ascii="Georgia" w:hAnsi="Georgia"/>
          <w:sz w:val="22"/>
          <w:szCs w:val="22"/>
        </w:rPr>
        <w:tab/>
        <w:t>1</w:t>
      </w:r>
      <w:r w:rsidR="0095385E" w:rsidRPr="00DE6C92">
        <w:rPr>
          <w:rFonts w:ascii="Georgia" w:hAnsi="Georgia"/>
          <w:sz w:val="22"/>
          <w:szCs w:val="22"/>
        </w:rPr>
        <w:tab/>
        <w:t>Very conservative</w:t>
      </w:r>
    </w:p>
    <w:p w14:paraId="4E47D760"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Conservative</w:t>
      </w:r>
    </w:p>
    <w:p w14:paraId="351E4DE6"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Moderate</w:t>
      </w:r>
    </w:p>
    <w:p w14:paraId="669F4A18"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Liberal, OR</w:t>
      </w:r>
    </w:p>
    <w:p w14:paraId="07EA56E2"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5</w:t>
      </w:r>
      <w:r w:rsidRPr="00DE6C92">
        <w:rPr>
          <w:rFonts w:ascii="Georgia" w:hAnsi="Georgia"/>
          <w:sz w:val="22"/>
          <w:szCs w:val="22"/>
        </w:rPr>
        <w:tab/>
        <w:t>Very liberal</w:t>
      </w:r>
    </w:p>
    <w:p w14:paraId="4413DF9D"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497656C3"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5BEB50AD"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D82F4E1" w14:textId="77777777" w:rsidR="0095385E" w:rsidRPr="00DE6C92" w:rsidRDefault="00CB149B"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r w:rsidRPr="00DE6C92">
        <w:rPr>
          <w:rFonts w:ascii="Georgia" w:hAnsi="Georgia"/>
          <w:sz w:val="22"/>
          <w:szCs w:val="22"/>
        </w:rPr>
        <w:t xml:space="preserve">  </w:t>
      </w:r>
    </w:p>
    <w:p w14:paraId="53F95B7D" w14:textId="77777777" w:rsidR="00F53305" w:rsidRPr="00DE6C92" w:rsidRDefault="00CB149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F53305" w:rsidRPr="00DE6C92">
        <w:rPr>
          <w:rFonts w:ascii="Georgia" w:hAnsi="Georgia"/>
          <w:sz w:val="22"/>
          <w:szCs w:val="22"/>
        </w:rPr>
        <w:t xml:space="preserve">(IF WE NEED VARIABLE IN BACKEND - </w:t>
      </w:r>
      <w:proofErr w:type="gramStart"/>
      <w:r w:rsidR="00F53305" w:rsidRPr="00DE6C92">
        <w:rPr>
          <w:rFonts w:ascii="Georgia" w:hAnsi="Georgia"/>
          <w:sz w:val="22"/>
          <w:szCs w:val="22"/>
        </w:rPr>
        <w:t>QID:race</w:t>
      </w:r>
      <w:proofErr w:type="gramEnd"/>
      <w:r w:rsidR="00F53305" w:rsidRPr="00DE6C92">
        <w:rPr>
          <w:rFonts w:ascii="Georgia" w:hAnsi="Georgia"/>
          <w:sz w:val="22"/>
          <w:szCs w:val="22"/>
        </w:rPr>
        <w:t xml:space="preserve">1) </w:t>
      </w:r>
    </w:p>
    <w:p w14:paraId="2037BF13" w14:textId="77777777" w:rsidR="0095385E" w:rsidRPr="00DE6C92" w:rsidRDefault="00F53305"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 xml:space="preserve">(INSERT “Hispanics” IF Q.2=1, INSERT “Latinos” IF Q.2=2, 3, D, R) </w:t>
      </w:r>
    </w:p>
    <w:p w14:paraId="15AA0EA0" w14:textId="77777777" w:rsidR="00CB149B" w:rsidRPr="00DE6C92" w:rsidRDefault="00CB149B"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RACE</w:t>
      </w:r>
      <w:r w:rsidRPr="00DE6C92">
        <w:rPr>
          <w:rFonts w:ascii="Georgia" w:hAnsi="Georgia"/>
          <w:sz w:val="22"/>
          <w:szCs w:val="22"/>
        </w:rPr>
        <w:t>.</w:t>
      </w:r>
      <w:r w:rsidRPr="00DE6C92">
        <w:rPr>
          <w:rFonts w:ascii="Georgia" w:hAnsi="Georgia"/>
          <w:sz w:val="22"/>
          <w:szCs w:val="22"/>
        </w:rPr>
        <w:tab/>
      </w:r>
      <w:r w:rsidR="0095385E" w:rsidRPr="00DE6C92">
        <w:rPr>
          <w:rFonts w:ascii="Georgia" w:hAnsi="Georgia"/>
          <w:sz w:val="22"/>
          <w:szCs w:val="22"/>
        </w:rPr>
        <w:t xml:space="preserve">Which of the following describes your race? You can select as many as apply. </w:t>
      </w:r>
    </w:p>
    <w:p w14:paraId="37FFD7FB" w14:textId="77777777" w:rsidR="00CB149B" w:rsidRPr="00DE6C92" w:rsidRDefault="00CB149B"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D0D9970" w14:textId="77777777" w:rsidR="0095385E" w:rsidRPr="00DE6C92" w:rsidRDefault="00A857A6"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85"/>
        <w:rPr>
          <w:rFonts w:ascii="Georgia" w:hAnsi="Georgia"/>
          <w:sz w:val="22"/>
          <w:szCs w:val="22"/>
        </w:rPr>
      </w:pPr>
      <w:r w:rsidRPr="00DE6C92">
        <w:rPr>
          <w:rFonts w:ascii="Georgia" w:hAnsi="Georgia"/>
          <w:sz w:val="22"/>
          <w:szCs w:val="22"/>
        </w:rPr>
        <w:t>(</w:t>
      </w:r>
      <w:r w:rsidR="0095385E" w:rsidRPr="00DE6C92">
        <w:rPr>
          <w:rFonts w:ascii="Georgia" w:hAnsi="Georgia"/>
          <w:sz w:val="22"/>
          <w:szCs w:val="22"/>
        </w:rPr>
        <w:t>READ LIST. RECORD UP TO FOUR RESPONSES IN ORDER MENTIONED BUT DO NOT PROBE FOR ADDITIONAL MENTIONS</w:t>
      </w:r>
      <w:r w:rsidRPr="00DE6C92">
        <w:rPr>
          <w:rFonts w:ascii="Georgia" w:hAnsi="Georgia"/>
          <w:sz w:val="22"/>
          <w:szCs w:val="22"/>
        </w:rPr>
        <w:t>)</w:t>
      </w:r>
      <w:r w:rsidR="0095385E" w:rsidRPr="00DE6C92">
        <w:rPr>
          <w:rFonts w:ascii="Georgia" w:hAnsi="Georgia"/>
          <w:sz w:val="22"/>
          <w:szCs w:val="22"/>
        </w:rPr>
        <w:t xml:space="preserve"> </w:t>
      </w:r>
    </w:p>
    <w:p w14:paraId="3DC4550C" w14:textId="77777777" w:rsidR="004601EB" w:rsidRPr="00DE6C92" w:rsidRDefault="004601EB"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85"/>
        <w:rPr>
          <w:rFonts w:ascii="Georgia" w:hAnsi="Georgia"/>
          <w:sz w:val="22"/>
          <w:szCs w:val="22"/>
        </w:rPr>
      </w:pPr>
    </w:p>
    <w:p w14:paraId="2FFF94D6" w14:textId="77777777" w:rsidR="004601EB" w:rsidRPr="00DE6C92" w:rsidRDefault="004601EB"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85"/>
        <w:rPr>
          <w:rFonts w:ascii="Georgia" w:hAnsi="Georgia"/>
          <w:sz w:val="22"/>
          <w:szCs w:val="22"/>
        </w:rPr>
      </w:pPr>
      <w:r w:rsidRPr="00DE6C92">
        <w:rPr>
          <w:rFonts w:ascii="Georgia" w:hAnsi="Georgia"/>
          <w:sz w:val="22"/>
          <w:szCs w:val="22"/>
        </w:rPr>
        <w:t>(INTERVIEWER: IF R SAYS A NATIONALITY SUCH AS “Mexican” OR “Cuban” CODE AS “Some other race”)</w:t>
      </w:r>
    </w:p>
    <w:p w14:paraId="7AFDA9A9" w14:textId="77777777" w:rsidR="0095385E" w:rsidRPr="00DE6C92" w:rsidRDefault="007163D9"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Qnrace01</w:t>
      </w:r>
    </w:p>
    <w:p w14:paraId="7062A304" w14:textId="77777777" w:rsidR="007163D9" w:rsidRPr="00DE6C92" w:rsidRDefault="007163D9"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Qnrace02</w:t>
      </w:r>
    </w:p>
    <w:p w14:paraId="1314BC94" w14:textId="77777777" w:rsidR="007163D9" w:rsidRPr="00DE6C92" w:rsidRDefault="007163D9"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Qnrace03</w:t>
      </w:r>
    </w:p>
    <w:p w14:paraId="1D933171" w14:textId="77777777" w:rsidR="007163D9" w:rsidRPr="00DE6C92" w:rsidRDefault="007163D9"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Qnrace04</w:t>
      </w:r>
    </w:p>
    <w:p w14:paraId="32DC6DF4" w14:textId="77777777" w:rsidR="0095385E" w:rsidRPr="00DE6C92" w:rsidRDefault="007163D9"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ab/>
      </w:r>
      <w:r w:rsidR="00CB149B" w:rsidRPr="00DE6C92">
        <w:rPr>
          <w:rFonts w:ascii="Georgia" w:hAnsi="Georgia"/>
          <w:sz w:val="22"/>
          <w:szCs w:val="22"/>
        </w:rPr>
        <w:tab/>
      </w:r>
      <w:r w:rsidR="0095385E" w:rsidRPr="00DE6C92">
        <w:rPr>
          <w:rFonts w:ascii="Georgia" w:hAnsi="Georgia"/>
          <w:sz w:val="22"/>
          <w:szCs w:val="22"/>
        </w:rPr>
        <w:t>1</w:t>
      </w:r>
      <w:r w:rsidR="0095385E" w:rsidRPr="00DE6C92">
        <w:rPr>
          <w:rFonts w:ascii="Georgia" w:hAnsi="Georgia"/>
          <w:sz w:val="22"/>
          <w:szCs w:val="22"/>
        </w:rPr>
        <w:tab/>
        <w:t xml:space="preserve">White </w:t>
      </w:r>
    </w:p>
    <w:p w14:paraId="4D73026E" w14:textId="77777777" w:rsidR="0095385E" w:rsidRPr="00DE6C92" w:rsidRDefault="00CB149B"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2</w:t>
      </w:r>
      <w:r w:rsidR="0095385E" w:rsidRPr="00DE6C92">
        <w:rPr>
          <w:rFonts w:ascii="Georgia" w:hAnsi="Georgia"/>
          <w:sz w:val="22"/>
          <w:szCs w:val="22"/>
        </w:rPr>
        <w:tab/>
        <w:t>Black or African-American</w:t>
      </w:r>
    </w:p>
    <w:p w14:paraId="5031192A" w14:textId="77777777" w:rsidR="0095385E" w:rsidRPr="00DE6C92" w:rsidRDefault="00CB149B"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3</w:t>
      </w:r>
      <w:r w:rsidR="0095385E" w:rsidRPr="00DE6C92">
        <w:rPr>
          <w:rFonts w:ascii="Georgia" w:hAnsi="Georgia"/>
          <w:sz w:val="22"/>
          <w:szCs w:val="22"/>
        </w:rPr>
        <w:tab/>
        <w:t xml:space="preserve">Asian or Asian-American </w:t>
      </w:r>
      <w:r w:rsidR="00A857A6" w:rsidRPr="00DE6C92">
        <w:rPr>
          <w:rFonts w:ascii="Georgia" w:hAnsi="Georgia"/>
          <w:sz w:val="22"/>
          <w:szCs w:val="22"/>
        </w:rPr>
        <w:t>(</w:t>
      </w:r>
      <w:r w:rsidR="0095385E" w:rsidRPr="00DE6C92">
        <w:rPr>
          <w:rFonts w:ascii="Georgia" w:hAnsi="Georgia"/>
          <w:sz w:val="22"/>
          <w:szCs w:val="22"/>
        </w:rPr>
        <w:t>OR</w:t>
      </w:r>
      <w:r w:rsidR="00A857A6" w:rsidRPr="00DE6C92">
        <w:rPr>
          <w:rFonts w:ascii="Georgia" w:hAnsi="Georgia"/>
          <w:sz w:val="22"/>
          <w:szCs w:val="22"/>
        </w:rPr>
        <w:t>)</w:t>
      </w:r>
    </w:p>
    <w:p w14:paraId="069F4CFC" w14:textId="77777777" w:rsidR="0095385E" w:rsidRPr="00DE6C92" w:rsidRDefault="00CB149B"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4</w:t>
      </w:r>
      <w:r w:rsidR="0095385E" w:rsidRPr="00DE6C92">
        <w:rPr>
          <w:rFonts w:ascii="Georgia" w:hAnsi="Georgia"/>
          <w:sz w:val="22"/>
          <w:szCs w:val="22"/>
        </w:rPr>
        <w:tab/>
        <w:t>Some other race</w:t>
      </w:r>
    </w:p>
    <w:p w14:paraId="2859022A" w14:textId="77777777" w:rsidR="0095385E" w:rsidRPr="00DE6C92" w:rsidRDefault="0095385E"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CB149B" w:rsidRPr="00DE6C92">
        <w:rPr>
          <w:rFonts w:ascii="Georgia" w:hAnsi="Georgia"/>
          <w:sz w:val="22"/>
          <w:szCs w:val="22"/>
        </w:rPr>
        <w:tab/>
      </w:r>
      <w:r w:rsidRPr="00DE6C92">
        <w:rPr>
          <w:rFonts w:ascii="Georgia" w:hAnsi="Georgia"/>
          <w:sz w:val="22"/>
          <w:szCs w:val="22"/>
        </w:rPr>
        <w:t>5</w:t>
      </w:r>
      <w:r w:rsidRPr="00DE6C92">
        <w:rPr>
          <w:rFonts w:ascii="Georgia" w:hAnsi="Georgia"/>
          <w:sz w:val="22"/>
          <w:szCs w:val="22"/>
        </w:rPr>
        <w:tab/>
        <w:t>(DO NOT READ) Mixed race</w:t>
      </w:r>
    </w:p>
    <w:p w14:paraId="79B4DBF2" w14:textId="77777777" w:rsidR="0095385E" w:rsidRPr="00DE6C92" w:rsidRDefault="0095385E"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CB149B" w:rsidRPr="00DE6C92">
        <w:rPr>
          <w:rFonts w:ascii="Georgia" w:hAnsi="Georgia"/>
          <w:sz w:val="22"/>
          <w:szCs w:val="22"/>
        </w:rPr>
        <w:tab/>
      </w:r>
      <w:r w:rsidRPr="00DE6C92">
        <w:rPr>
          <w:rFonts w:ascii="Georgia" w:hAnsi="Georgia"/>
          <w:sz w:val="22"/>
          <w:szCs w:val="22"/>
        </w:rPr>
        <w:t>6</w:t>
      </w:r>
      <w:r w:rsidRPr="00DE6C92">
        <w:rPr>
          <w:rFonts w:ascii="Georgia" w:hAnsi="Georgia"/>
          <w:sz w:val="22"/>
          <w:szCs w:val="22"/>
        </w:rPr>
        <w:tab/>
        <w:t>(DO NOT READ) Hispanic/Latino</w:t>
      </w:r>
    </w:p>
    <w:p w14:paraId="2A66D930" w14:textId="77777777" w:rsidR="0095385E" w:rsidRPr="00DE6C92" w:rsidRDefault="0095385E"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CB149B"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46A6CD18" w14:textId="77777777" w:rsidR="0095385E" w:rsidRPr="00DE6C92" w:rsidRDefault="0095385E"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CB149B"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0816F693" w14:textId="77777777" w:rsidR="00030BA4" w:rsidRPr="00DE6C92" w:rsidRDefault="00030BA4" w:rsidP="00030BA4">
      <w:pPr>
        <w:suppressAutoHyphens/>
        <w:rPr>
          <w:rFonts w:ascii="Georgia" w:hAnsi="Georgia"/>
          <w:sz w:val="22"/>
          <w:szCs w:val="22"/>
        </w:rPr>
      </w:pPr>
    </w:p>
    <w:p w14:paraId="73FE2B9B" w14:textId="77777777" w:rsidR="0095385E" w:rsidRPr="00DE6C92" w:rsidRDefault="00CB149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w:t>
      </w:r>
      <w:r w:rsidR="0095385E" w:rsidRPr="00DE6C92">
        <w:rPr>
          <w:rFonts w:ascii="Georgia" w:hAnsi="Georgia"/>
          <w:sz w:val="22"/>
          <w:szCs w:val="22"/>
        </w:rPr>
        <w:t xml:space="preserve">ASK IF </w:t>
      </w:r>
      <w:r w:rsidRPr="00DE6C92">
        <w:rPr>
          <w:rFonts w:ascii="Georgia" w:hAnsi="Georgia"/>
          <w:sz w:val="22"/>
          <w:szCs w:val="22"/>
        </w:rPr>
        <w:t xml:space="preserve">Q.4 = 3, D, R AND Q.5 ≠ 24) - </w:t>
      </w:r>
      <w:r w:rsidR="0095385E" w:rsidRPr="00DE6C92">
        <w:rPr>
          <w:rFonts w:ascii="Georgia" w:hAnsi="Georgia"/>
          <w:sz w:val="22"/>
          <w:szCs w:val="22"/>
        </w:rPr>
        <w:t xml:space="preserve">BORN IN ANOTHER COUNTRY </w:t>
      </w:r>
    </w:p>
    <w:p w14:paraId="78DBE113" w14:textId="77777777" w:rsidR="0095385E" w:rsidRPr="00DE6C92" w:rsidRDefault="00CB149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84.</w:t>
      </w:r>
      <w:r w:rsidRPr="00DE6C92">
        <w:rPr>
          <w:rFonts w:ascii="Georgia" w:hAnsi="Georgia"/>
          <w:sz w:val="22"/>
          <w:szCs w:val="22"/>
        </w:rPr>
        <w:tab/>
      </w:r>
      <w:r w:rsidR="0095385E" w:rsidRPr="00DE6C92">
        <w:rPr>
          <w:rFonts w:ascii="Georgia" w:hAnsi="Georgia"/>
          <w:sz w:val="22"/>
          <w:szCs w:val="22"/>
        </w:rPr>
        <w:t>Are you a citizen of the United States?</w:t>
      </w:r>
    </w:p>
    <w:p w14:paraId="26569B34"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38CD2C2" w14:textId="77777777"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Qn84</w:t>
      </w:r>
      <w:r w:rsidR="0095385E" w:rsidRPr="00DE6C92">
        <w:rPr>
          <w:rFonts w:ascii="Georgia" w:hAnsi="Georgia"/>
          <w:sz w:val="22"/>
          <w:szCs w:val="22"/>
        </w:rPr>
        <w:tab/>
        <w:t>1</w:t>
      </w:r>
      <w:r w:rsidR="0095385E" w:rsidRPr="00DE6C92">
        <w:rPr>
          <w:rFonts w:ascii="Georgia" w:hAnsi="Georgia"/>
          <w:sz w:val="22"/>
          <w:szCs w:val="22"/>
        </w:rPr>
        <w:tab/>
        <w:t>Yes</w:t>
      </w:r>
    </w:p>
    <w:p w14:paraId="2C7E5783"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No</w:t>
      </w:r>
    </w:p>
    <w:p w14:paraId="05EFF9CF"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624F3D09"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14E55D03" w14:textId="77777777" w:rsidR="0095385E" w:rsidRPr="00DE6C92" w:rsidRDefault="0095385E" w:rsidP="001A2542">
      <w:pPr>
        <w:suppressAutoHyphens/>
        <w:rPr>
          <w:rFonts w:ascii="Georgia" w:hAnsi="Georgia"/>
          <w:sz w:val="22"/>
          <w:szCs w:val="22"/>
        </w:rPr>
      </w:pPr>
    </w:p>
    <w:p w14:paraId="3E2DEE4B"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IF Q84 = 1)</w:t>
      </w:r>
    </w:p>
    <w:p w14:paraId="031B818D"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85.</w:t>
      </w:r>
      <w:r w:rsidRPr="00DE6C92">
        <w:rPr>
          <w:rFonts w:ascii="Georgia" w:hAnsi="Georgia"/>
          <w:sz w:val="22"/>
          <w:szCs w:val="22"/>
        </w:rPr>
        <w:tab/>
        <w:t>What year did you become a citizen?</w:t>
      </w:r>
    </w:p>
    <w:p w14:paraId="5145AA94"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8ADDDFC" w14:textId="77777777" w:rsidR="000062C8" w:rsidRPr="00DE6C92" w:rsidRDefault="0050622A"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Qn85</w:t>
      </w:r>
      <w:r w:rsidR="000062C8" w:rsidRPr="00DE6C92">
        <w:rPr>
          <w:rFonts w:ascii="Georgia" w:hAnsi="Georgia"/>
          <w:sz w:val="22"/>
          <w:szCs w:val="22"/>
        </w:rPr>
        <w:tab/>
        <w:t>Enter year from 1900- 2011</w:t>
      </w:r>
    </w:p>
    <w:p w14:paraId="412A04CF" w14:textId="77777777"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9999</w:t>
      </w:r>
      <w:r w:rsidRPr="00DE6C92">
        <w:rPr>
          <w:rFonts w:ascii="Georgia" w:hAnsi="Georgia"/>
          <w:sz w:val="22"/>
          <w:szCs w:val="22"/>
        </w:rPr>
        <w:tab/>
        <w:t>Refused</w:t>
      </w:r>
    </w:p>
    <w:p w14:paraId="04074136" w14:textId="77777777" w:rsidR="00485BB8" w:rsidRPr="00DE6C92" w:rsidRDefault="00485BB8" w:rsidP="00F5330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55D5716" w14:textId="77777777"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14:paraId="08E2AFC0" w14:textId="77777777"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86.</w:t>
      </w:r>
      <w:r w:rsidRPr="00DE6C92">
        <w:rPr>
          <w:rFonts w:ascii="Georgia" w:hAnsi="Georgia"/>
          <w:sz w:val="22"/>
          <w:szCs w:val="22"/>
        </w:rPr>
        <w:tab/>
      </w:r>
      <w:r w:rsidR="0095385E" w:rsidRPr="00DE6C92">
        <w:rPr>
          <w:rFonts w:ascii="Georgia" w:hAnsi="Georgia"/>
          <w:sz w:val="22"/>
          <w:szCs w:val="22"/>
        </w:rPr>
        <w:t xml:space="preserve">Are you now employed full-time, part-time or not employed? </w:t>
      </w:r>
    </w:p>
    <w:p w14:paraId="7B7D1A89"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96FE60B" w14:textId="77777777"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Qn8</w:t>
      </w:r>
      <w:r w:rsidR="0050622A" w:rsidRPr="00DE6C92">
        <w:rPr>
          <w:rFonts w:ascii="Georgia" w:hAnsi="Georgia"/>
          <w:b/>
          <w:sz w:val="22"/>
          <w:szCs w:val="22"/>
        </w:rPr>
        <w:t>6</w:t>
      </w:r>
      <w:r w:rsidR="0095385E" w:rsidRPr="00DE6C92">
        <w:rPr>
          <w:rFonts w:ascii="Georgia" w:hAnsi="Georgia"/>
          <w:sz w:val="22"/>
          <w:szCs w:val="22"/>
        </w:rPr>
        <w:tab/>
        <w:t>1</w:t>
      </w:r>
      <w:r w:rsidR="0095385E" w:rsidRPr="00DE6C92">
        <w:rPr>
          <w:rFonts w:ascii="Georgia" w:hAnsi="Georgia"/>
          <w:sz w:val="22"/>
          <w:szCs w:val="22"/>
        </w:rPr>
        <w:tab/>
        <w:t>Full-time</w:t>
      </w:r>
    </w:p>
    <w:p w14:paraId="24D8F99B"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Part-time</w:t>
      </w:r>
    </w:p>
    <w:p w14:paraId="32EC7F55"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Not employed</w:t>
      </w:r>
    </w:p>
    <w:p w14:paraId="35DDB96B"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161F1A09"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42368EC8" w14:textId="77777777" w:rsidR="00D61C12" w:rsidRDefault="00D61C12">
      <w:pPr>
        <w:rPr>
          <w:rFonts w:ascii="Georgia" w:hAnsi="Georgia"/>
          <w:sz w:val="22"/>
          <w:szCs w:val="22"/>
        </w:rPr>
      </w:pPr>
    </w:p>
    <w:p w14:paraId="42105B62" w14:textId="77777777" w:rsidR="00F53305" w:rsidRPr="00DE6C92" w:rsidRDefault="00CB5573" w:rsidP="00485B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sz w:val="22"/>
          <w:szCs w:val="22"/>
        </w:rPr>
      </w:pPr>
      <w:r w:rsidRPr="00DE6C92">
        <w:rPr>
          <w:rFonts w:ascii="Georgia" w:hAnsi="Georgia"/>
          <w:sz w:val="22"/>
          <w:szCs w:val="22"/>
        </w:rPr>
        <w:t xml:space="preserve"> </w:t>
      </w:r>
      <w:r w:rsidR="00F53305" w:rsidRPr="00DE6C92">
        <w:rPr>
          <w:rFonts w:ascii="Georgia" w:hAnsi="Georgia"/>
          <w:sz w:val="22"/>
          <w:szCs w:val="22"/>
        </w:rPr>
        <w:t>(IF NEED VARIABLES IN BACKEND (BIRTH=1 OR CITIZEN=1) (</w:t>
      </w:r>
      <w:proofErr w:type="spellStart"/>
      <w:proofErr w:type="gramStart"/>
      <w:r w:rsidR="00F53305" w:rsidRPr="00DE6C92">
        <w:rPr>
          <w:rFonts w:ascii="Georgia" w:hAnsi="Georgia"/>
          <w:sz w:val="22"/>
          <w:szCs w:val="22"/>
        </w:rPr>
        <w:t>QID:rega</w:t>
      </w:r>
      <w:proofErr w:type="spellEnd"/>
      <w:proofErr w:type="gramEnd"/>
      <w:r w:rsidR="00F53305" w:rsidRPr="00DE6C92">
        <w:rPr>
          <w:rFonts w:ascii="Georgia" w:hAnsi="Georgia"/>
          <w:sz w:val="22"/>
          <w:szCs w:val="22"/>
        </w:rPr>
        <w:t>))</w:t>
      </w:r>
    </w:p>
    <w:p w14:paraId="088E9872" w14:textId="77777777" w:rsidR="0095385E" w:rsidRPr="00DE6C92" w:rsidRDefault="00485BB8" w:rsidP="00485B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sz w:val="22"/>
          <w:szCs w:val="22"/>
        </w:rPr>
      </w:pPr>
      <w:r w:rsidRPr="00DE6C92">
        <w:rPr>
          <w:rFonts w:ascii="Georgia" w:hAnsi="Georgia"/>
          <w:sz w:val="22"/>
          <w:szCs w:val="22"/>
        </w:rPr>
        <w:t>(</w:t>
      </w:r>
      <w:r w:rsidR="0095385E" w:rsidRPr="00DE6C92">
        <w:rPr>
          <w:rFonts w:ascii="Georgia" w:hAnsi="Georgia"/>
          <w:sz w:val="22"/>
          <w:szCs w:val="22"/>
        </w:rPr>
        <w:t xml:space="preserve">ASK IF </w:t>
      </w:r>
      <w:r w:rsidRPr="00DE6C92">
        <w:rPr>
          <w:rFonts w:ascii="Georgia" w:hAnsi="Georgia"/>
          <w:sz w:val="22"/>
          <w:szCs w:val="22"/>
        </w:rPr>
        <w:t xml:space="preserve">Q84 = 1 OR Q4 = 1-2 - </w:t>
      </w:r>
      <w:r w:rsidR="0095385E" w:rsidRPr="00DE6C92">
        <w:rPr>
          <w:rFonts w:ascii="Georgia" w:hAnsi="Georgia"/>
          <w:sz w:val="22"/>
          <w:szCs w:val="22"/>
        </w:rPr>
        <w:t xml:space="preserve">BORN IN U.S. OR A CITIZEN OF U.S. </w:t>
      </w:r>
    </w:p>
    <w:p w14:paraId="617AF8B9" w14:textId="77777777" w:rsidR="00485BB8" w:rsidRPr="00DE6C92" w:rsidRDefault="00485BB8" w:rsidP="00485B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87.</w:t>
      </w:r>
      <w:r w:rsidRPr="00DE6C92">
        <w:rPr>
          <w:rFonts w:ascii="Georgia" w:hAnsi="Georgia"/>
          <w:sz w:val="22"/>
          <w:szCs w:val="22"/>
        </w:rPr>
        <w:tab/>
      </w:r>
      <w:r w:rsidR="0095385E" w:rsidRPr="00DE6C92">
        <w:rPr>
          <w:rFonts w:ascii="Georgia" w:hAnsi="Georgia"/>
          <w:sz w:val="22"/>
          <w:szCs w:val="22"/>
        </w:rPr>
        <w:t xml:space="preserve">Which of these statements best describes you? </w:t>
      </w:r>
      <w:r w:rsidR="00A857A6" w:rsidRPr="00DE6C92">
        <w:rPr>
          <w:rFonts w:ascii="Georgia" w:hAnsi="Georgia"/>
          <w:sz w:val="22"/>
          <w:szCs w:val="22"/>
        </w:rPr>
        <w:t>(</w:t>
      </w:r>
      <w:r w:rsidR="0095385E" w:rsidRPr="00DE6C92">
        <w:rPr>
          <w:rFonts w:ascii="Georgia" w:hAnsi="Georgia"/>
          <w:sz w:val="22"/>
          <w:szCs w:val="22"/>
        </w:rPr>
        <w:t>READ IN ORDER</w:t>
      </w:r>
      <w:r w:rsidR="00A857A6" w:rsidRPr="00DE6C92">
        <w:rPr>
          <w:rFonts w:ascii="Georgia" w:hAnsi="Georgia"/>
          <w:sz w:val="22"/>
          <w:szCs w:val="22"/>
        </w:rPr>
        <w:t>)</w:t>
      </w:r>
      <w:r w:rsidR="0095385E" w:rsidRPr="00DE6C92">
        <w:rPr>
          <w:rFonts w:ascii="Georgia" w:hAnsi="Georgia"/>
          <w:sz w:val="22"/>
          <w:szCs w:val="22"/>
        </w:rPr>
        <w:t xml:space="preserve"> </w:t>
      </w:r>
    </w:p>
    <w:p w14:paraId="45A4AA99" w14:textId="77777777" w:rsidR="00485BB8" w:rsidRPr="00DE6C92" w:rsidRDefault="00485BB8" w:rsidP="00485B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9317DCE" w14:textId="77777777" w:rsidR="0095385E" w:rsidRPr="00DE6C92" w:rsidRDefault="007163D9" w:rsidP="00485B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350" w:hanging="1350"/>
        <w:rPr>
          <w:rFonts w:ascii="Georgia" w:hAnsi="Georgia"/>
          <w:sz w:val="22"/>
          <w:szCs w:val="22"/>
        </w:rPr>
      </w:pPr>
      <w:r w:rsidRPr="00DE6C92">
        <w:rPr>
          <w:rFonts w:ascii="Georgia" w:hAnsi="Georgia"/>
          <w:b/>
          <w:sz w:val="22"/>
          <w:szCs w:val="22"/>
        </w:rPr>
        <w:t>Qn87</w:t>
      </w:r>
      <w:r w:rsidR="00485BB8" w:rsidRPr="00DE6C92">
        <w:rPr>
          <w:rFonts w:ascii="Georgia" w:hAnsi="Georgia"/>
          <w:sz w:val="22"/>
          <w:szCs w:val="22"/>
        </w:rPr>
        <w:tab/>
      </w:r>
      <w:r w:rsidR="0095385E" w:rsidRPr="00DE6C92">
        <w:rPr>
          <w:rFonts w:ascii="Georgia" w:hAnsi="Georgia"/>
          <w:sz w:val="22"/>
          <w:szCs w:val="22"/>
        </w:rPr>
        <w:t>1</w:t>
      </w:r>
      <w:r w:rsidR="0095385E" w:rsidRPr="00DE6C92">
        <w:rPr>
          <w:rFonts w:ascii="Georgia" w:hAnsi="Georgia"/>
          <w:sz w:val="22"/>
          <w:szCs w:val="22"/>
        </w:rPr>
        <w:tab/>
        <w:t>Are you absolutely certain that you are registered to vote at your current address, OR</w:t>
      </w:r>
    </w:p>
    <w:p w14:paraId="5AB439F3" w14:textId="77777777"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2</w:t>
      </w:r>
      <w:r w:rsidR="0095385E" w:rsidRPr="00DE6C92">
        <w:rPr>
          <w:rFonts w:ascii="Georgia" w:hAnsi="Georgia"/>
          <w:sz w:val="22"/>
          <w:szCs w:val="22"/>
        </w:rPr>
        <w:tab/>
        <w:t xml:space="preserve">Are you probably registered, but there is a chance your registration has lapsed, OR </w:t>
      </w:r>
    </w:p>
    <w:p w14:paraId="4F20119E"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Are you not registered to vote at your current address</w:t>
      </w:r>
    </w:p>
    <w:p w14:paraId="1C50BB49" w14:textId="77777777" w:rsidR="004601EB" w:rsidRPr="00DE6C92" w:rsidRDefault="004601E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 xml:space="preserve">4 </w:t>
      </w:r>
      <w:r w:rsidRPr="00DE6C92">
        <w:rPr>
          <w:rFonts w:ascii="Georgia" w:hAnsi="Georgia"/>
          <w:sz w:val="22"/>
          <w:szCs w:val="22"/>
        </w:rPr>
        <w:tab/>
        <w:t>(DO NOT READ) Was in prison/Not eligible to vote</w:t>
      </w:r>
    </w:p>
    <w:p w14:paraId="602D8DAC"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4EA0FB7D"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10DCDBDB" w14:textId="77777777" w:rsidR="0095385E" w:rsidRPr="00DE6C92" w:rsidRDefault="0095385E" w:rsidP="001A2542">
      <w:pPr>
        <w:rPr>
          <w:rFonts w:ascii="Georgia" w:hAnsi="Georgia"/>
          <w:sz w:val="22"/>
          <w:szCs w:val="22"/>
        </w:rPr>
      </w:pPr>
    </w:p>
    <w:p w14:paraId="03EB1430" w14:textId="77777777" w:rsidR="000E4321" w:rsidRDefault="000E4321">
      <w:pPr>
        <w:rPr>
          <w:rFonts w:ascii="Georgia" w:hAnsi="Georgia"/>
          <w:sz w:val="22"/>
          <w:szCs w:val="22"/>
        </w:rPr>
      </w:pPr>
      <w:r>
        <w:rPr>
          <w:rFonts w:ascii="Georgia" w:hAnsi="Georgia"/>
          <w:sz w:val="22"/>
          <w:szCs w:val="22"/>
        </w:rPr>
        <w:br w:type="page"/>
      </w:r>
    </w:p>
    <w:p w14:paraId="6C722EAE" w14:textId="77777777"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14:paraId="7375C0B8" w14:textId="77777777"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88.</w:t>
      </w:r>
      <w:r w:rsidRPr="00DE6C92">
        <w:rPr>
          <w:rFonts w:ascii="Georgia" w:hAnsi="Georgia"/>
          <w:sz w:val="22"/>
          <w:szCs w:val="22"/>
        </w:rPr>
        <w:tab/>
      </w:r>
      <w:r w:rsidR="0095385E" w:rsidRPr="00DE6C92">
        <w:rPr>
          <w:rFonts w:ascii="Georgia" w:hAnsi="Georgia"/>
          <w:sz w:val="22"/>
          <w:szCs w:val="22"/>
        </w:rPr>
        <w:t>Are you the parent or guardian of any children under 18 now living in your household?</w:t>
      </w:r>
    </w:p>
    <w:p w14:paraId="076F4843"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333D7BA" w14:textId="77777777"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Qn88</w:t>
      </w:r>
      <w:r w:rsidR="0095385E" w:rsidRPr="00DE6C92">
        <w:rPr>
          <w:rFonts w:ascii="Georgia" w:hAnsi="Georgia"/>
          <w:sz w:val="22"/>
          <w:szCs w:val="22"/>
        </w:rPr>
        <w:tab/>
        <w:t>1</w:t>
      </w:r>
      <w:r w:rsidR="0095385E" w:rsidRPr="00DE6C92">
        <w:rPr>
          <w:rFonts w:ascii="Georgia" w:hAnsi="Georgia"/>
          <w:sz w:val="22"/>
          <w:szCs w:val="22"/>
        </w:rPr>
        <w:tab/>
        <w:t>Yes</w:t>
      </w:r>
    </w:p>
    <w:p w14:paraId="06E7ECEA"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No</w:t>
      </w:r>
    </w:p>
    <w:p w14:paraId="0A788788"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4CF41A90" w14:textId="77777777" w:rsidR="0095385E" w:rsidRPr="00DE6C92" w:rsidRDefault="0095385E" w:rsidP="00030BA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4BABDBF5" w14:textId="77777777" w:rsidR="00030BA4" w:rsidRPr="00DE6C92" w:rsidRDefault="00030BA4" w:rsidP="00030BA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B221116" w14:textId="77777777"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14:paraId="04F62C9F" w14:textId="77777777" w:rsidR="0095385E" w:rsidRPr="00DE6C92" w:rsidRDefault="00485BB8" w:rsidP="00485B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89.</w:t>
      </w:r>
      <w:r w:rsidRPr="00DE6C92">
        <w:rPr>
          <w:rFonts w:ascii="Georgia" w:hAnsi="Georgia"/>
          <w:sz w:val="22"/>
          <w:szCs w:val="22"/>
        </w:rPr>
        <w:tab/>
      </w:r>
      <w:r w:rsidR="0095385E" w:rsidRPr="00DE6C92">
        <w:rPr>
          <w:rFonts w:ascii="Georgia" w:hAnsi="Georgia"/>
          <w:sz w:val="22"/>
          <w:szCs w:val="22"/>
        </w:rPr>
        <w:t xml:space="preserve">Are you currently married, do you have a partner, are you widowed, divorced, or separated, or have you never been married? </w:t>
      </w:r>
    </w:p>
    <w:p w14:paraId="731A8901"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C06E2DF" w14:textId="77777777"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Qn89</w:t>
      </w:r>
      <w:r w:rsidR="0095385E" w:rsidRPr="00DE6C92">
        <w:rPr>
          <w:rFonts w:ascii="Georgia" w:hAnsi="Georgia"/>
          <w:sz w:val="22"/>
          <w:szCs w:val="22"/>
        </w:rPr>
        <w:tab/>
        <w:t>1</w:t>
      </w:r>
      <w:r w:rsidR="0095385E" w:rsidRPr="00DE6C92">
        <w:rPr>
          <w:rFonts w:ascii="Georgia" w:hAnsi="Georgia"/>
          <w:sz w:val="22"/>
          <w:szCs w:val="22"/>
        </w:rPr>
        <w:tab/>
        <w:t>Married</w:t>
      </w:r>
    </w:p>
    <w:p w14:paraId="0F3A7A6D"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Have a partner: (DO NOT READ: INCLUDES COMMON LAW MARRIAGE)</w:t>
      </w:r>
    </w:p>
    <w:p w14:paraId="51777346"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Widowed</w:t>
      </w:r>
    </w:p>
    <w:p w14:paraId="6E8E2FCD"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Divorced</w:t>
      </w:r>
    </w:p>
    <w:p w14:paraId="5FCCB079"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5</w:t>
      </w:r>
      <w:r w:rsidRPr="00DE6C92">
        <w:rPr>
          <w:rFonts w:ascii="Georgia" w:hAnsi="Georgia"/>
          <w:sz w:val="22"/>
          <w:szCs w:val="22"/>
        </w:rPr>
        <w:tab/>
        <w:t>Separated</w:t>
      </w:r>
    </w:p>
    <w:p w14:paraId="4A9B0C77"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6</w:t>
      </w:r>
      <w:r w:rsidRPr="00DE6C92">
        <w:rPr>
          <w:rFonts w:ascii="Georgia" w:hAnsi="Georgia"/>
          <w:sz w:val="22"/>
          <w:szCs w:val="22"/>
        </w:rPr>
        <w:tab/>
        <w:t>Never been married</w:t>
      </w:r>
    </w:p>
    <w:p w14:paraId="393A0A65"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02ADA461" w14:textId="77777777" w:rsidR="00E73C23" w:rsidRPr="00DE6C92" w:rsidRDefault="0095385E" w:rsidP="00047C1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5A87CEFD" w14:textId="77777777" w:rsidR="00D61C12" w:rsidRDefault="00D61C12">
      <w:pPr>
        <w:rPr>
          <w:rFonts w:ascii="Georgia" w:hAnsi="Georgia"/>
          <w:sz w:val="22"/>
          <w:szCs w:val="22"/>
        </w:rPr>
      </w:pPr>
    </w:p>
    <w:p w14:paraId="271CB122" w14:textId="77777777"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14:paraId="12C41B14" w14:textId="77777777" w:rsidR="0095385E" w:rsidRPr="00DE6C92" w:rsidRDefault="00485BB8" w:rsidP="00485B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90.</w:t>
      </w:r>
      <w:r w:rsidRPr="00DE6C92">
        <w:rPr>
          <w:rFonts w:ascii="Georgia" w:hAnsi="Georgia"/>
          <w:sz w:val="22"/>
          <w:szCs w:val="22"/>
        </w:rPr>
        <w:tab/>
      </w:r>
      <w:r w:rsidR="0095385E" w:rsidRPr="00DE6C92">
        <w:rPr>
          <w:rFonts w:ascii="Georgia" w:hAnsi="Georgia"/>
          <w:sz w:val="22"/>
          <w:szCs w:val="22"/>
        </w:rPr>
        <w:t xml:space="preserve">What is your present religion, if any?  Are you Protestant, Roman Catholic, Mormon, Orthodox such as Greek or Russian Orthodox, Jewish, Muslim, Buddhist, Hindu, atheist, agnostic, something else, or nothing in particular?  </w:t>
      </w:r>
    </w:p>
    <w:p w14:paraId="084F8AD0"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(DO NOT READ DENOMINATIONS/OTHER MATERIAL IN PARENTHESES)</w:t>
      </w:r>
    </w:p>
    <w:p w14:paraId="6E8CF80B"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114BDD3" w14:textId="77777777" w:rsidR="0095385E" w:rsidRPr="00DE6C92" w:rsidRDefault="0095385E" w:rsidP="00485B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Pr="00DE6C92">
        <w:rPr>
          <w:rFonts w:ascii="Georgia" w:hAnsi="Georgia"/>
          <w:sz w:val="22"/>
          <w:szCs w:val="22"/>
        </w:rPr>
        <w:tab/>
        <w:t>(INTERVIEWER: IF R VOLUNTEERS “nothing in parti</w:t>
      </w:r>
      <w:r w:rsidR="00485BB8" w:rsidRPr="00DE6C92">
        <w:rPr>
          <w:rFonts w:ascii="Georgia" w:hAnsi="Georgia"/>
          <w:sz w:val="22"/>
          <w:szCs w:val="22"/>
        </w:rPr>
        <w:t xml:space="preserve">cular, none, no religion, etc.” </w:t>
      </w:r>
      <w:proofErr w:type="gramStart"/>
      <w:r w:rsidRPr="00DE6C92">
        <w:rPr>
          <w:rFonts w:ascii="Georgia" w:hAnsi="Georgia"/>
          <w:sz w:val="22"/>
          <w:szCs w:val="22"/>
        </w:rPr>
        <w:t>BEFORE  REACHING</w:t>
      </w:r>
      <w:proofErr w:type="gramEnd"/>
      <w:r w:rsidRPr="00DE6C92">
        <w:rPr>
          <w:rFonts w:ascii="Georgia" w:hAnsi="Georgia"/>
          <w:sz w:val="22"/>
          <w:szCs w:val="22"/>
        </w:rPr>
        <w:t xml:space="preserve"> END OF LIST, PROMPT WITH: and would you say that’s atheist, agnostic, or just nothing in particular?)</w:t>
      </w:r>
    </w:p>
    <w:p w14:paraId="03C31D00"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F3C3834" w14:textId="77777777"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Qn90</w:t>
      </w:r>
      <w:r w:rsidR="0095385E" w:rsidRPr="00DE6C92">
        <w:rPr>
          <w:rFonts w:ascii="Georgia" w:hAnsi="Georgia"/>
          <w:sz w:val="22"/>
          <w:szCs w:val="22"/>
        </w:rPr>
        <w:tab/>
        <w:t>001</w:t>
      </w:r>
      <w:r w:rsidR="0095385E" w:rsidRPr="00DE6C92">
        <w:rPr>
          <w:rFonts w:ascii="Georgia" w:hAnsi="Georgia"/>
          <w:sz w:val="22"/>
          <w:szCs w:val="22"/>
        </w:rPr>
        <w:tab/>
        <w:t xml:space="preserve">Protestant (Baptist, Methodist, Non-denominational, Lutheran, Presbyterian, </w:t>
      </w:r>
    </w:p>
    <w:p w14:paraId="74450D5C"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Pentecostal, Episcopalian, Reformed, Church of Christ, Jehovah’s Witness, etc.)</w:t>
      </w:r>
    </w:p>
    <w:p w14:paraId="181E86F9"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002</w:t>
      </w:r>
      <w:r w:rsidRPr="00DE6C92">
        <w:rPr>
          <w:rFonts w:ascii="Georgia" w:hAnsi="Georgia"/>
          <w:sz w:val="22"/>
          <w:szCs w:val="22"/>
        </w:rPr>
        <w:tab/>
        <w:t>Roman Catholic (Catholic)</w:t>
      </w:r>
    </w:p>
    <w:p w14:paraId="662CBE5E"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003</w:t>
      </w:r>
      <w:r w:rsidRPr="00DE6C92">
        <w:rPr>
          <w:rFonts w:ascii="Georgia" w:hAnsi="Georgia"/>
          <w:sz w:val="22"/>
          <w:szCs w:val="22"/>
        </w:rPr>
        <w:tab/>
        <w:t>Mormon (Church of Jesus Christ of Latter-day Saints</w:t>
      </w:r>
      <w:r w:rsidRPr="00DE6C92">
        <w:rPr>
          <w:rFonts w:ascii="Georgia" w:hAnsi="Georgia"/>
          <w:strike/>
          <w:sz w:val="22"/>
          <w:szCs w:val="22"/>
        </w:rPr>
        <w:t>/</w:t>
      </w:r>
      <w:r w:rsidRPr="00DE6C92">
        <w:rPr>
          <w:rFonts w:ascii="Georgia" w:hAnsi="Georgia"/>
          <w:sz w:val="22"/>
          <w:szCs w:val="22"/>
        </w:rPr>
        <w:t>LDS)</w:t>
      </w:r>
    </w:p>
    <w:p w14:paraId="5D901A07"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004</w:t>
      </w:r>
      <w:r w:rsidRPr="00DE6C92">
        <w:rPr>
          <w:rFonts w:ascii="Georgia" w:hAnsi="Georgia"/>
          <w:sz w:val="22"/>
          <w:szCs w:val="22"/>
        </w:rPr>
        <w:tab/>
        <w:t>Orthodox (Greek, Russian, or some other orthodox church)</w:t>
      </w:r>
    </w:p>
    <w:p w14:paraId="7C435E5F"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005</w:t>
      </w:r>
      <w:r w:rsidRPr="00DE6C92">
        <w:rPr>
          <w:rFonts w:ascii="Georgia" w:hAnsi="Georgia"/>
          <w:sz w:val="22"/>
          <w:szCs w:val="22"/>
        </w:rPr>
        <w:tab/>
        <w:t>Jewish (Judaism)</w:t>
      </w:r>
    </w:p>
    <w:p w14:paraId="3F886EED"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006</w:t>
      </w:r>
      <w:r w:rsidRPr="00DE6C92">
        <w:rPr>
          <w:rFonts w:ascii="Georgia" w:hAnsi="Georgia"/>
          <w:sz w:val="22"/>
          <w:szCs w:val="22"/>
        </w:rPr>
        <w:tab/>
        <w:t>Muslim (Islam)</w:t>
      </w:r>
    </w:p>
    <w:p w14:paraId="70146338"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007</w:t>
      </w:r>
      <w:r w:rsidRPr="00DE6C92">
        <w:rPr>
          <w:rFonts w:ascii="Georgia" w:hAnsi="Georgia"/>
          <w:sz w:val="22"/>
          <w:szCs w:val="22"/>
        </w:rPr>
        <w:tab/>
        <w:t>Buddhist</w:t>
      </w:r>
    </w:p>
    <w:p w14:paraId="592F557A"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008</w:t>
      </w:r>
      <w:r w:rsidRPr="00DE6C92">
        <w:rPr>
          <w:rFonts w:ascii="Georgia" w:hAnsi="Georgia"/>
          <w:sz w:val="22"/>
          <w:szCs w:val="22"/>
        </w:rPr>
        <w:tab/>
        <w:t>Hindu</w:t>
      </w:r>
    </w:p>
    <w:p w14:paraId="07EF0629"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009</w:t>
      </w:r>
      <w:r w:rsidRPr="00DE6C92">
        <w:rPr>
          <w:rFonts w:ascii="Georgia" w:hAnsi="Georgia"/>
          <w:sz w:val="22"/>
          <w:szCs w:val="22"/>
        </w:rPr>
        <w:tab/>
        <w:t>Atheist (do not believe in God)</w:t>
      </w:r>
    </w:p>
    <w:p w14:paraId="77CC0864"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010</w:t>
      </w:r>
      <w:r w:rsidRPr="00DE6C92">
        <w:rPr>
          <w:rFonts w:ascii="Georgia" w:hAnsi="Georgia"/>
          <w:sz w:val="22"/>
          <w:szCs w:val="22"/>
        </w:rPr>
        <w:tab/>
        <w:t>Agnostic (not sure if there is a God)</w:t>
      </w:r>
    </w:p>
    <w:p w14:paraId="696AD8B1"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997</w:t>
      </w:r>
      <w:r w:rsidRPr="00DE6C92">
        <w:rPr>
          <w:rFonts w:ascii="Georgia" w:hAnsi="Georgia"/>
          <w:sz w:val="22"/>
          <w:szCs w:val="22"/>
        </w:rPr>
        <w:tab/>
        <w:t xml:space="preserve">Something else (SPECIFY) </w:t>
      </w:r>
    </w:p>
    <w:p w14:paraId="4307DB96"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7163D9" w:rsidRPr="00DE6C92">
        <w:rPr>
          <w:rFonts w:ascii="Georgia" w:hAnsi="Georgia"/>
          <w:sz w:val="22"/>
          <w:szCs w:val="22"/>
        </w:rPr>
        <w:t>000</w:t>
      </w:r>
      <w:r w:rsidRPr="00DE6C92">
        <w:rPr>
          <w:rFonts w:ascii="Georgia" w:hAnsi="Georgia"/>
          <w:sz w:val="22"/>
          <w:szCs w:val="22"/>
        </w:rPr>
        <w:tab/>
        <w:t>Nothing in particular</w:t>
      </w:r>
    </w:p>
    <w:p w14:paraId="1F7FE8CE"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013</w:t>
      </w:r>
      <w:r w:rsidRPr="00DE6C92">
        <w:rPr>
          <w:rFonts w:ascii="Georgia" w:hAnsi="Georgia"/>
          <w:sz w:val="22"/>
          <w:szCs w:val="22"/>
        </w:rPr>
        <w:tab/>
        <w:t>(DO NOT READ) Christian</w:t>
      </w:r>
    </w:p>
    <w:p w14:paraId="0912DC1D"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014</w:t>
      </w:r>
      <w:r w:rsidRPr="00DE6C92">
        <w:rPr>
          <w:rFonts w:ascii="Georgia" w:hAnsi="Georgia"/>
          <w:sz w:val="22"/>
          <w:szCs w:val="22"/>
        </w:rPr>
        <w:tab/>
        <w:t>(DO NOT READ) Unitarian (Universalist)</w:t>
      </w:r>
    </w:p>
    <w:p w14:paraId="3392FDA2"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7163D9" w:rsidRPr="00DE6C92">
        <w:rPr>
          <w:rFonts w:ascii="Georgia" w:hAnsi="Georgia"/>
          <w:sz w:val="22"/>
          <w:szCs w:val="22"/>
        </w:rPr>
        <w:t>998</w:t>
      </w:r>
      <w:r w:rsidRPr="00DE6C92">
        <w:rPr>
          <w:rFonts w:ascii="Georgia" w:hAnsi="Georgia"/>
          <w:sz w:val="22"/>
          <w:szCs w:val="22"/>
        </w:rPr>
        <w:tab/>
        <w:t>(DO NOT READ) Don't know</w:t>
      </w:r>
    </w:p>
    <w:p w14:paraId="2918F310"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7163D9" w:rsidRPr="00DE6C92">
        <w:rPr>
          <w:rFonts w:ascii="Georgia" w:hAnsi="Georgia"/>
          <w:sz w:val="22"/>
          <w:szCs w:val="22"/>
        </w:rPr>
        <w:t>999</w:t>
      </w:r>
      <w:r w:rsidR="00C04885" w:rsidRPr="00DE6C92">
        <w:rPr>
          <w:rFonts w:ascii="Georgia" w:hAnsi="Georgia"/>
          <w:sz w:val="22"/>
          <w:szCs w:val="22"/>
        </w:rPr>
        <w:tab/>
        <w:t>(DO NOT READ) Refused</w:t>
      </w:r>
    </w:p>
    <w:p w14:paraId="3D318408"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FA2EADE" w14:textId="77777777" w:rsidR="000E4321"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14:paraId="181916D3" w14:textId="77777777" w:rsidR="000E4321" w:rsidRDefault="000E4321">
      <w:pPr>
        <w:rPr>
          <w:rFonts w:ascii="Georgia" w:hAnsi="Georgia"/>
          <w:sz w:val="22"/>
          <w:szCs w:val="22"/>
        </w:rPr>
      </w:pPr>
      <w:r>
        <w:rPr>
          <w:rFonts w:ascii="Georgia" w:hAnsi="Georgia"/>
          <w:sz w:val="22"/>
          <w:szCs w:val="22"/>
        </w:rPr>
        <w:br w:type="page"/>
      </w:r>
    </w:p>
    <w:p w14:paraId="158D5DC5"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ASK Q.91a IF </w:t>
      </w:r>
      <w:r w:rsidR="00485BB8" w:rsidRPr="00DE6C92">
        <w:rPr>
          <w:rFonts w:ascii="Georgia" w:hAnsi="Georgia"/>
          <w:sz w:val="22"/>
          <w:szCs w:val="22"/>
        </w:rPr>
        <w:t xml:space="preserve">Q.90 = 997, DD, OR RR - </w:t>
      </w:r>
      <w:r w:rsidRPr="00DE6C92">
        <w:rPr>
          <w:rFonts w:ascii="Georgia" w:hAnsi="Georgia"/>
          <w:sz w:val="22"/>
          <w:szCs w:val="22"/>
        </w:rPr>
        <w:t>SOMETHING ELSE, DK OR REF</w:t>
      </w:r>
      <w:r w:rsidR="00485BB8" w:rsidRPr="00DE6C92">
        <w:rPr>
          <w:rFonts w:ascii="Georgia" w:hAnsi="Georgia"/>
          <w:sz w:val="22"/>
          <w:szCs w:val="22"/>
        </w:rPr>
        <w:t>)</w:t>
      </w:r>
      <w:r w:rsidRPr="00DE6C92">
        <w:rPr>
          <w:rFonts w:ascii="Georgia" w:hAnsi="Georgia"/>
          <w:sz w:val="22"/>
          <w:szCs w:val="22"/>
        </w:rPr>
        <w:t xml:space="preserve"> </w:t>
      </w:r>
    </w:p>
    <w:p w14:paraId="6B52FC1F" w14:textId="77777777"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91a.</w:t>
      </w:r>
      <w:r w:rsidR="0095385E" w:rsidRPr="00DE6C92">
        <w:rPr>
          <w:rFonts w:ascii="Georgia" w:hAnsi="Georgia"/>
          <w:sz w:val="22"/>
          <w:szCs w:val="22"/>
        </w:rPr>
        <w:tab/>
        <w:t xml:space="preserve">Do you think of yourself as a Christian or not? </w:t>
      </w:r>
    </w:p>
    <w:p w14:paraId="699F1BE2"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7FD993A" w14:textId="77777777"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Qn91a</w:t>
      </w:r>
      <w:r w:rsidR="0095385E" w:rsidRPr="00DE6C92">
        <w:rPr>
          <w:rFonts w:ascii="Georgia" w:hAnsi="Georgia"/>
          <w:sz w:val="22"/>
          <w:szCs w:val="22"/>
        </w:rPr>
        <w:tab/>
        <w:t>1</w:t>
      </w:r>
      <w:r w:rsidR="0095385E" w:rsidRPr="00DE6C92">
        <w:rPr>
          <w:rFonts w:ascii="Georgia" w:hAnsi="Georgia"/>
          <w:sz w:val="22"/>
          <w:szCs w:val="22"/>
        </w:rPr>
        <w:tab/>
        <w:t>Yes</w:t>
      </w:r>
    </w:p>
    <w:p w14:paraId="76EBFDAA"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No</w:t>
      </w:r>
    </w:p>
    <w:p w14:paraId="566F5A6B"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Pr="00DE6C92">
        <w:rPr>
          <w:rFonts w:ascii="Georgia" w:hAnsi="Georgia"/>
          <w:sz w:val="22"/>
          <w:szCs w:val="22"/>
        </w:rPr>
        <w:tab/>
        <w:t>(DO NOT READ) Don't know</w:t>
      </w:r>
    </w:p>
    <w:p w14:paraId="08EC97DC"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778A965B"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AB70D2F" w14:textId="77777777"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w:t>
      </w:r>
      <w:r w:rsidR="0095385E" w:rsidRPr="00DE6C92">
        <w:rPr>
          <w:rFonts w:ascii="Georgia" w:hAnsi="Georgia"/>
          <w:sz w:val="22"/>
          <w:szCs w:val="22"/>
        </w:rPr>
        <w:t>ASK Q.91b IF Q.90 = 1-4 OR 13 OR Q.91a = 1</w:t>
      </w:r>
      <w:r w:rsidRPr="00DE6C92">
        <w:rPr>
          <w:rFonts w:ascii="Georgia" w:hAnsi="Georgia"/>
          <w:sz w:val="22"/>
          <w:szCs w:val="22"/>
        </w:rPr>
        <w:t>)</w:t>
      </w:r>
    </w:p>
    <w:p w14:paraId="7B817BBE" w14:textId="77777777"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91b.</w:t>
      </w:r>
      <w:r w:rsidRPr="00DE6C92">
        <w:rPr>
          <w:rFonts w:ascii="Georgia" w:hAnsi="Georgia"/>
          <w:sz w:val="22"/>
          <w:szCs w:val="22"/>
        </w:rPr>
        <w:tab/>
      </w:r>
      <w:r w:rsidR="0095385E" w:rsidRPr="00DE6C92">
        <w:rPr>
          <w:rFonts w:ascii="Georgia" w:hAnsi="Georgia"/>
          <w:sz w:val="22"/>
          <w:szCs w:val="22"/>
        </w:rPr>
        <w:t>Would you describe yourself as a “born-again” or evangelical Christian, or not?</w:t>
      </w:r>
    </w:p>
    <w:p w14:paraId="317526A7"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658AD9B" w14:textId="77777777"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Qn91b</w:t>
      </w:r>
      <w:r w:rsidR="0095385E" w:rsidRPr="00DE6C92">
        <w:rPr>
          <w:rFonts w:ascii="Georgia" w:hAnsi="Georgia"/>
          <w:sz w:val="22"/>
          <w:szCs w:val="22"/>
        </w:rPr>
        <w:tab/>
        <w:t>1</w:t>
      </w:r>
      <w:r w:rsidR="0095385E" w:rsidRPr="00DE6C92">
        <w:rPr>
          <w:rFonts w:ascii="Georgia" w:hAnsi="Georgia"/>
          <w:sz w:val="22"/>
          <w:szCs w:val="22"/>
        </w:rPr>
        <w:tab/>
        <w:t>Yes</w:t>
      </w:r>
    </w:p>
    <w:p w14:paraId="43090473"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No</w:t>
      </w:r>
    </w:p>
    <w:p w14:paraId="4BFC9468"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Pr="00DE6C92">
        <w:rPr>
          <w:rFonts w:ascii="Georgia" w:hAnsi="Georgia"/>
          <w:sz w:val="22"/>
          <w:szCs w:val="22"/>
        </w:rPr>
        <w:tab/>
        <w:t>(DO NOT READ) Don't know</w:t>
      </w:r>
    </w:p>
    <w:p w14:paraId="33D63173" w14:textId="77777777" w:rsidR="0095385E" w:rsidRPr="00DE6C92" w:rsidRDefault="0095385E" w:rsidP="00485B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3B33D02F" w14:textId="77777777" w:rsidR="00D61C12" w:rsidRDefault="00D61C12">
      <w:pPr>
        <w:rPr>
          <w:rFonts w:ascii="Georgia" w:hAnsi="Georgia"/>
          <w:sz w:val="22"/>
          <w:szCs w:val="22"/>
        </w:rPr>
      </w:pPr>
    </w:p>
    <w:p w14:paraId="4DC678E2" w14:textId="77777777"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14:paraId="52185FD3" w14:textId="77777777" w:rsidR="0095385E" w:rsidRPr="00DE6C92" w:rsidRDefault="00485BB8" w:rsidP="00485B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92.</w:t>
      </w:r>
      <w:r w:rsidRPr="00DE6C92">
        <w:rPr>
          <w:rFonts w:ascii="Georgia" w:hAnsi="Georgia"/>
          <w:sz w:val="22"/>
          <w:szCs w:val="22"/>
        </w:rPr>
        <w:tab/>
      </w:r>
      <w:r w:rsidR="0095385E" w:rsidRPr="00DE6C92">
        <w:rPr>
          <w:rFonts w:ascii="Georgia" w:hAnsi="Georgia"/>
          <w:sz w:val="22"/>
          <w:szCs w:val="22"/>
        </w:rPr>
        <w:t>Aside from weddings and funerals, how often do you attend religious services – more than once a week, once a week, once or twice a month, a few times a year, seldom, or never?</w:t>
      </w:r>
    </w:p>
    <w:p w14:paraId="0C2106CF"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A0EEEEA" w14:textId="77777777"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Qn92</w:t>
      </w:r>
      <w:r w:rsidR="0095385E" w:rsidRPr="00DE6C92">
        <w:rPr>
          <w:rFonts w:ascii="Georgia" w:hAnsi="Georgia"/>
          <w:sz w:val="22"/>
          <w:szCs w:val="22"/>
        </w:rPr>
        <w:tab/>
        <w:t>1</w:t>
      </w:r>
      <w:r w:rsidR="0095385E" w:rsidRPr="00DE6C92">
        <w:rPr>
          <w:rFonts w:ascii="Georgia" w:hAnsi="Georgia"/>
          <w:sz w:val="22"/>
          <w:szCs w:val="22"/>
        </w:rPr>
        <w:tab/>
        <w:t>More than once a week</w:t>
      </w:r>
    </w:p>
    <w:p w14:paraId="59F07E4B"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Once a week</w:t>
      </w:r>
    </w:p>
    <w:p w14:paraId="7A29E3AD"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Once or twice a month</w:t>
      </w:r>
    </w:p>
    <w:p w14:paraId="34105B49"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A few times a year</w:t>
      </w:r>
    </w:p>
    <w:p w14:paraId="728AC7AC"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5</w:t>
      </w:r>
      <w:r w:rsidRPr="00DE6C92">
        <w:rPr>
          <w:rFonts w:ascii="Georgia" w:hAnsi="Georgia"/>
          <w:sz w:val="22"/>
          <w:szCs w:val="22"/>
        </w:rPr>
        <w:tab/>
        <w:t>Seldom</w:t>
      </w:r>
    </w:p>
    <w:p w14:paraId="511B0E9D"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6</w:t>
      </w:r>
      <w:r w:rsidRPr="00DE6C92">
        <w:rPr>
          <w:rFonts w:ascii="Georgia" w:hAnsi="Georgia"/>
          <w:sz w:val="22"/>
          <w:szCs w:val="22"/>
        </w:rPr>
        <w:tab/>
        <w:t>Never</w:t>
      </w:r>
    </w:p>
    <w:p w14:paraId="160C8410"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79332A48"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3AEA0F82"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061B1BD" w14:textId="77777777"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14:paraId="7EEC6C62" w14:textId="77777777" w:rsidR="0095385E" w:rsidRPr="00DE6C92" w:rsidRDefault="00485BB8" w:rsidP="00485B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93.</w:t>
      </w:r>
      <w:r w:rsidRPr="00DE6C92">
        <w:rPr>
          <w:rFonts w:ascii="Georgia" w:hAnsi="Georgia"/>
          <w:sz w:val="22"/>
          <w:szCs w:val="22"/>
        </w:rPr>
        <w:tab/>
      </w:r>
      <w:r w:rsidR="0095385E" w:rsidRPr="00DE6C92">
        <w:rPr>
          <w:rFonts w:ascii="Georgia" w:hAnsi="Georgia"/>
          <w:sz w:val="22"/>
          <w:szCs w:val="22"/>
        </w:rPr>
        <w:t>How important is religion in your life – very important, somewhat important, not too important, or not at all important?</w:t>
      </w:r>
    </w:p>
    <w:p w14:paraId="4F06EBCE" w14:textId="77777777" w:rsidR="0095385E" w:rsidRPr="00DE6C92" w:rsidRDefault="0095385E" w:rsidP="00485B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7910F95" w14:textId="77777777"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Qn93</w:t>
      </w:r>
      <w:r w:rsidR="0095385E" w:rsidRPr="00DE6C92">
        <w:rPr>
          <w:rFonts w:ascii="Georgia" w:hAnsi="Georgia"/>
          <w:sz w:val="22"/>
          <w:szCs w:val="22"/>
        </w:rPr>
        <w:tab/>
        <w:t>1</w:t>
      </w:r>
      <w:r w:rsidR="0095385E" w:rsidRPr="00DE6C92">
        <w:rPr>
          <w:rFonts w:ascii="Georgia" w:hAnsi="Georgia"/>
          <w:sz w:val="22"/>
          <w:szCs w:val="22"/>
        </w:rPr>
        <w:tab/>
        <w:t>Very important</w:t>
      </w:r>
    </w:p>
    <w:p w14:paraId="730FA77C"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Somewhat important</w:t>
      </w:r>
    </w:p>
    <w:p w14:paraId="3A993084"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Not too important</w:t>
      </w:r>
    </w:p>
    <w:p w14:paraId="21E70428"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Not important at all</w:t>
      </w:r>
    </w:p>
    <w:p w14:paraId="369741F5"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63CA1C28"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5BA727A9" w14:textId="77777777" w:rsidR="0095385E" w:rsidRPr="00DE6C92" w:rsidRDefault="0095385E" w:rsidP="001A2542">
      <w:pPr>
        <w:rPr>
          <w:rFonts w:ascii="Georgia" w:eastAsiaTheme="minorHAnsi" w:hAnsi="Georgia"/>
          <w:sz w:val="22"/>
          <w:szCs w:val="22"/>
          <w:lang w:val="en-CA"/>
        </w:rPr>
      </w:pPr>
    </w:p>
    <w:p w14:paraId="36A96546" w14:textId="77777777" w:rsidR="000E4321" w:rsidRDefault="000E4321">
      <w:pPr>
        <w:rPr>
          <w:rFonts w:ascii="Georgia" w:hAnsi="Georgia"/>
          <w:sz w:val="22"/>
          <w:szCs w:val="22"/>
        </w:rPr>
      </w:pPr>
      <w:r>
        <w:rPr>
          <w:rFonts w:ascii="Georgia" w:hAnsi="Georgia"/>
          <w:sz w:val="22"/>
          <w:szCs w:val="22"/>
        </w:rPr>
        <w:br w:type="page"/>
      </w:r>
    </w:p>
    <w:p w14:paraId="1B9EF0F8" w14:textId="77777777"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14:paraId="3B8F18F6" w14:textId="77777777"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94.</w:t>
      </w:r>
      <w:r w:rsidRPr="00DE6C92">
        <w:rPr>
          <w:rFonts w:ascii="Georgia" w:hAnsi="Georgia"/>
          <w:sz w:val="22"/>
          <w:szCs w:val="22"/>
        </w:rPr>
        <w:tab/>
      </w:r>
      <w:r w:rsidR="0095385E" w:rsidRPr="00DE6C92">
        <w:rPr>
          <w:rFonts w:ascii="Georgia" w:hAnsi="Georgia"/>
          <w:sz w:val="22"/>
          <w:szCs w:val="22"/>
        </w:rPr>
        <w:t>What is the last grade or class that you completed in school?</w:t>
      </w:r>
    </w:p>
    <w:p w14:paraId="7BBD580D"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(DO NOT READ LIST.  ENTER ONE ONLY)</w:t>
      </w:r>
    </w:p>
    <w:p w14:paraId="29E7DDE4"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F382E59" w14:textId="77777777"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Qn94</w:t>
      </w:r>
      <w:r w:rsidR="0095385E" w:rsidRPr="00DE6C92">
        <w:rPr>
          <w:rFonts w:ascii="Georgia" w:hAnsi="Georgia"/>
          <w:sz w:val="22"/>
          <w:szCs w:val="22"/>
        </w:rPr>
        <w:tab/>
        <w:t>1</w:t>
      </w:r>
      <w:r w:rsidR="0095385E" w:rsidRPr="00DE6C92">
        <w:rPr>
          <w:rFonts w:ascii="Georgia" w:hAnsi="Georgia"/>
          <w:sz w:val="22"/>
          <w:szCs w:val="22"/>
        </w:rPr>
        <w:tab/>
        <w:t>None, or grade 1-8</w:t>
      </w:r>
    </w:p>
    <w:p w14:paraId="6956E0D9"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High school incomplete (Grades 9-11)</w:t>
      </w:r>
    </w:p>
    <w:p w14:paraId="44FCE0D7"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High school graduate (Grade 12 or GED certificate)</w:t>
      </w:r>
    </w:p>
    <w:p w14:paraId="344A632F"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Technical, trade, or vocational school AFTER high school</w:t>
      </w:r>
    </w:p>
    <w:p w14:paraId="24CBDC11"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5</w:t>
      </w:r>
      <w:r w:rsidRPr="00DE6C92">
        <w:rPr>
          <w:rFonts w:ascii="Georgia" w:hAnsi="Georgia"/>
          <w:sz w:val="22"/>
          <w:szCs w:val="22"/>
        </w:rPr>
        <w:tab/>
        <w:t>Some college, no 4-year degree (including associate degree)</w:t>
      </w:r>
    </w:p>
    <w:p w14:paraId="3BC6316C"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6</w:t>
      </w:r>
      <w:r w:rsidRPr="00DE6C92">
        <w:rPr>
          <w:rFonts w:ascii="Georgia" w:hAnsi="Georgia"/>
          <w:sz w:val="22"/>
          <w:szCs w:val="22"/>
        </w:rPr>
        <w:tab/>
        <w:t>College graduate (B.S., B.A., or other 4-year degree)</w:t>
      </w:r>
    </w:p>
    <w:p w14:paraId="3D62CD62"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7</w:t>
      </w:r>
      <w:r w:rsidRPr="00DE6C92">
        <w:rPr>
          <w:rFonts w:ascii="Georgia" w:hAnsi="Georgia"/>
          <w:sz w:val="22"/>
          <w:szCs w:val="22"/>
        </w:rPr>
        <w:tab/>
        <w:t xml:space="preserve">Post-graduate training or professional schooling after college (e.g., toward a </w:t>
      </w:r>
    </w:p>
    <w:p w14:paraId="126DF794"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Master’s Degree or Ph.D.; law or medical school)</w:t>
      </w:r>
    </w:p>
    <w:p w14:paraId="1FBFAD7A"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176EEA74" w14:textId="77777777" w:rsidR="00485BB8" w:rsidRPr="00DE6C92" w:rsidRDefault="0095385E" w:rsidP="00C15D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r w:rsidR="00C15DD9" w:rsidRPr="00DE6C92">
        <w:rPr>
          <w:rFonts w:ascii="Georgia" w:hAnsi="Georgia"/>
          <w:sz w:val="22"/>
          <w:szCs w:val="22"/>
        </w:rPr>
        <w:t xml:space="preserve"> </w:t>
      </w:r>
    </w:p>
    <w:p w14:paraId="15252269" w14:textId="77777777" w:rsidR="00C15DD9" w:rsidRPr="00DE6C92" w:rsidRDefault="00C15DD9" w:rsidP="00C15D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CA5C772" w14:textId="77777777"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14:paraId="0EE14E30" w14:textId="77777777"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95.</w:t>
      </w:r>
      <w:r w:rsidRPr="00DE6C92">
        <w:rPr>
          <w:rFonts w:ascii="Georgia" w:hAnsi="Georgia"/>
          <w:sz w:val="22"/>
          <w:szCs w:val="22"/>
        </w:rPr>
        <w:tab/>
      </w:r>
      <w:r w:rsidR="0095385E" w:rsidRPr="00DE6C92">
        <w:rPr>
          <w:rFonts w:ascii="Georgia" w:hAnsi="Georgia"/>
          <w:sz w:val="22"/>
          <w:szCs w:val="22"/>
        </w:rPr>
        <w:t>What is your age?</w:t>
      </w:r>
    </w:p>
    <w:p w14:paraId="74813EE2"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D564DD4" w14:textId="77777777"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Qn95</w:t>
      </w:r>
      <w:r w:rsidR="0095385E" w:rsidRPr="00DE6C92">
        <w:rPr>
          <w:rFonts w:ascii="Georgia" w:hAnsi="Georgia"/>
          <w:sz w:val="22"/>
          <w:szCs w:val="22"/>
        </w:rPr>
        <w:tab/>
        <w:t>________________ (RECORD NUMBER 18-97)</w:t>
      </w:r>
      <w:r w:rsidR="008A5894" w:rsidRPr="00DE6C92">
        <w:rPr>
          <w:rFonts w:ascii="Georgia" w:hAnsi="Georgia"/>
          <w:sz w:val="22"/>
          <w:szCs w:val="22"/>
        </w:rPr>
        <w:tab/>
      </w:r>
      <w:r w:rsidR="008A5894" w:rsidRPr="00DE6C92">
        <w:rPr>
          <w:rFonts w:ascii="Georgia" w:hAnsi="Georgia"/>
          <w:sz w:val="22"/>
          <w:szCs w:val="22"/>
        </w:rPr>
        <w:tab/>
      </w:r>
    </w:p>
    <w:p w14:paraId="12F47CE2"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R</w:t>
      </w:r>
      <w:r w:rsidR="00C04885" w:rsidRPr="00DE6C92">
        <w:rPr>
          <w:rFonts w:ascii="Georgia" w:hAnsi="Georgia"/>
          <w:sz w:val="22"/>
          <w:szCs w:val="22"/>
        </w:rPr>
        <w:t>R</w:t>
      </w:r>
      <w:r w:rsidR="00C04885" w:rsidRPr="00DE6C92">
        <w:rPr>
          <w:rFonts w:ascii="Georgia" w:hAnsi="Georgia"/>
          <w:sz w:val="22"/>
          <w:szCs w:val="22"/>
        </w:rPr>
        <w:tab/>
        <w:t>(DO NOT READ) Refused</w:t>
      </w:r>
    </w:p>
    <w:p w14:paraId="4867ACCA" w14:textId="77777777" w:rsidR="00D61C12" w:rsidRDefault="00D61C12">
      <w:pPr>
        <w:rPr>
          <w:rFonts w:ascii="Georgia" w:hAnsi="Georgia"/>
          <w:sz w:val="22"/>
          <w:szCs w:val="22"/>
        </w:rPr>
      </w:pPr>
    </w:p>
    <w:p w14:paraId="4C5C8E2F" w14:textId="77777777"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w:t>
      </w:r>
      <w:r w:rsidR="0095385E" w:rsidRPr="00DE6C92">
        <w:rPr>
          <w:rFonts w:ascii="Georgia" w:hAnsi="Georgia"/>
          <w:sz w:val="22"/>
          <w:szCs w:val="22"/>
        </w:rPr>
        <w:t>ASK Q.95a IF Q95 = RR</w:t>
      </w:r>
      <w:r w:rsidRPr="00DE6C92">
        <w:rPr>
          <w:rFonts w:ascii="Georgia" w:hAnsi="Georgia"/>
          <w:sz w:val="22"/>
          <w:szCs w:val="22"/>
        </w:rPr>
        <w:t>)</w:t>
      </w:r>
    </w:p>
    <w:p w14:paraId="15C781E2" w14:textId="77777777"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95a.</w:t>
      </w:r>
      <w:r w:rsidRPr="00DE6C92">
        <w:rPr>
          <w:rFonts w:ascii="Georgia" w:hAnsi="Georgia"/>
          <w:sz w:val="22"/>
          <w:szCs w:val="22"/>
        </w:rPr>
        <w:tab/>
      </w:r>
      <w:r w:rsidR="0095385E" w:rsidRPr="00DE6C92">
        <w:rPr>
          <w:rFonts w:ascii="Georgia" w:hAnsi="Georgia"/>
          <w:sz w:val="22"/>
          <w:szCs w:val="22"/>
        </w:rPr>
        <w:t>Would you say you are…?</w:t>
      </w:r>
    </w:p>
    <w:p w14:paraId="21CE88A8"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(READ LIST.  ENTER ONE ONLY)</w:t>
      </w:r>
    </w:p>
    <w:p w14:paraId="0B5D4870"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4B09508" w14:textId="77777777"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Qn95a</w:t>
      </w:r>
      <w:r w:rsidR="0095385E" w:rsidRPr="00DE6C92">
        <w:rPr>
          <w:rFonts w:ascii="Georgia" w:hAnsi="Georgia"/>
          <w:sz w:val="22"/>
          <w:szCs w:val="22"/>
        </w:rPr>
        <w:tab/>
        <w:t>1</w:t>
      </w:r>
      <w:r w:rsidR="0095385E" w:rsidRPr="00DE6C92">
        <w:rPr>
          <w:rFonts w:ascii="Georgia" w:hAnsi="Georgia"/>
          <w:sz w:val="22"/>
          <w:szCs w:val="22"/>
        </w:rPr>
        <w:tab/>
        <w:t>18 to 29</w:t>
      </w:r>
      <w:r w:rsidR="008A5894" w:rsidRPr="00DE6C92">
        <w:rPr>
          <w:rFonts w:ascii="Georgia" w:hAnsi="Georgia"/>
          <w:sz w:val="22"/>
          <w:szCs w:val="22"/>
        </w:rPr>
        <w:tab/>
      </w:r>
    </w:p>
    <w:p w14:paraId="55520B0D"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30 to 49</w:t>
      </w:r>
    </w:p>
    <w:p w14:paraId="477EE5F0"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50 to 64</w:t>
      </w:r>
    </w:p>
    <w:p w14:paraId="6A47F776"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65 or older</w:t>
      </w:r>
    </w:p>
    <w:p w14:paraId="65ED4A73" w14:textId="77777777" w:rsidR="0095385E" w:rsidRPr="00DE6C92" w:rsidRDefault="0095385E" w:rsidP="00030BA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5B4DFCC9" w14:textId="77777777" w:rsidR="00030BA4" w:rsidRPr="00DE6C92" w:rsidRDefault="00030BA4" w:rsidP="00030BA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9E79125" w14:textId="77777777"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14:paraId="23B82863" w14:textId="77777777" w:rsidR="0095385E" w:rsidRPr="00DE6C92" w:rsidRDefault="00485BB8" w:rsidP="00485B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96.</w:t>
      </w:r>
      <w:r w:rsidRPr="00DE6C92">
        <w:rPr>
          <w:rFonts w:ascii="Georgia" w:hAnsi="Georgia"/>
          <w:sz w:val="22"/>
          <w:szCs w:val="22"/>
        </w:rPr>
        <w:tab/>
      </w:r>
      <w:r w:rsidR="0095385E" w:rsidRPr="00DE6C92">
        <w:rPr>
          <w:rFonts w:ascii="Georgia" w:hAnsi="Georgia"/>
          <w:sz w:val="22"/>
          <w:szCs w:val="22"/>
        </w:rPr>
        <w:t xml:space="preserve">Last year, that is in 2010, what was your total family income from all sources, before taxes?  Just stop me when I get to the right category. </w:t>
      </w:r>
      <w:r w:rsidR="00A857A6" w:rsidRPr="00DE6C92">
        <w:rPr>
          <w:rFonts w:ascii="Georgia" w:hAnsi="Georgia"/>
          <w:sz w:val="22"/>
          <w:szCs w:val="22"/>
        </w:rPr>
        <w:t>(</w:t>
      </w:r>
      <w:r w:rsidR="0095385E" w:rsidRPr="00DE6C92">
        <w:rPr>
          <w:rFonts w:ascii="Georgia" w:hAnsi="Georgia"/>
          <w:sz w:val="22"/>
          <w:szCs w:val="22"/>
        </w:rPr>
        <w:t>READ</w:t>
      </w:r>
      <w:r w:rsidRPr="00DE6C92">
        <w:rPr>
          <w:rFonts w:ascii="Georgia" w:hAnsi="Georgia"/>
          <w:sz w:val="22"/>
          <w:szCs w:val="22"/>
        </w:rPr>
        <w:t xml:space="preserve"> LIST</w:t>
      </w:r>
      <w:r w:rsidR="00A857A6" w:rsidRPr="00DE6C92">
        <w:rPr>
          <w:rFonts w:ascii="Georgia" w:hAnsi="Georgia"/>
          <w:sz w:val="22"/>
          <w:szCs w:val="22"/>
        </w:rPr>
        <w:t>)</w:t>
      </w:r>
    </w:p>
    <w:p w14:paraId="6AF21FAD" w14:textId="77777777"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Qn96</w:t>
      </w:r>
    </w:p>
    <w:p w14:paraId="65B61526" w14:textId="77777777"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01 Less than $10,000</w:t>
      </w:r>
    </w:p>
    <w:p w14:paraId="155642D3" w14:textId="77777777"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02 10 to under $20,000</w:t>
      </w:r>
    </w:p>
    <w:p w14:paraId="294E6156" w14:textId="77777777"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03 20 to under $30,000</w:t>
      </w:r>
    </w:p>
    <w:p w14:paraId="3EF8DB10" w14:textId="77777777"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04 30 to under $40,000</w:t>
      </w:r>
    </w:p>
    <w:p w14:paraId="6BF8BED7" w14:textId="77777777"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05 40 to under $50,000</w:t>
      </w:r>
    </w:p>
    <w:p w14:paraId="40BE29A1" w14:textId="77777777"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06 50 to under $75,000</w:t>
      </w:r>
    </w:p>
    <w:p w14:paraId="5A4FD223" w14:textId="77777777"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07 75 to under $100,000</w:t>
      </w:r>
    </w:p>
    <w:p w14:paraId="433D81F3" w14:textId="77777777"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08 100 to under $150,000 [OR]</w:t>
      </w:r>
    </w:p>
    <w:p w14:paraId="29AF1D12" w14:textId="77777777"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09 $150,000 or more</w:t>
      </w:r>
    </w:p>
    <w:p w14:paraId="3DFB148E" w14:textId="77777777"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98 Don't know</w:t>
      </w:r>
    </w:p>
    <w:p w14:paraId="64505D55" w14:textId="77777777" w:rsidR="0095385E"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99 Refused</w:t>
      </w:r>
    </w:p>
    <w:p w14:paraId="7A19663C" w14:textId="77777777"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B73FC44" w14:textId="77777777" w:rsidR="001C2D26" w:rsidRPr="00DE6C92" w:rsidRDefault="001C2D26"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QUESTION 97 AFTER QNCP2</w:t>
      </w:r>
    </w:p>
    <w:p w14:paraId="6BA188E7" w14:textId="77777777" w:rsidR="001C2D26" w:rsidRPr="00DE6C92" w:rsidRDefault="001C2D26"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F0DFBB5" w14:textId="77777777" w:rsidR="000E4321" w:rsidRDefault="000E4321">
      <w:pPr>
        <w:rPr>
          <w:rFonts w:ascii="Georgia" w:hAnsi="Georgia"/>
          <w:sz w:val="22"/>
          <w:szCs w:val="22"/>
        </w:rPr>
      </w:pPr>
      <w:r>
        <w:rPr>
          <w:rFonts w:ascii="Georgia" w:hAnsi="Georgia"/>
          <w:sz w:val="22"/>
          <w:szCs w:val="22"/>
        </w:rPr>
        <w:br w:type="page"/>
      </w:r>
    </w:p>
    <w:p w14:paraId="467E16E9" w14:textId="77777777" w:rsidR="0095385E" w:rsidRPr="00DE6C92" w:rsidRDefault="00485BB8" w:rsidP="001A2542">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w:t>
      </w:r>
      <w:r w:rsidR="0095385E" w:rsidRPr="00DE6C92">
        <w:rPr>
          <w:rFonts w:ascii="Georgia" w:hAnsi="Georgia"/>
          <w:sz w:val="22"/>
          <w:szCs w:val="22"/>
        </w:rPr>
        <w:t>ASK Q.HH1 IF CELL SAMPLE OR Q.S1 = RR</w:t>
      </w:r>
      <w:r w:rsidRPr="00DE6C92">
        <w:rPr>
          <w:rFonts w:ascii="Georgia" w:hAnsi="Georgia"/>
          <w:sz w:val="22"/>
          <w:szCs w:val="22"/>
        </w:rPr>
        <w:t>)</w:t>
      </w:r>
    </w:p>
    <w:p w14:paraId="6E41BF69" w14:textId="77777777" w:rsidR="0095385E" w:rsidRPr="00DE6C92" w:rsidRDefault="00485BB8" w:rsidP="001A2542">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(P.N. – FOR DATA MERGE Q.S1 AND Q.HH1 TOGETHER)</w:t>
      </w:r>
    </w:p>
    <w:p w14:paraId="6B590605" w14:textId="77777777" w:rsidR="0095385E" w:rsidRPr="00DE6C92" w:rsidRDefault="00485BB8" w:rsidP="001A2542">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HH1.</w:t>
      </w:r>
      <w:r w:rsidRPr="00DE6C92">
        <w:rPr>
          <w:rFonts w:ascii="Georgia" w:hAnsi="Georgia"/>
          <w:sz w:val="22"/>
          <w:szCs w:val="22"/>
        </w:rPr>
        <w:tab/>
      </w:r>
      <w:r w:rsidR="0095385E" w:rsidRPr="00DE6C92">
        <w:rPr>
          <w:rFonts w:ascii="Georgia" w:hAnsi="Georgia"/>
          <w:sz w:val="22"/>
          <w:szCs w:val="22"/>
        </w:rPr>
        <w:t>Including yourself, how many adults, 18 or older, are there living in your household?</w:t>
      </w:r>
    </w:p>
    <w:p w14:paraId="5148D6CA" w14:textId="77777777" w:rsidR="0095385E" w:rsidRPr="00DE6C92" w:rsidRDefault="0095385E" w:rsidP="001A2542">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264EFA7" w14:textId="77777777" w:rsidR="0095385E" w:rsidRPr="00DE6C92" w:rsidRDefault="007163D9" w:rsidP="001A2542">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Qnhh1</w:t>
      </w:r>
      <w:r w:rsidR="0095385E" w:rsidRPr="00DE6C92">
        <w:rPr>
          <w:rFonts w:ascii="Georgia" w:hAnsi="Georgia"/>
          <w:sz w:val="22"/>
          <w:szCs w:val="22"/>
        </w:rPr>
        <w:tab/>
        <w:t>_________</w:t>
      </w:r>
    </w:p>
    <w:p w14:paraId="254AC591" w14:textId="77777777" w:rsidR="00485BB8" w:rsidRPr="00DE6C92" w:rsidRDefault="0095385E" w:rsidP="00C15DD9">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RR</w:t>
      </w:r>
      <w:r w:rsidRPr="00DE6C92">
        <w:rPr>
          <w:rFonts w:ascii="Georgia" w:hAnsi="Georgia"/>
          <w:sz w:val="22"/>
          <w:szCs w:val="22"/>
        </w:rPr>
        <w:tab/>
        <w:t>Refused</w:t>
      </w:r>
    </w:p>
    <w:p w14:paraId="408A14BB" w14:textId="77777777" w:rsidR="00C15DD9" w:rsidRPr="00DE6C92" w:rsidRDefault="00C15DD9" w:rsidP="00C15DD9">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C4A2799" w14:textId="77777777"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w:t>
      </w:r>
      <w:r w:rsidR="0095385E" w:rsidRPr="00DE6C92">
        <w:rPr>
          <w:rFonts w:ascii="Georgia" w:hAnsi="Georgia"/>
          <w:sz w:val="22"/>
          <w:szCs w:val="22"/>
        </w:rPr>
        <w:t>ASK IF LANDLINE SAMPLE</w:t>
      </w:r>
      <w:r w:rsidRPr="00DE6C92">
        <w:rPr>
          <w:rFonts w:ascii="Georgia" w:hAnsi="Georgia"/>
          <w:sz w:val="22"/>
          <w:szCs w:val="22"/>
        </w:rPr>
        <w:t>)</w:t>
      </w:r>
    </w:p>
    <w:p w14:paraId="13DDCE02" w14:textId="77777777"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LL1.</w:t>
      </w:r>
      <w:r w:rsidRPr="00DE6C92">
        <w:rPr>
          <w:rFonts w:ascii="Georgia" w:hAnsi="Georgia"/>
          <w:sz w:val="22"/>
          <w:szCs w:val="22"/>
        </w:rPr>
        <w:tab/>
      </w:r>
      <w:r w:rsidR="0095385E" w:rsidRPr="00DE6C92">
        <w:rPr>
          <w:rFonts w:ascii="Georgia" w:hAnsi="Georgia"/>
          <w:sz w:val="22"/>
          <w:szCs w:val="22"/>
        </w:rPr>
        <w:t xml:space="preserve">Now thinking about your telephone use…Does anyone in your household, including </w:t>
      </w:r>
    </w:p>
    <w:p w14:paraId="3F34E9C2"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yourself, have a working cell phone?</w:t>
      </w:r>
    </w:p>
    <w:p w14:paraId="6BF898CE"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B0B152A" w14:textId="77777777"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Qnll1</w:t>
      </w:r>
      <w:r w:rsidR="0095385E" w:rsidRPr="00DE6C92">
        <w:rPr>
          <w:rFonts w:ascii="Georgia" w:hAnsi="Georgia"/>
          <w:sz w:val="22"/>
          <w:szCs w:val="22"/>
        </w:rPr>
        <w:tab/>
        <w:t>1</w:t>
      </w:r>
      <w:r w:rsidR="0095385E" w:rsidRPr="00DE6C92">
        <w:rPr>
          <w:rFonts w:ascii="Georgia" w:hAnsi="Georgia"/>
          <w:sz w:val="22"/>
          <w:szCs w:val="22"/>
        </w:rPr>
        <w:tab/>
        <w:t>Yes, respondent or someone in household has cell phone</w:t>
      </w:r>
    </w:p>
    <w:p w14:paraId="3337CFB0"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No</w:t>
      </w:r>
    </w:p>
    <w:p w14:paraId="7F276E32"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26BB7D82"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01CABC1F"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99FA735" w14:textId="77777777"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w:t>
      </w:r>
      <w:r w:rsidR="0095385E" w:rsidRPr="00DE6C92">
        <w:rPr>
          <w:rFonts w:ascii="Georgia" w:hAnsi="Georgia"/>
          <w:sz w:val="22"/>
          <w:szCs w:val="22"/>
        </w:rPr>
        <w:t>ASK LL2 IF LL1=1)</w:t>
      </w:r>
    </w:p>
    <w:p w14:paraId="5CDE9411" w14:textId="77777777"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(ROTATE OPTIONS 1-3 AND 3-1)</w:t>
      </w:r>
    </w:p>
    <w:p w14:paraId="61E32BA9" w14:textId="77777777"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LL2.</w:t>
      </w:r>
      <w:r w:rsidR="0095385E" w:rsidRPr="00DE6C92">
        <w:rPr>
          <w:rFonts w:ascii="Georgia" w:hAnsi="Georgia"/>
          <w:sz w:val="22"/>
          <w:szCs w:val="22"/>
        </w:rPr>
        <w:tab/>
        <w:t xml:space="preserve">Of all the telephone calls that you and the other people in your household receive, are </w:t>
      </w:r>
    </w:p>
    <w:p w14:paraId="630EEA47"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 xml:space="preserve">(READ ITEMS)? </w:t>
      </w:r>
    </w:p>
    <w:p w14:paraId="4E3E979C" w14:textId="77777777" w:rsidR="00485BB8"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24B1223" w14:textId="77777777" w:rsidR="0095385E" w:rsidRPr="00DE6C92" w:rsidRDefault="0095385E" w:rsidP="00485B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rPr>
          <w:rFonts w:ascii="Georgia" w:hAnsi="Georgia"/>
          <w:sz w:val="22"/>
          <w:szCs w:val="22"/>
        </w:rPr>
      </w:pPr>
      <w:r w:rsidRPr="00DE6C92">
        <w:rPr>
          <w:rFonts w:ascii="Georgia" w:hAnsi="Georgia"/>
          <w:sz w:val="22"/>
          <w:szCs w:val="22"/>
        </w:rPr>
        <w:t>(INTERVIEWER: READ ALL RESPONSES (1-3) BEFORE RECORDING AN ANSWER)</w:t>
      </w:r>
    </w:p>
    <w:p w14:paraId="2503BA15"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B068AA7" w14:textId="77777777"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Qnll2</w:t>
      </w:r>
      <w:r w:rsidR="0095385E" w:rsidRPr="00DE6C92">
        <w:rPr>
          <w:rFonts w:ascii="Georgia" w:hAnsi="Georgia"/>
          <w:sz w:val="22"/>
          <w:szCs w:val="22"/>
        </w:rPr>
        <w:tab/>
        <w:t>1</w:t>
      </w:r>
      <w:r w:rsidR="0095385E" w:rsidRPr="00DE6C92">
        <w:rPr>
          <w:rFonts w:ascii="Georgia" w:hAnsi="Georgia"/>
          <w:sz w:val="22"/>
          <w:szCs w:val="22"/>
        </w:rPr>
        <w:tab/>
        <w:t>All or almost all calls received on a cell phone</w:t>
      </w:r>
    </w:p>
    <w:p w14:paraId="6501E608"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Some received on a cell phone and some on a regular home phone</w:t>
      </w:r>
    </w:p>
    <w:p w14:paraId="14E2B80C"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All or almost all calls received on a regular home phone</w:t>
      </w:r>
    </w:p>
    <w:p w14:paraId="58BB507E"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250BCB17"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507AF89D"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8A06EE9" w14:textId="77777777"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w:t>
      </w:r>
      <w:r w:rsidR="0095385E" w:rsidRPr="00DE6C92">
        <w:rPr>
          <w:rFonts w:ascii="Georgia" w:hAnsi="Georgia"/>
          <w:sz w:val="22"/>
          <w:szCs w:val="22"/>
        </w:rPr>
        <w:t>ASK IF CELL PHONE SAMPLE</w:t>
      </w:r>
      <w:r w:rsidRPr="00DE6C92">
        <w:rPr>
          <w:rFonts w:ascii="Georgia" w:hAnsi="Georgia"/>
          <w:sz w:val="22"/>
          <w:szCs w:val="22"/>
        </w:rPr>
        <w:t>)</w:t>
      </w:r>
    </w:p>
    <w:p w14:paraId="5DCBAC3F" w14:textId="77777777"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CP1.</w:t>
      </w:r>
      <w:r w:rsidR="0095385E" w:rsidRPr="00DE6C92">
        <w:rPr>
          <w:rFonts w:ascii="Georgia" w:hAnsi="Georgia"/>
          <w:sz w:val="22"/>
          <w:szCs w:val="22"/>
        </w:rPr>
        <w:tab/>
        <w:t xml:space="preserve">Now thinking about your telephone use, is there at least one telephone INSIDE your </w:t>
      </w:r>
    </w:p>
    <w:p w14:paraId="699BD14A"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home that is currently working and is not a cell phone?</w:t>
      </w:r>
    </w:p>
    <w:p w14:paraId="19B8ED03"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669397F" w14:textId="77777777"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Qncp1</w:t>
      </w:r>
      <w:r w:rsidR="0095385E" w:rsidRPr="00DE6C92">
        <w:rPr>
          <w:rFonts w:ascii="Georgia" w:hAnsi="Georgia"/>
          <w:sz w:val="22"/>
          <w:szCs w:val="22"/>
        </w:rPr>
        <w:tab/>
        <w:t>1</w:t>
      </w:r>
      <w:r w:rsidR="0095385E" w:rsidRPr="00DE6C92">
        <w:rPr>
          <w:rFonts w:ascii="Georgia" w:hAnsi="Georgia"/>
          <w:sz w:val="22"/>
          <w:szCs w:val="22"/>
        </w:rPr>
        <w:tab/>
        <w:t>Yes, has a home telephone</w:t>
      </w:r>
    </w:p>
    <w:p w14:paraId="6DCF99D2"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No, no home telephone</w:t>
      </w:r>
    </w:p>
    <w:p w14:paraId="504D0194"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35426102" w14:textId="77777777" w:rsidR="00485BB8" w:rsidRPr="00DE6C92" w:rsidRDefault="0095385E" w:rsidP="00C15D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4E906630" w14:textId="77777777" w:rsidR="00C15DD9" w:rsidRPr="00DE6C92" w:rsidRDefault="00C15DD9" w:rsidP="00C15D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4AD1ED3" w14:textId="77777777"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w:t>
      </w:r>
      <w:r w:rsidR="0095385E" w:rsidRPr="00DE6C92">
        <w:rPr>
          <w:rFonts w:ascii="Georgia" w:hAnsi="Georgia"/>
          <w:sz w:val="22"/>
          <w:szCs w:val="22"/>
        </w:rPr>
        <w:t>ASK CP2 IF CP1=1</w:t>
      </w:r>
      <w:r w:rsidRPr="00DE6C92">
        <w:rPr>
          <w:rFonts w:ascii="Georgia" w:hAnsi="Georgia"/>
          <w:sz w:val="22"/>
          <w:szCs w:val="22"/>
        </w:rPr>
        <w:t>)</w:t>
      </w:r>
    </w:p>
    <w:p w14:paraId="508440E5" w14:textId="77777777"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(ROTATE OPTIONS 1-3 AND 3-1)</w:t>
      </w:r>
    </w:p>
    <w:p w14:paraId="7CBA6C87" w14:textId="77777777"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CP2.</w:t>
      </w:r>
      <w:r w:rsidR="0095385E" w:rsidRPr="00DE6C92">
        <w:rPr>
          <w:rFonts w:ascii="Georgia" w:hAnsi="Georgia"/>
          <w:sz w:val="22"/>
          <w:szCs w:val="22"/>
        </w:rPr>
        <w:tab/>
        <w:t xml:space="preserve">Of all the telephone calls that you and the other people in your household receive, are </w:t>
      </w:r>
    </w:p>
    <w:p w14:paraId="16E260FF"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(READ ITEMS)?</w:t>
      </w:r>
    </w:p>
    <w:p w14:paraId="05AFC41F" w14:textId="77777777" w:rsidR="00485BB8"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14:paraId="4303968E" w14:textId="77777777" w:rsidR="0095385E" w:rsidRPr="00DE6C92" w:rsidRDefault="0095385E" w:rsidP="00485B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rPr>
          <w:rFonts w:ascii="Georgia" w:hAnsi="Georgia"/>
          <w:sz w:val="22"/>
          <w:szCs w:val="22"/>
        </w:rPr>
      </w:pPr>
      <w:r w:rsidRPr="00DE6C92">
        <w:rPr>
          <w:rFonts w:ascii="Georgia" w:hAnsi="Georgia"/>
          <w:sz w:val="22"/>
          <w:szCs w:val="22"/>
        </w:rPr>
        <w:t>(INTERVIEWER: READ ALL RESPONSES (1-3) BEFORE RECORDING AN ANSWER)</w:t>
      </w:r>
    </w:p>
    <w:p w14:paraId="7BB38F63"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290C5F2" w14:textId="77777777"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Qncp2</w:t>
      </w:r>
      <w:r w:rsidR="0095385E" w:rsidRPr="00DE6C92">
        <w:rPr>
          <w:rFonts w:ascii="Georgia" w:hAnsi="Georgia"/>
          <w:sz w:val="22"/>
          <w:szCs w:val="22"/>
        </w:rPr>
        <w:tab/>
        <w:t>1</w:t>
      </w:r>
      <w:r w:rsidR="0095385E" w:rsidRPr="00DE6C92">
        <w:rPr>
          <w:rFonts w:ascii="Georgia" w:hAnsi="Georgia"/>
          <w:sz w:val="22"/>
          <w:szCs w:val="22"/>
        </w:rPr>
        <w:tab/>
        <w:t>All or almost all calls received on a cell phone</w:t>
      </w:r>
    </w:p>
    <w:p w14:paraId="7706ADDA"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Some received on a cell phone and some on a regular home phone</w:t>
      </w:r>
    </w:p>
    <w:p w14:paraId="56487556"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All or almost all calls received on a regular home phone</w:t>
      </w:r>
    </w:p>
    <w:p w14:paraId="34CA48DF"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(DO NOT READ) Don’t know</w:t>
      </w:r>
    </w:p>
    <w:p w14:paraId="4F5A6AAD"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14:paraId="5ABB5C9E" w14:textId="77777777"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9A19F75" w14:textId="0946A4CA" w:rsidR="0095385E" w:rsidRPr="00DE6C92" w:rsidRDefault="00485BB8" w:rsidP="0033628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p>
    <w:p w14:paraId="586F3767" w14:textId="77777777" w:rsidR="00D61C12" w:rsidRDefault="00D61C12">
      <w:pPr>
        <w:rPr>
          <w:rFonts w:ascii="Georgia" w:hAnsi="Georgia"/>
          <w:sz w:val="22"/>
          <w:szCs w:val="22"/>
        </w:rPr>
      </w:pPr>
    </w:p>
    <w:p w14:paraId="3DAD41DC" w14:textId="77777777" w:rsidR="00B51F07" w:rsidRPr="00DE6C92" w:rsidRDefault="00B51F07" w:rsidP="00B51F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sz w:val="22"/>
          <w:szCs w:val="22"/>
        </w:rPr>
      </w:pPr>
      <w:r w:rsidRPr="00DE6C92">
        <w:rPr>
          <w:rFonts w:ascii="Georgia" w:hAnsi="Georgia"/>
          <w:sz w:val="22"/>
          <w:szCs w:val="22"/>
        </w:rPr>
        <w:t>FOR INTERVIEWER (CELL PHONE SAMPLE ONLY):</w:t>
      </w:r>
    </w:p>
    <w:p w14:paraId="3AC46DCA" w14:textId="77777777" w:rsidR="00B51F07" w:rsidRPr="00DE6C92" w:rsidRDefault="00B51F07" w:rsidP="00B51F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INT1.</w:t>
      </w:r>
      <w:r w:rsidRPr="00DE6C92">
        <w:rPr>
          <w:rFonts w:ascii="Georgia" w:hAnsi="Georgia"/>
          <w:sz w:val="22"/>
          <w:szCs w:val="22"/>
        </w:rPr>
        <w:tab/>
        <w:t>DO NOT READ. Did respondent request money for using their cell phone minutes?</w:t>
      </w:r>
    </w:p>
    <w:p w14:paraId="1CB4A232" w14:textId="77777777" w:rsidR="00B51F07" w:rsidRPr="00DE6C92" w:rsidRDefault="00B51F07" w:rsidP="00B51F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8BF1A66" w14:textId="77777777" w:rsidR="00B51F07" w:rsidRPr="00DE6C92" w:rsidRDefault="007163D9" w:rsidP="00B51F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Int1</w:t>
      </w:r>
      <w:r w:rsidR="00B51F07" w:rsidRPr="00DE6C92">
        <w:rPr>
          <w:rFonts w:ascii="Georgia" w:hAnsi="Georgia"/>
          <w:sz w:val="22"/>
          <w:szCs w:val="22"/>
        </w:rPr>
        <w:tab/>
        <w:t>1</w:t>
      </w:r>
      <w:r w:rsidR="00B51F07" w:rsidRPr="00DE6C92">
        <w:rPr>
          <w:rFonts w:ascii="Georgia" w:hAnsi="Georgia"/>
          <w:sz w:val="22"/>
          <w:szCs w:val="22"/>
        </w:rPr>
        <w:tab/>
        <w:t>Yes, requested money</w:t>
      </w:r>
    </w:p>
    <w:p w14:paraId="3664AAC6" w14:textId="77777777" w:rsidR="00B51F07" w:rsidRPr="00DE6C92" w:rsidRDefault="00B51F07" w:rsidP="00C15D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No, did not request money – GO TO END OF INTERVIEW</w:t>
      </w:r>
      <w:r w:rsidR="00C15DD9" w:rsidRPr="00DE6C92">
        <w:rPr>
          <w:rFonts w:ascii="Georgia" w:hAnsi="Georgia"/>
          <w:sz w:val="22"/>
          <w:szCs w:val="22"/>
        </w:rPr>
        <w:t xml:space="preserve"> </w:t>
      </w:r>
    </w:p>
    <w:p w14:paraId="4EF84119" w14:textId="77777777" w:rsidR="00C15DD9" w:rsidRPr="00DE6C92" w:rsidRDefault="00C15DD9" w:rsidP="00C15D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4E64DC0" w14:textId="77777777" w:rsidR="00B51F07" w:rsidRPr="00DE6C92" w:rsidRDefault="00B51F07" w:rsidP="00B51F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CELL PHONE RESPONDENTS WHO REQUESTED FOR MONEY (INT1=1)):</w:t>
      </w:r>
    </w:p>
    <w:p w14:paraId="32418748" w14:textId="77777777" w:rsidR="00B51F07" w:rsidRPr="00DE6C92" w:rsidRDefault="00B51F07" w:rsidP="00B51F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sz w:val="22"/>
          <w:szCs w:val="22"/>
        </w:rPr>
      </w:pPr>
      <w:r w:rsidRPr="00DE6C92">
        <w:rPr>
          <w:rFonts w:ascii="Georgia" w:hAnsi="Georgia"/>
          <w:sz w:val="22"/>
          <w:szCs w:val="22"/>
        </w:rPr>
        <w:t xml:space="preserve">That’s the end of the interview. We’d like to send you $5 for your time. Can I please have your full name and a mailing address where we can send you the money? </w:t>
      </w:r>
    </w:p>
    <w:p w14:paraId="16EFA868" w14:textId="77777777" w:rsidR="00B51F07" w:rsidRPr="00DE6C92" w:rsidRDefault="00B51F07" w:rsidP="00B51F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sz w:val="22"/>
          <w:szCs w:val="22"/>
        </w:rPr>
      </w:pPr>
      <w:r w:rsidRPr="00DE6C92">
        <w:rPr>
          <w:rFonts w:ascii="Georgia" w:hAnsi="Georgia"/>
          <w:sz w:val="22"/>
          <w:szCs w:val="22"/>
        </w:rPr>
        <w:t>INTERVIEWER NOTE: If R does not want to give full name, explain we only need it so we can send the $5 to them personally.</w:t>
      </w:r>
    </w:p>
    <w:p w14:paraId="031C49B1" w14:textId="77777777" w:rsidR="00886160" w:rsidRPr="00DE6C92" w:rsidRDefault="00886160" w:rsidP="00B51F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sz w:val="22"/>
          <w:szCs w:val="22"/>
        </w:rPr>
      </w:pPr>
    </w:p>
    <w:p w14:paraId="6F43CFB5" w14:textId="77777777" w:rsidR="00B51F07" w:rsidRPr="00DE6C92" w:rsidRDefault="002931D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RESPONSES NOT SHOWN</w:t>
      </w:r>
    </w:p>
    <w:p w14:paraId="17844CBE"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980D47D" w14:textId="77777777" w:rsidR="002337A8" w:rsidRPr="00DE6C92" w:rsidRDefault="006D3271"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METRO STATUS</w:t>
      </w:r>
    </w:p>
    <w:p w14:paraId="6E64937A"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sample18</w:t>
      </w:r>
    </w:p>
    <w:p w14:paraId="237AA7E2"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1</w:t>
      </w:r>
      <w:r w:rsidRPr="00DE6C92">
        <w:rPr>
          <w:rFonts w:ascii="Georgia" w:hAnsi="Georgia"/>
          <w:sz w:val="22"/>
          <w:szCs w:val="22"/>
        </w:rPr>
        <w:tab/>
      </w:r>
      <w:r w:rsidRPr="00DE6C92">
        <w:rPr>
          <w:rFonts w:ascii="Georgia" w:hAnsi="Georgia"/>
          <w:sz w:val="22"/>
          <w:szCs w:val="22"/>
        </w:rPr>
        <w:tab/>
        <w:t>Urban- Center City (Metro)</w:t>
      </w:r>
    </w:p>
    <w:p w14:paraId="3387469E"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r>
      <w:r w:rsidRPr="00DE6C92">
        <w:rPr>
          <w:rFonts w:ascii="Georgia" w:hAnsi="Georgia"/>
          <w:sz w:val="22"/>
          <w:szCs w:val="22"/>
        </w:rPr>
        <w:tab/>
        <w:t>Urban- Center City County (Metro)</w:t>
      </w:r>
    </w:p>
    <w:p w14:paraId="67ACFA1B"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r>
      <w:r w:rsidRPr="00DE6C92">
        <w:rPr>
          <w:rFonts w:ascii="Georgia" w:hAnsi="Georgia"/>
          <w:sz w:val="22"/>
          <w:szCs w:val="22"/>
        </w:rPr>
        <w:tab/>
        <w:t>Suburban (Metro)</w:t>
      </w:r>
    </w:p>
    <w:p w14:paraId="7203CE6C"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r>
      <w:r w:rsidRPr="00DE6C92">
        <w:rPr>
          <w:rFonts w:ascii="Georgia" w:hAnsi="Georgia"/>
          <w:sz w:val="22"/>
          <w:szCs w:val="22"/>
        </w:rPr>
        <w:tab/>
        <w:t>Suburban- Non-Center City (Metro)</w:t>
      </w:r>
    </w:p>
    <w:p w14:paraId="171305AA"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5</w:t>
      </w:r>
      <w:r w:rsidRPr="00DE6C92">
        <w:rPr>
          <w:rFonts w:ascii="Georgia" w:hAnsi="Georgia"/>
          <w:sz w:val="22"/>
          <w:szCs w:val="22"/>
        </w:rPr>
        <w:tab/>
      </w:r>
      <w:r w:rsidRPr="00DE6C92">
        <w:rPr>
          <w:rFonts w:ascii="Georgia" w:hAnsi="Georgia"/>
          <w:sz w:val="22"/>
          <w:szCs w:val="22"/>
        </w:rPr>
        <w:tab/>
        <w:t>Rural- Non-Metro</w:t>
      </w:r>
    </w:p>
    <w:p w14:paraId="4FCD0B1F"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8307F3A"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CENSUS REGION</w:t>
      </w:r>
    </w:p>
    <w:p w14:paraId="478D9B2D"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sample20</w:t>
      </w:r>
    </w:p>
    <w:p w14:paraId="1E86F5A6"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1</w:t>
      </w:r>
      <w:r w:rsidRPr="00DE6C92">
        <w:rPr>
          <w:rFonts w:ascii="Georgia" w:hAnsi="Georgia"/>
          <w:sz w:val="22"/>
          <w:szCs w:val="22"/>
        </w:rPr>
        <w:tab/>
      </w:r>
      <w:r w:rsidRPr="00DE6C92">
        <w:rPr>
          <w:rFonts w:ascii="Georgia" w:hAnsi="Georgia"/>
          <w:sz w:val="22"/>
          <w:szCs w:val="22"/>
        </w:rPr>
        <w:tab/>
        <w:t>Northeast</w:t>
      </w:r>
    </w:p>
    <w:p w14:paraId="3A8AB526"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r>
      <w:r w:rsidRPr="00DE6C92">
        <w:rPr>
          <w:rFonts w:ascii="Georgia" w:hAnsi="Georgia"/>
          <w:sz w:val="22"/>
          <w:szCs w:val="22"/>
        </w:rPr>
        <w:tab/>
        <w:t>North Central</w:t>
      </w:r>
    </w:p>
    <w:p w14:paraId="76545675"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r>
      <w:r w:rsidRPr="00DE6C92">
        <w:rPr>
          <w:rFonts w:ascii="Georgia" w:hAnsi="Georgia"/>
          <w:sz w:val="22"/>
          <w:szCs w:val="22"/>
        </w:rPr>
        <w:tab/>
        <w:t>South</w:t>
      </w:r>
    </w:p>
    <w:p w14:paraId="1C85B6AD"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r>
      <w:r w:rsidRPr="00DE6C92">
        <w:rPr>
          <w:rFonts w:ascii="Georgia" w:hAnsi="Georgia"/>
          <w:sz w:val="22"/>
          <w:szCs w:val="22"/>
        </w:rPr>
        <w:tab/>
        <w:t>West</w:t>
      </w:r>
    </w:p>
    <w:p w14:paraId="50BDBB2D"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9C28D42"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CENSUS DIVISION</w:t>
      </w:r>
    </w:p>
    <w:p w14:paraId="57B1E3A2"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sample21</w:t>
      </w:r>
    </w:p>
    <w:p w14:paraId="5E76A2B4"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1</w:t>
      </w:r>
      <w:r w:rsidRPr="00DE6C92">
        <w:rPr>
          <w:rFonts w:ascii="Georgia" w:hAnsi="Georgia"/>
          <w:sz w:val="22"/>
          <w:szCs w:val="22"/>
        </w:rPr>
        <w:tab/>
      </w:r>
      <w:r w:rsidRPr="00DE6C92">
        <w:rPr>
          <w:rFonts w:ascii="Georgia" w:hAnsi="Georgia"/>
          <w:sz w:val="22"/>
          <w:szCs w:val="22"/>
        </w:rPr>
        <w:tab/>
        <w:t>New England</w:t>
      </w:r>
    </w:p>
    <w:p w14:paraId="084CBFF7"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r>
      <w:r w:rsidRPr="00DE6C92">
        <w:rPr>
          <w:rFonts w:ascii="Georgia" w:hAnsi="Georgia"/>
          <w:sz w:val="22"/>
          <w:szCs w:val="22"/>
        </w:rPr>
        <w:tab/>
        <w:t>Mid Atlantic</w:t>
      </w:r>
    </w:p>
    <w:p w14:paraId="036D21C7"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r>
      <w:r w:rsidRPr="00DE6C92">
        <w:rPr>
          <w:rFonts w:ascii="Georgia" w:hAnsi="Georgia"/>
          <w:sz w:val="22"/>
          <w:szCs w:val="22"/>
        </w:rPr>
        <w:tab/>
        <w:t>East North Central</w:t>
      </w:r>
    </w:p>
    <w:p w14:paraId="0CB587DE"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r>
      <w:r w:rsidRPr="00DE6C92">
        <w:rPr>
          <w:rFonts w:ascii="Georgia" w:hAnsi="Georgia"/>
          <w:sz w:val="22"/>
          <w:szCs w:val="22"/>
        </w:rPr>
        <w:tab/>
        <w:t>West North Central</w:t>
      </w:r>
    </w:p>
    <w:p w14:paraId="2B2A0872"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5</w:t>
      </w:r>
      <w:r w:rsidRPr="00DE6C92">
        <w:rPr>
          <w:rFonts w:ascii="Georgia" w:hAnsi="Georgia"/>
          <w:sz w:val="22"/>
          <w:szCs w:val="22"/>
        </w:rPr>
        <w:tab/>
      </w:r>
      <w:r w:rsidRPr="00DE6C92">
        <w:rPr>
          <w:rFonts w:ascii="Georgia" w:hAnsi="Georgia"/>
          <w:sz w:val="22"/>
          <w:szCs w:val="22"/>
        </w:rPr>
        <w:tab/>
        <w:t>South Atlantic</w:t>
      </w:r>
    </w:p>
    <w:p w14:paraId="0692CB1E"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6</w:t>
      </w:r>
      <w:r w:rsidRPr="00DE6C92">
        <w:rPr>
          <w:rFonts w:ascii="Georgia" w:hAnsi="Georgia"/>
          <w:sz w:val="22"/>
          <w:szCs w:val="22"/>
        </w:rPr>
        <w:tab/>
      </w:r>
      <w:r w:rsidRPr="00DE6C92">
        <w:rPr>
          <w:rFonts w:ascii="Georgia" w:hAnsi="Georgia"/>
          <w:sz w:val="22"/>
          <w:szCs w:val="22"/>
        </w:rPr>
        <w:tab/>
        <w:t>East South Central</w:t>
      </w:r>
    </w:p>
    <w:p w14:paraId="4886FF3C"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7</w:t>
      </w:r>
      <w:r w:rsidRPr="00DE6C92">
        <w:rPr>
          <w:rFonts w:ascii="Georgia" w:hAnsi="Georgia"/>
          <w:sz w:val="22"/>
          <w:szCs w:val="22"/>
        </w:rPr>
        <w:tab/>
      </w:r>
      <w:r w:rsidRPr="00DE6C92">
        <w:rPr>
          <w:rFonts w:ascii="Georgia" w:hAnsi="Georgia"/>
          <w:sz w:val="22"/>
          <w:szCs w:val="22"/>
        </w:rPr>
        <w:tab/>
        <w:t>West South Central</w:t>
      </w:r>
    </w:p>
    <w:p w14:paraId="7DFA899E"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8</w:t>
      </w:r>
      <w:r w:rsidRPr="00DE6C92">
        <w:rPr>
          <w:rFonts w:ascii="Georgia" w:hAnsi="Georgia"/>
          <w:sz w:val="22"/>
          <w:szCs w:val="22"/>
        </w:rPr>
        <w:tab/>
      </w:r>
      <w:r w:rsidRPr="00DE6C92">
        <w:rPr>
          <w:rFonts w:ascii="Georgia" w:hAnsi="Georgia"/>
          <w:sz w:val="22"/>
          <w:szCs w:val="22"/>
        </w:rPr>
        <w:tab/>
        <w:t>Mountain</w:t>
      </w:r>
    </w:p>
    <w:p w14:paraId="0F7E7706"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9</w:t>
      </w:r>
      <w:r w:rsidRPr="00DE6C92">
        <w:rPr>
          <w:rFonts w:ascii="Georgia" w:hAnsi="Georgia"/>
          <w:sz w:val="22"/>
          <w:szCs w:val="22"/>
        </w:rPr>
        <w:tab/>
      </w:r>
      <w:r w:rsidRPr="00DE6C92">
        <w:rPr>
          <w:rFonts w:ascii="Georgia" w:hAnsi="Georgia"/>
          <w:sz w:val="22"/>
          <w:szCs w:val="22"/>
        </w:rPr>
        <w:tab/>
        <w:t>Pacific</w:t>
      </w:r>
    </w:p>
    <w:p w14:paraId="01A8E824" w14:textId="77777777" w:rsidR="007E317D" w:rsidRPr="00DE6C92" w:rsidRDefault="007E317D"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7DE6114" w14:textId="77777777" w:rsidR="002337A8" w:rsidRPr="00DE6C92" w:rsidRDefault="006D3271"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SAMPLE STRATUM</w:t>
      </w:r>
    </w:p>
    <w:p w14:paraId="393F185B"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sample30</w:t>
      </w:r>
    </w:p>
    <w:p w14:paraId="44962311"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1</w:t>
      </w:r>
      <w:r w:rsidRPr="00DE6C92">
        <w:rPr>
          <w:rFonts w:ascii="Georgia" w:hAnsi="Georgia"/>
          <w:sz w:val="22"/>
          <w:szCs w:val="22"/>
        </w:rPr>
        <w:tab/>
      </w:r>
      <w:r w:rsidRPr="00DE6C92">
        <w:rPr>
          <w:rFonts w:ascii="Georgia" w:hAnsi="Georgia"/>
          <w:sz w:val="22"/>
          <w:szCs w:val="22"/>
        </w:rPr>
        <w:tab/>
        <w:t>SURNAME</w:t>
      </w:r>
    </w:p>
    <w:p w14:paraId="4ECC0C01"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r>
      <w:r w:rsidRPr="00DE6C92">
        <w:rPr>
          <w:rFonts w:ascii="Georgia" w:hAnsi="Georgia"/>
          <w:sz w:val="22"/>
          <w:szCs w:val="22"/>
        </w:rPr>
        <w:tab/>
        <w:t>STRATUM 1 (Very High)</w:t>
      </w:r>
    </w:p>
    <w:p w14:paraId="04F5717C"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r>
      <w:r w:rsidRPr="00DE6C92">
        <w:rPr>
          <w:rFonts w:ascii="Georgia" w:hAnsi="Georgia"/>
          <w:sz w:val="22"/>
          <w:szCs w:val="22"/>
        </w:rPr>
        <w:tab/>
        <w:t>STRATUM 2 (High)</w:t>
      </w:r>
    </w:p>
    <w:p w14:paraId="570F63D5"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r>
      <w:r w:rsidRPr="00DE6C92">
        <w:rPr>
          <w:rFonts w:ascii="Georgia" w:hAnsi="Georgia"/>
          <w:sz w:val="22"/>
          <w:szCs w:val="22"/>
        </w:rPr>
        <w:tab/>
        <w:t>STRATUM 3 (Medium)</w:t>
      </w:r>
    </w:p>
    <w:p w14:paraId="0475CEA7"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5</w:t>
      </w:r>
      <w:r w:rsidRPr="00DE6C92">
        <w:rPr>
          <w:rFonts w:ascii="Georgia" w:hAnsi="Georgia"/>
          <w:sz w:val="22"/>
          <w:szCs w:val="22"/>
        </w:rPr>
        <w:tab/>
      </w:r>
      <w:r w:rsidRPr="00DE6C92">
        <w:rPr>
          <w:rFonts w:ascii="Georgia" w:hAnsi="Georgia"/>
          <w:sz w:val="22"/>
          <w:szCs w:val="22"/>
        </w:rPr>
        <w:tab/>
        <w:t>STRATUM 4 (Low)</w:t>
      </w:r>
    </w:p>
    <w:p w14:paraId="3685A234" w14:textId="77777777" w:rsidR="00D61C12" w:rsidRDefault="00D61C12">
      <w:pPr>
        <w:rPr>
          <w:rFonts w:ascii="Georgia" w:hAnsi="Georgia"/>
          <w:sz w:val="22"/>
          <w:szCs w:val="22"/>
        </w:rPr>
      </w:pPr>
    </w:p>
    <w:p w14:paraId="3FAC6DF2" w14:textId="77777777" w:rsidR="002337A8" w:rsidRPr="00DE6C92" w:rsidRDefault="006D3271"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SAMPLE FRAME</w:t>
      </w:r>
    </w:p>
    <w:p w14:paraId="5502BA93" w14:textId="77777777"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sample31</w:t>
      </w:r>
    </w:p>
    <w:p w14:paraId="64BC7530" w14:textId="77777777" w:rsidR="002337A8" w:rsidRPr="00DE6C92" w:rsidRDefault="006D3271" w:rsidP="006D327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1</w:t>
      </w:r>
      <w:r w:rsidRPr="00DE6C92">
        <w:rPr>
          <w:rFonts w:ascii="Georgia" w:hAnsi="Georgia"/>
          <w:sz w:val="22"/>
          <w:szCs w:val="22"/>
        </w:rPr>
        <w:tab/>
      </w:r>
      <w:r w:rsidRPr="00DE6C92">
        <w:rPr>
          <w:rFonts w:ascii="Georgia" w:hAnsi="Georgia"/>
          <w:sz w:val="22"/>
          <w:szCs w:val="22"/>
        </w:rPr>
        <w:tab/>
      </w:r>
      <w:r w:rsidR="002337A8" w:rsidRPr="00DE6C92">
        <w:rPr>
          <w:rFonts w:ascii="Georgia" w:hAnsi="Georgia"/>
          <w:sz w:val="22"/>
          <w:szCs w:val="22"/>
        </w:rPr>
        <w:t>LANDLINE</w:t>
      </w:r>
    </w:p>
    <w:p w14:paraId="2CE89FD6" w14:textId="77777777" w:rsidR="006D3271" w:rsidRPr="00DE6C92" w:rsidRDefault="006D3271" w:rsidP="006D327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r>
      <w:r w:rsidRPr="00DE6C92">
        <w:rPr>
          <w:rFonts w:ascii="Georgia" w:hAnsi="Georgia"/>
          <w:sz w:val="22"/>
          <w:szCs w:val="22"/>
        </w:rPr>
        <w:tab/>
        <w:t>CELL PHONE</w:t>
      </w:r>
    </w:p>
    <w:p w14:paraId="73488FB5" w14:textId="77777777" w:rsidR="008A5894" w:rsidRPr="00DE6C92" w:rsidRDefault="006D3271" w:rsidP="000E4321">
      <w:pPr>
        <w:rPr>
          <w:rFonts w:ascii="Georgia" w:hAnsi="Georgia" w:cs="Courier New"/>
          <w:sz w:val="22"/>
          <w:szCs w:val="22"/>
        </w:rPr>
      </w:pPr>
      <w:r w:rsidRPr="00DE6C92">
        <w:rPr>
          <w:rFonts w:ascii="Georgia" w:hAnsi="Georgia"/>
          <w:sz w:val="22"/>
          <w:szCs w:val="22"/>
        </w:rPr>
        <w:tab/>
      </w:r>
    </w:p>
    <w:p w14:paraId="41BE1115" w14:textId="77777777" w:rsidR="006D3271" w:rsidRPr="00DE6C92" w:rsidRDefault="006D3271"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WEIGHT</w:t>
      </w:r>
    </w:p>
    <w:p w14:paraId="33A2360F" w14:textId="77777777" w:rsidR="007E2376" w:rsidRPr="00DE6C92" w:rsidRDefault="007E317D"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WEIGHT</w:t>
      </w:r>
    </w:p>
    <w:p w14:paraId="7100B8B6" w14:textId="77777777" w:rsidR="007E2376" w:rsidRPr="00DE6C92" w:rsidRDefault="007E2376">
      <w:pPr>
        <w:rPr>
          <w:rFonts w:ascii="Georgia" w:hAnsi="Georgia"/>
          <w:b/>
          <w:sz w:val="22"/>
          <w:szCs w:val="22"/>
        </w:rPr>
      </w:pPr>
      <w:r w:rsidRPr="00DE6C92">
        <w:rPr>
          <w:rFonts w:ascii="Georgia" w:hAnsi="Georgia"/>
          <w:b/>
          <w:sz w:val="22"/>
          <w:szCs w:val="22"/>
        </w:rPr>
        <w:br w:type="page"/>
      </w:r>
    </w:p>
    <w:p w14:paraId="43BB0119" w14:textId="77777777" w:rsidR="007E2376" w:rsidRPr="00DE6C92" w:rsidRDefault="007E2376" w:rsidP="007E2376">
      <w:pPr>
        <w:pStyle w:val="Header"/>
        <w:jc w:val="center"/>
        <w:rPr>
          <w:rFonts w:ascii="Georgia" w:hAnsi="Georgia"/>
          <w:b/>
          <w:sz w:val="22"/>
          <w:szCs w:val="22"/>
        </w:rPr>
      </w:pPr>
      <w:r w:rsidRPr="00DE6C92">
        <w:rPr>
          <w:rFonts w:ascii="Georgia" w:hAnsi="Georgia"/>
          <w:b/>
          <w:sz w:val="22"/>
          <w:szCs w:val="22"/>
        </w:rPr>
        <w:t>Topline</w:t>
      </w:r>
      <w:r w:rsidRPr="00DE6C92">
        <w:rPr>
          <w:rStyle w:val="FootnoteReference"/>
          <w:rFonts w:ascii="Georgia" w:hAnsi="Georgia"/>
          <w:b/>
          <w:sz w:val="22"/>
          <w:szCs w:val="22"/>
        </w:rPr>
        <w:footnoteReference w:id="1"/>
      </w:r>
    </w:p>
    <w:p w14:paraId="7825F3F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30D73C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S-5.</w:t>
      </w:r>
      <w:r w:rsidRPr="00DE6C92">
        <w:rPr>
          <w:rFonts w:ascii="Georgia" w:hAnsi="Georgia"/>
          <w:sz w:val="22"/>
          <w:szCs w:val="22"/>
        </w:rPr>
        <w:tab/>
        <w:t>Record Gender</w:t>
      </w:r>
    </w:p>
    <w:p w14:paraId="161F1E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70"/>
        <w:gridCol w:w="1260"/>
        <w:gridCol w:w="1330"/>
      </w:tblGrid>
      <w:tr w:rsidR="007E2376" w:rsidRPr="00DE6C92" w14:paraId="12D84848" w14:textId="77777777" w:rsidTr="007E2376">
        <w:trPr>
          <w:jc w:val="center"/>
        </w:trPr>
        <w:tc>
          <w:tcPr>
            <w:tcW w:w="3670" w:type="dxa"/>
            <w:shd w:val="clear" w:color="auto" w:fill="C0C0C0"/>
          </w:tcPr>
          <w:p w14:paraId="42CF43F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260" w:type="dxa"/>
            <w:shd w:val="clear" w:color="auto" w:fill="C0C0C0"/>
          </w:tcPr>
          <w:p w14:paraId="246E28C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Male</w:t>
            </w:r>
          </w:p>
        </w:tc>
        <w:tc>
          <w:tcPr>
            <w:tcW w:w="1330" w:type="dxa"/>
            <w:shd w:val="clear" w:color="auto" w:fill="C0C0C0"/>
          </w:tcPr>
          <w:p w14:paraId="311F24E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Female</w:t>
            </w:r>
          </w:p>
        </w:tc>
      </w:tr>
      <w:tr w:rsidR="007E2376" w:rsidRPr="00DE6C92" w14:paraId="698D2279" w14:textId="77777777" w:rsidTr="007E2376">
        <w:trPr>
          <w:jc w:val="center"/>
        </w:trPr>
        <w:tc>
          <w:tcPr>
            <w:tcW w:w="3670" w:type="dxa"/>
          </w:tcPr>
          <w:p w14:paraId="0E599DC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260" w:type="dxa"/>
          </w:tcPr>
          <w:p w14:paraId="1F06371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330" w:type="dxa"/>
          </w:tcPr>
          <w:p w14:paraId="4C7CC48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r>
      <w:tr w:rsidR="007E2376" w:rsidRPr="00DE6C92" w14:paraId="2AF9D4C6" w14:textId="77777777" w:rsidTr="007E2376">
        <w:trPr>
          <w:jc w:val="center"/>
        </w:trPr>
        <w:tc>
          <w:tcPr>
            <w:tcW w:w="3670" w:type="dxa"/>
          </w:tcPr>
          <w:p w14:paraId="6670603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260" w:type="dxa"/>
          </w:tcPr>
          <w:p w14:paraId="0027D2C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330" w:type="dxa"/>
          </w:tcPr>
          <w:p w14:paraId="12CF04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r>
      <w:tr w:rsidR="007E2376" w:rsidRPr="00DE6C92" w14:paraId="331EBCCE" w14:textId="77777777" w:rsidTr="007E2376">
        <w:trPr>
          <w:jc w:val="center"/>
        </w:trPr>
        <w:tc>
          <w:tcPr>
            <w:tcW w:w="3670" w:type="dxa"/>
          </w:tcPr>
          <w:p w14:paraId="4D646CE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260" w:type="dxa"/>
          </w:tcPr>
          <w:p w14:paraId="20B2B61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330" w:type="dxa"/>
          </w:tcPr>
          <w:p w14:paraId="0300072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r>
      <w:tr w:rsidR="007E2376" w:rsidRPr="00DE6C92" w14:paraId="3112776A" w14:textId="77777777" w:rsidTr="007E2376">
        <w:trPr>
          <w:jc w:val="center"/>
        </w:trPr>
        <w:tc>
          <w:tcPr>
            <w:tcW w:w="3670" w:type="dxa"/>
          </w:tcPr>
          <w:p w14:paraId="3D3E04A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260" w:type="dxa"/>
          </w:tcPr>
          <w:p w14:paraId="0F46498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330" w:type="dxa"/>
          </w:tcPr>
          <w:p w14:paraId="167F6A0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r>
      <w:tr w:rsidR="007E2376" w:rsidRPr="00DE6C92" w14:paraId="28DA6204" w14:textId="77777777" w:rsidTr="007E2376">
        <w:trPr>
          <w:jc w:val="center"/>
        </w:trPr>
        <w:tc>
          <w:tcPr>
            <w:tcW w:w="3670" w:type="dxa"/>
          </w:tcPr>
          <w:p w14:paraId="2C7BE93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260" w:type="dxa"/>
          </w:tcPr>
          <w:p w14:paraId="28AD9B7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1330" w:type="dxa"/>
          </w:tcPr>
          <w:p w14:paraId="2731496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r>
      <w:tr w:rsidR="007E2376" w:rsidRPr="00DE6C92" w14:paraId="445D443D" w14:textId="77777777" w:rsidTr="007E2376">
        <w:trPr>
          <w:jc w:val="center"/>
        </w:trPr>
        <w:tc>
          <w:tcPr>
            <w:tcW w:w="3670" w:type="dxa"/>
          </w:tcPr>
          <w:p w14:paraId="5CEF0C9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260" w:type="dxa"/>
          </w:tcPr>
          <w:p w14:paraId="59C3E91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330" w:type="dxa"/>
          </w:tcPr>
          <w:p w14:paraId="4BD1A2B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r>
      <w:tr w:rsidR="007E2376" w:rsidRPr="00DE6C92" w14:paraId="43995540" w14:textId="77777777" w:rsidTr="007E2376">
        <w:trPr>
          <w:jc w:val="center"/>
        </w:trPr>
        <w:tc>
          <w:tcPr>
            <w:tcW w:w="3670" w:type="dxa"/>
          </w:tcPr>
          <w:p w14:paraId="490FC39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260" w:type="dxa"/>
          </w:tcPr>
          <w:p w14:paraId="7CCFFD4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330" w:type="dxa"/>
          </w:tcPr>
          <w:p w14:paraId="5234832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r>
    </w:tbl>
    <w:p w14:paraId="6C68546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797B2A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SCREENING QUESTIONS</w:t>
      </w:r>
    </w:p>
    <w:p w14:paraId="0507CE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78E644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1.</w:t>
      </w:r>
      <w:r w:rsidRPr="00DE6C92">
        <w:rPr>
          <w:rFonts w:ascii="Georgia" w:hAnsi="Georgia"/>
          <w:sz w:val="22"/>
          <w:szCs w:val="22"/>
        </w:rPr>
        <w:tab/>
        <w:t>Just to confirm, are you, yourself of Hispanic or Latino origin or descent?</w:t>
      </w:r>
    </w:p>
    <w:p w14:paraId="4CA9F2A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67"/>
        <w:gridCol w:w="1260"/>
        <w:gridCol w:w="990"/>
        <w:gridCol w:w="1440"/>
        <w:gridCol w:w="1336"/>
      </w:tblGrid>
      <w:tr w:rsidR="007E2376" w:rsidRPr="00DE6C92" w14:paraId="18EB8F13" w14:textId="77777777" w:rsidTr="00FF7F22">
        <w:trPr>
          <w:jc w:val="center"/>
        </w:trPr>
        <w:tc>
          <w:tcPr>
            <w:tcW w:w="3767" w:type="dxa"/>
            <w:shd w:val="clear" w:color="auto" w:fill="C0C0C0"/>
          </w:tcPr>
          <w:p w14:paraId="2ECFAC7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260" w:type="dxa"/>
            <w:shd w:val="clear" w:color="auto" w:fill="C0C0C0"/>
            <w:vAlign w:val="bottom"/>
          </w:tcPr>
          <w:p w14:paraId="701928D9"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Yes</w:t>
            </w:r>
          </w:p>
        </w:tc>
        <w:tc>
          <w:tcPr>
            <w:tcW w:w="990" w:type="dxa"/>
            <w:shd w:val="clear" w:color="auto" w:fill="C0C0C0"/>
            <w:vAlign w:val="bottom"/>
          </w:tcPr>
          <w:p w14:paraId="10410D30"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w:t>
            </w:r>
          </w:p>
        </w:tc>
        <w:tc>
          <w:tcPr>
            <w:tcW w:w="1440" w:type="dxa"/>
            <w:shd w:val="clear" w:color="auto" w:fill="C0C0C0"/>
            <w:vAlign w:val="bottom"/>
          </w:tcPr>
          <w:p w14:paraId="2AA3A3C2"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336" w:type="dxa"/>
            <w:shd w:val="clear" w:color="auto" w:fill="C0C0C0"/>
            <w:vAlign w:val="bottom"/>
          </w:tcPr>
          <w:p w14:paraId="62CE2197"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74D688D1" w14:textId="77777777" w:rsidTr="007E2376">
        <w:trPr>
          <w:jc w:val="center"/>
        </w:trPr>
        <w:tc>
          <w:tcPr>
            <w:tcW w:w="3767" w:type="dxa"/>
          </w:tcPr>
          <w:p w14:paraId="1FDC90F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260" w:type="dxa"/>
          </w:tcPr>
          <w:p w14:paraId="6BB2FF8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990" w:type="dxa"/>
          </w:tcPr>
          <w:p w14:paraId="4D01615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40" w:type="dxa"/>
          </w:tcPr>
          <w:p w14:paraId="4900202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36" w:type="dxa"/>
          </w:tcPr>
          <w:p w14:paraId="24DE079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6ADC4EE" w14:textId="77777777" w:rsidTr="007E2376">
        <w:trPr>
          <w:jc w:val="center"/>
        </w:trPr>
        <w:tc>
          <w:tcPr>
            <w:tcW w:w="3767" w:type="dxa"/>
          </w:tcPr>
          <w:p w14:paraId="654BAD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260" w:type="dxa"/>
          </w:tcPr>
          <w:p w14:paraId="23394C4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990" w:type="dxa"/>
          </w:tcPr>
          <w:p w14:paraId="6830AAE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40" w:type="dxa"/>
          </w:tcPr>
          <w:p w14:paraId="2E19D2C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36" w:type="dxa"/>
          </w:tcPr>
          <w:p w14:paraId="2FB7511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F6316CE" w14:textId="77777777" w:rsidTr="007E2376">
        <w:trPr>
          <w:jc w:val="center"/>
        </w:trPr>
        <w:tc>
          <w:tcPr>
            <w:tcW w:w="3767" w:type="dxa"/>
          </w:tcPr>
          <w:p w14:paraId="7368AA6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260" w:type="dxa"/>
          </w:tcPr>
          <w:p w14:paraId="115F6B9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990" w:type="dxa"/>
          </w:tcPr>
          <w:p w14:paraId="14AE94A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40" w:type="dxa"/>
          </w:tcPr>
          <w:p w14:paraId="0888E77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36" w:type="dxa"/>
          </w:tcPr>
          <w:p w14:paraId="0724873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30E2643" w14:textId="77777777" w:rsidTr="007E2376">
        <w:trPr>
          <w:jc w:val="center"/>
        </w:trPr>
        <w:tc>
          <w:tcPr>
            <w:tcW w:w="3767" w:type="dxa"/>
          </w:tcPr>
          <w:p w14:paraId="376E928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260" w:type="dxa"/>
          </w:tcPr>
          <w:p w14:paraId="27F95AD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990" w:type="dxa"/>
          </w:tcPr>
          <w:p w14:paraId="241F546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40" w:type="dxa"/>
          </w:tcPr>
          <w:p w14:paraId="60F5F33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36" w:type="dxa"/>
          </w:tcPr>
          <w:p w14:paraId="56818D1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7BDA66E" w14:textId="77777777" w:rsidTr="007E2376">
        <w:trPr>
          <w:jc w:val="center"/>
        </w:trPr>
        <w:tc>
          <w:tcPr>
            <w:tcW w:w="3767" w:type="dxa"/>
          </w:tcPr>
          <w:p w14:paraId="10DEA4B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260" w:type="dxa"/>
          </w:tcPr>
          <w:p w14:paraId="4860F7A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990" w:type="dxa"/>
          </w:tcPr>
          <w:p w14:paraId="4B09F4A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40" w:type="dxa"/>
          </w:tcPr>
          <w:p w14:paraId="57FC420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36" w:type="dxa"/>
          </w:tcPr>
          <w:p w14:paraId="037CD9D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7F2F0F6" w14:textId="77777777" w:rsidTr="007E2376">
        <w:trPr>
          <w:jc w:val="center"/>
        </w:trPr>
        <w:tc>
          <w:tcPr>
            <w:tcW w:w="3767" w:type="dxa"/>
          </w:tcPr>
          <w:p w14:paraId="71A6B2E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260" w:type="dxa"/>
          </w:tcPr>
          <w:p w14:paraId="232B67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990" w:type="dxa"/>
          </w:tcPr>
          <w:p w14:paraId="531C0FB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40" w:type="dxa"/>
          </w:tcPr>
          <w:p w14:paraId="7694DF8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36" w:type="dxa"/>
          </w:tcPr>
          <w:p w14:paraId="4851749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17C2528" w14:textId="77777777" w:rsidTr="007E2376">
        <w:trPr>
          <w:jc w:val="center"/>
        </w:trPr>
        <w:tc>
          <w:tcPr>
            <w:tcW w:w="3767" w:type="dxa"/>
          </w:tcPr>
          <w:p w14:paraId="3E13165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260" w:type="dxa"/>
          </w:tcPr>
          <w:p w14:paraId="7D4CBC9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990" w:type="dxa"/>
          </w:tcPr>
          <w:p w14:paraId="03EB63B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40" w:type="dxa"/>
          </w:tcPr>
          <w:p w14:paraId="785D375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36" w:type="dxa"/>
          </w:tcPr>
          <w:p w14:paraId="2B204EC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62AA2DB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5A8E2E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2.</w:t>
      </w:r>
      <w:r w:rsidRPr="00DE6C92">
        <w:rPr>
          <w:rFonts w:ascii="Georgia" w:hAnsi="Georgia"/>
          <w:sz w:val="22"/>
          <w:szCs w:val="22"/>
        </w:rPr>
        <w:tab/>
        <w:t>The terms Hispanic and Latino are both used to describe people who are of Hispanic or Latino origin or descent.  Do you happen to prefer one of these terms more than the other?  (GET ANSWER, THEN ASK: Which term do you prefer, Hispanic or Latino?)</w:t>
      </w:r>
    </w:p>
    <w:p w14:paraId="2B15A9D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1"/>
        <w:gridCol w:w="1260"/>
        <w:gridCol w:w="1080"/>
        <w:gridCol w:w="1787"/>
        <w:gridCol w:w="1453"/>
        <w:gridCol w:w="1138"/>
      </w:tblGrid>
      <w:tr w:rsidR="007E2376" w:rsidRPr="00DE6C92" w14:paraId="29998360" w14:textId="77777777" w:rsidTr="00FF7F22">
        <w:trPr>
          <w:jc w:val="center"/>
        </w:trPr>
        <w:tc>
          <w:tcPr>
            <w:tcW w:w="2551" w:type="dxa"/>
            <w:shd w:val="clear" w:color="auto" w:fill="C0C0C0"/>
          </w:tcPr>
          <w:p w14:paraId="792047A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260" w:type="dxa"/>
            <w:shd w:val="clear" w:color="auto" w:fill="C0C0C0"/>
            <w:vAlign w:val="bottom"/>
          </w:tcPr>
          <w:p w14:paraId="6668FF18"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Hispanic</w:t>
            </w:r>
          </w:p>
        </w:tc>
        <w:tc>
          <w:tcPr>
            <w:tcW w:w="1080" w:type="dxa"/>
            <w:shd w:val="clear" w:color="auto" w:fill="C0C0C0"/>
            <w:vAlign w:val="bottom"/>
          </w:tcPr>
          <w:p w14:paraId="650F35A0"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Latino</w:t>
            </w:r>
          </w:p>
        </w:tc>
        <w:tc>
          <w:tcPr>
            <w:tcW w:w="1787" w:type="dxa"/>
            <w:shd w:val="clear" w:color="auto" w:fill="C0C0C0"/>
            <w:vAlign w:val="bottom"/>
          </w:tcPr>
          <w:p w14:paraId="13892946"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 Preference</w:t>
            </w:r>
          </w:p>
        </w:tc>
        <w:tc>
          <w:tcPr>
            <w:tcW w:w="1453" w:type="dxa"/>
            <w:shd w:val="clear" w:color="auto" w:fill="C0C0C0"/>
            <w:vAlign w:val="bottom"/>
          </w:tcPr>
          <w:p w14:paraId="1001165C"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11" w:type="dxa"/>
            <w:shd w:val="clear" w:color="auto" w:fill="C0C0C0"/>
            <w:vAlign w:val="bottom"/>
          </w:tcPr>
          <w:p w14:paraId="14C3762E"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7A6280D4" w14:textId="77777777" w:rsidTr="007E2376">
        <w:trPr>
          <w:jc w:val="center"/>
        </w:trPr>
        <w:tc>
          <w:tcPr>
            <w:tcW w:w="2551" w:type="dxa"/>
          </w:tcPr>
          <w:p w14:paraId="0151CA5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260" w:type="dxa"/>
          </w:tcPr>
          <w:p w14:paraId="39CC955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080" w:type="dxa"/>
          </w:tcPr>
          <w:p w14:paraId="78892E3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787" w:type="dxa"/>
          </w:tcPr>
          <w:p w14:paraId="41BF384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453" w:type="dxa"/>
          </w:tcPr>
          <w:p w14:paraId="5FDF6B3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11" w:type="dxa"/>
          </w:tcPr>
          <w:p w14:paraId="191FF76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291BA2D" w14:textId="77777777" w:rsidTr="007E2376">
        <w:trPr>
          <w:jc w:val="center"/>
        </w:trPr>
        <w:tc>
          <w:tcPr>
            <w:tcW w:w="2551" w:type="dxa"/>
          </w:tcPr>
          <w:p w14:paraId="2FF54C7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260" w:type="dxa"/>
          </w:tcPr>
          <w:p w14:paraId="70841A7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080" w:type="dxa"/>
          </w:tcPr>
          <w:p w14:paraId="16F85D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787" w:type="dxa"/>
          </w:tcPr>
          <w:p w14:paraId="511DB98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453" w:type="dxa"/>
          </w:tcPr>
          <w:p w14:paraId="7C62B3F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11" w:type="dxa"/>
          </w:tcPr>
          <w:p w14:paraId="719E578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3CBA1C1" w14:textId="77777777" w:rsidTr="007E2376">
        <w:trPr>
          <w:jc w:val="center"/>
        </w:trPr>
        <w:tc>
          <w:tcPr>
            <w:tcW w:w="2551" w:type="dxa"/>
          </w:tcPr>
          <w:p w14:paraId="0BA0373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260" w:type="dxa"/>
          </w:tcPr>
          <w:p w14:paraId="1C736E9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080" w:type="dxa"/>
          </w:tcPr>
          <w:p w14:paraId="1367158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787" w:type="dxa"/>
          </w:tcPr>
          <w:p w14:paraId="74B211D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1453" w:type="dxa"/>
          </w:tcPr>
          <w:p w14:paraId="6E6272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11" w:type="dxa"/>
          </w:tcPr>
          <w:p w14:paraId="51BFBD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5F7E774" w14:textId="77777777" w:rsidTr="007E2376">
        <w:trPr>
          <w:jc w:val="center"/>
        </w:trPr>
        <w:tc>
          <w:tcPr>
            <w:tcW w:w="2551" w:type="dxa"/>
          </w:tcPr>
          <w:p w14:paraId="760945B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260" w:type="dxa"/>
          </w:tcPr>
          <w:p w14:paraId="5CC4B78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080" w:type="dxa"/>
          </w:tcPr>
          <w:p w14:paraId="01C1907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787" w:type="dxa"/>
          </w:tcPr>
          <w:p w14:paraId="79D0A1B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1453" w:type="dxa"/>
          </w:tcPr>
          <w:p w14:paraId="53D9AE7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11" w:type="dxa"/>
          </w:tcPr>
          <w:p w14:paraId="610633A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3A9C637D" w14:textId="77777777" w:rsidTr="007E2376">
        <w:trPr>
          <w:jc w:val="center"/>
        </w:trPr>
        <w:tc>
          <w:tcPr>
            <w:tcW w:w="2551" w:type="dxa"/>
          </w:tcPr>
          <w:p w14:paraId="527734E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260" w:type="dxa"/>
          </w:tcPr>
          <w:p w14:paraId="4235E4C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080" w:type="dxa"/>
          </w:tcPr>
          <w:p w14:paraId="2897669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787" w:type="dxa"/>
          </w:tcPr>
          <w:p w14:paraId="53485C3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1453" w:type="dxa"/>
          </w:tcPr>
          <w:p w14:paraId="1A06994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11" w:type="dxa"/>
          </w:tcPr>
          <w:p w14:paraId="0A31FB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AA5D22F" w14:textId="77777777" w:rsidTr="007E2376">
        <w:trPr>
          <w:jc w:val="center"/>
        </w:trPr>
        <w:tc>
          <w:tcPr>
            <w:tcW w:w="2551" w:type="dxa"/>
          </w:tcPr>
          <w:p w14:paraId="1CA178B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260" w:type="dxa"/>
          </w:tcPr>
          <w:p w14:paraId="79A006A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1080" w:type="dxa"/>
          </w:tcPr>
          <w:p w14:paraId="0B2CF5A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787" w:type="dxa"/>
          </w:tcPr>
          <w:p w14:paraId="56D933E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1453" w:type="dxa"/>
          </w:tcPr>
          <w:p w14:paraId="65A9FBA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111" w:type="dxa"/>
          </w:tcPr>
          <w:p w14:paraId="452795A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D78B8EB" w14:textId="77777777" w:rsidTr="007E2376">
        <w:trPr>
          <w:jc w:val="center"/>
        </w:trPr>
        <w:tc>
          <w:tcPr>
            <w:tcW w:w="2551" w:type="dxa"/>
          </w:tcPr>
          <w:p w14:paraId="667D21B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260" w:type="dxa"/>
          </w:tcPr>
          <w:p w14:paraId="6983AF7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080" w:type="dxa"/>
          </w:tcPr>
          <w:p w14:paraId="7BEE57D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787" w:type="dxa"/>
          </w:tcPr>
          <w:p w14:paraId="01ACD27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453" w:type="dxa"/>
          </w:tcPr>
          <w:p w14:paraId="5E13B0C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11" w:type="dxa"/>
          </w:tcPr>
          <w:p w14:paraId="34723C1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3B5AD26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647B59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b/>
          <w:sz w:val="22"/>
          <w:szCs w:val="22"/>
        </w:rPr>
        <w:br w:type="page"/>
      </w:r>
      <w:r w:rsidRPr="00DE6C92">
        <w:rPr>
          <w:rFonts w:ascii="Georgia" w:hAnsi="Georgia"/>
          <w:sz w:val="22"/>
          <w:szCs w:val="22"/>
        </w:rPr>
        <w:tab/>
        <w:t>3.</w:t>
      </w:r>
      <w:r w:rsidRPr="00DE6C92">
        <w:rPr>
          <w:rFonts w:ascii="Georgia" w:hAnsi="Georgia"/>
          <w:sz w:val="22"/>
          <w:szCs w:val="22"/>
        </w:rPr>
        <w:tab/>
        <w:t>Now I want to ask you about you and your family’s heritage.  Are you Mexican, Puerto Rican, Cuban, Dominican, Salvadoran or are you and your ancestors from another country?</w:t>
      </w:r>
      <w:r w:rsidR="00FE74EB" w:rsidRPr="00DE6C92">
        <w:rPr>
          <w:rStyle w:val="FootnoteReference"/>
          <w:rFonts w:ascii="Georgia" w:hAnsi="Georgia"/>
          <w:sz w:val="22"/>
          <w:szCs w:val="22"/>
        </w:rPr>
        <w:footnoteReference w:id="2"/>
      </w:r>
      <w:r w:rsidRPr="00DE6C92">
        <w:rPr>
          <w:rFonts w:ascii="Georgia" w:hAnsi="Georgia"/>
          <w:sz w:val="22"/>
          <w:szCs w:val="22"/>
        </w:rPr>
        <w:t xml:space="preserve"> </w:t>
      </w:r>
    </w:p>
    <w:p w14:paraId="280EC78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801"/>
        <w:gridCol w:w="948"/>
        <w:gridCol w:w="1184"/>
        <w:gridCol w:w="970"/>
        <w:gridCol w:w="1160"/>
        <w:gridCol w:w="1350"/>
        <w:gridCol w:w="1434"/>
      </w:tblGrid>
      <w:tr w:rsidR="00C642A4" w:rsidRPr="00DE6C92" w14:paraId="391A994D" w14:textId="77777777" w:rsidTr="00C642A4">
        <w:trPr>
          <w:trHeight w:val="674"/>
          <w:jc w:val="center"/>
        </w:trPr>
        <w:tc>
          <w:tcPr>
            <w:tcW w:w="0" w:type="auto"/>
            <w:shd w:val="clear" w:color="auto" w:fill="C0C0C0"/>
            <w:vAlign w:val="bottom"/>
          </w:tcPr>
          <w:p w14:paraId="5A08BC0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0" w:type="auto"/>
            <w:shd w:val="clear" w:color="auto" w:fill="C0C0C0"/>
            <w:vAlign w:val="bottom"/>
          </w:tcPr>
          <w:p w14:paraId="1C21AD9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Total</w:t>
            </w:r>
          </w:p>
        </w:tc>
        <w:tc>
          <w:tcPr>
            <w:tcW w:w="948" w:type="dxa"/>
            <w:shd w:val="clear" w:color="auto" w:fill="C0C0C0"/>
            <w:vAlign w:val="bottom"/>
          </w:tcPr>
          <w:p w14:paraId="530E107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Native Born</w:t>
            </w:r>
          </w:p>
        </w:tc>
        <w:tc>
          <w:tcPr>
            <w:tcW w:w="1184" w:type="dxa"/>
            <w:shd w:val="clear" w:color="auto" w:fill="C0C0C0"/>
            <w:vAlign w:val="bottom"/>
          </w:tcPr>
          <w:p w14:paraId="5D997F9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Foreign-born</w:t>
            </w:r>
          </w:p>
        </w:tc>
        <w:tc>
          <w:tcPr>
            <w:tcW w:w="970" w:type="dxa"/>
            <w:shd w:val="clear" w:color="auto" w:fill="C0C0C0"/>
            <w:vAlign w:val="bottom"/>
          </w:tcPr>
          <w:p w14:paraId="64BFA03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 U.S. citizen</w:t>
            </w:r>
          </w:p>
        </w:tc>
        <w:tc>
          <w:tcPr>
            <w:tcW w:w="1160" w:type="dxa"/>
            <w:shd w:val="clear" w:color="auto" w:fill="C0C0C0"/>
            <w:vAlign w:val="bottom"/>
          </w:tcPr>
          <w:p w14:paraId="26721CD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 legal resident</w:t>
            </w:r>
          </w:p>
        </w:tc>
        <w:tc>
          <w:tcPr>
            <w:tcW w:w="1350" w:type="dxa"/>
            <w:shd w:val="clear" w:color="auto" w:fill="C0C0C0"/>
            <w:vAlign w:val="bottom"/>
          </w:tcPr>
          <w:p w14:paraId="02C9738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 not citizen &amp; not legal resident</w:t>
            </w:r>
          </w:p>
        </w:tc>
        <w:tc>
          <w:tcPr>
            <w:tcW w:w="1367" w:type="dxa"/>
            <w:shd w:val="clear" w:color="auto" w:fill="C0C0C0"/>
            <w:vAlign w:val="bottom"/>
          </w:tcPr>
          <w:p w14:paraId="0561821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8C999B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Registered voter</w:t>
            </w:r>
          </w:p>
        </w:tc>
      </w:tr>
      <w:tr w:rsidR="00C642A4" w:rsidRPr="00DE6C92" w14:paraId="4BF5E902" w14:textId="77777777" w:rsidTr="00C642A4">
        <w:trPr>
          <w:jc w:val="center"/>
        </w:trPr>
        <w:tc>
          <w:tcPr>
            <w:tcW w:w="0" w:type="auto"/>
          </w:tcPr>
          <w:p w14:paraId="4C77E06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Mexican</w:t>
            </w:r>
          </w:p>
        </w:tc>
        <w:tc>
          <w:tcPr>
            <w:tcW w:w="0" w:type="auto"/>
          </w:tcPr>
          <w:p w14:paraId="2DE9135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62</w:t>
            </w:r>
          </w:p>
        </w:tc>
        <w:tc>
          <w:tcPr>
            <w:tcW w:w="948" w:type="dxa"/>
          </w:tcPr>
          <w:p w14:paraId="6198638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184" w:type="dxa"/>
          </w:tcPr>
          <w:p w14:paraId="2E2EE0E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61</w:t>
            </w:r>
          </w:p>
        </w:tc>
        <w:tc>
          <w:tcPr>
            <w:tcW w:w="970" w:type="dxa"/>
          </w:tcPr>
          <w:p w14:paraId="5775B90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160" w:type="dxa"/>
          </w:tcPr>
          <w:p w14:paraId="5A474E1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65</w:t>
            </w:r>
          </w:p>
        </w:tc>
        <w:tc>
          <w:tcPr>
            <w:tcW w:w="1350" w:type="dxa"/>
          </w:tcPr>
          <w:p w14:paraId="7C8B32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69</w:t>
            </w:r>
          </w:p>
        </w:tc>
        <w:tc>
          <w:tcPr>
            <w:tcW w:w="1367" w:type="dxa"/>
          </w:tcPr>
          <w:p w14:paraId="03220A6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r>
      <w:tr w:rsidR="00C642A4" w:rsidRPr="00DE6C92" w14:paraId="20A80FF1" w14:textId="77777777" w:rsidTr="00C642A4">
        <w:trPr>
          <w:jc w:val="center"/>
        </w:trPr>
        <w:tc>
          <w:tcPr>
            <w:tcW w:w="0" w:type="auto"/>
          </w:tcPr>
          <w:p w14:paraId="33F8D88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Puerto Rican</w:t>
            </w:r>
          </w:p>
        </w:tc>
        <w:tc>
          <w:tcPr>
            <w:tcW w:w="0" w:type="auto"/>
          </w:tcPr>
          <w:p w14:paraId="6C97AB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948" w:type="dxa"/>
          </w:tcPr>
          <w:p w14:paraId="11AD761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184" w:type="dxa"/>
          </w:tcPr>
          <w:p w14:paraId="4698AD0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0" w:type="dxa"/>
          </w:tcPr>
          <w:p w14:paraId="6A32700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60" w:type="dxa"/>
          </w:tcPr>
          <w:p w14:paraId="2C00CD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50" w:type="dxa"/>
          </w:tcPr>
          <w:p w14:paraId="35CE209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67" w:type="dxa"/>
          </w:tcPr>
          <w:p w14:paraId="3FC5C1C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r>
      <w:tr w:rsidR="00C642A4" w:rsidRPr="00DE6C92" w14:paraId="2DCB878B" w14:textId="77777777" w:rsidTr="00C642A4">
        <w:trPr>
          <w:jc w:val="center"/>
        </w:trPr>
        <w:tc>
          <w:tcPr>
            <w:tcW w:w="0" w:type="auto"/>
          </w:tcPr>
          <w:p w14:paraId="6A7854C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Cuban</w:t>
            </w:r>
          </w:p>
        </w:tc>
        <w:tc>
          <w:tcPr>
            <w:tcW w:w="0" w:type="auto"/>
          </w:tcPr>
          <w:p w14:paraId="255A753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48" w:type="dxa"/>
          </w:tcPr>
          <w:p w14:paraId="1A50C8E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84" w:type="dxa"/>
          </w:tcPr>
          <w:p w14:paraId="2837352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70" w:type="dxa"/>
          </w:tcPr>
          <w:p w14:paraId="68FF1C1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60" w:type="dxa"/>
          </w:tcPr>
          <w:p w14:paraId="1DE49E8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350" w:type="dxa"/>
          </w:tcPr>
          <w:p w14:paraId="66A27F8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67" w:type="dxa"/>
          </w:tcPr>
          <w:p w14:paraId="030339C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r>
      <w:tr w:rsidR="00C642A4" w:rsidRPr="00DE6C92" w14:paraId="3B00E413" w14:textId="77777777" w:rsidTr="00C642A4">
        <w:trPr>
          <w:jc w:val="center"/>
        </w:trPr>
        <w:tc>
          <w:tcPr>
            <w:tcW w:w="0" w:type="auto"/>
          </w:tcPr>
          <w:p w14:paraId="741B9E9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Dominican</w:t>
            </w:r>
          </w:p>
        </w:tc>
        <w:tc>
          <w:tcPr>
            <w:tcW w:w="0" w:type="auto"/>
          </w:tcPr>
          <w:p w14:paraId="629FCF1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48" w:type="dxa"/>
          </w:tcPr>
          <w:p w14:paraId="27D85CB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84" w:type="dxa"/>
          </w:tcPr>
          <w:p w14:paraId="326A2E5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70" w:type="dxa"/>
          </w:tcPr>
          <w:p w14:paraId="2E800F6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160" w:type="dxa"/>
          </w:tcPr>
          <w:p w14:paraId="01DCAA4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350" w:type="dxa"/>
          </w:tcPr>
          <w:p w14:paraId="097E46C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367" w:type="dxa"/>
          </w:tcPr>
          <w:p w14:paraId="4C6E355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C642A4" w:rsidRPr="00DE6C92" w14:paraId="4391643B" w14:textId="77777777" w:rsidTr="00C642A4">
        <w:trPr>
          <w:jc w:val="center"/>
        </w:trPr>
        <w:tc>
          <w:tcPr>
            <w:tcW w:w="0" w:type="auto"/>
          </w:tcPr>
          <w:p w14:paraId="2C3A6E2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Salvadoran</w:t>
            </w:r>
          </w:p>
        </w:tc>
        <w:tc>
          <w:tcPr>
            <w:tcW w:w="0" w:type="auto"/>
          </w:tcPr>
          <w:p w14:paraId="58A1231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48" w:type="dxa"/>
          </w:tcPr>
          <w:p w14:paraId="38CCF1E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84" w:type="dxa"/>
          </w:tcPr>
          <w:p w14:paraId="29698AC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70" w:type="dxa"/>
          </w:tcPr>
          <w:p w14:paraId="50FED0C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60" w:type="dxa"/>
          </w:tcPr>
          <w:p w14:paraId="5A9C819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350" w:type="dxa"/>
          </w:tcPr>
          <w:p w14:paraId="41245E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367" w:type="dxa"/>
          </w:tcPr>
          <w:p w14:paraId="2B3C4E3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C642A4" w:rsidRPr="00DE6C92" w14:paraId="52231283" w14:textId="77777777" w:rsidTr="00C642A4">
        <w:trPr>
          <w:jc w:val="center"/>
        </w:trPr>
        <w:tc>
          <w:tcPr>
            <w:tcW w:w="0" w:type="auto"/>
          </w:tcPr>
          <w:p w14:paraId="3BBEF38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Other Central American</w:t>
            </w:r>
          </w:p>
        </w:tc>
        <w:tc>
          <w:tcPr>
            <w:tcW w:w="0" w:type="auto"/>
          </w:tcPr>
          <w:p w14:paraId="2790DEC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48" w:type="dxa"/>
          </w:tcPr>
          <w:p w14:paraId="7BBE56B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84" w:type="dxa"/>
          </w:tcPr>
          <w:p w14:paraId="5012C5E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70" w:type="dxa"/>
          </w:tcPr>
          <w:p w14:paraId="7B3F647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60" w:type="dxa"/>
          </w:tcPr>
          <w:p w14:paraId="49FE2D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350" w:type="dxa"/>
          </w:tcPr>
          <w:p w14:paraId="3731F18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367" w:type="dxa"/>
          </w:tcPr>
          <w:p w14:paraId="120B2F5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C642A4" w:rsidRPr="00DE6C92" w14:paraId="46DA0608" w14:textId="77777777" w:rsidTr="00C642A4">
        <w:trPr>
          <w:jc w:val="center"/>
        </w:trPr>
        <w:tc>
          <w:tcPr>
            <w:tcW w:w="0" w:type="auto"/>
          </w:tcPr>
          <w:p w14:paraId="268A0E7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Other South American</w:t>
            </w:r>
          </w:p>
        </w:tc>
        <w:tc>
          <w:tcPr>
            <w:tcW w:w="0" w:type="auto"/>
          </w:tcPr>
          <w:p w14:paraId="195AEEF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48" w:type="dxa"/>
          </w:tcPr>
          <w:p w14:paraId="508F130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84" w:type="dxa"/>
          </w:tcPr>
          <w:p w14:paraId="1BD92F4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70" w:type="dxa"/>
          </w:tcPr>
          <w:p w14:paraId="75F7CB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160" w:type="dxa"/>
          </w:tcPr>
          <w:p w14:paraId="3E39638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350" w:type="dxa"/>
          </w:tcPr>
          <w:p w14:paraId="3AABC2C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367" w:type="dxa"/>
          </w:tcPr>
          <w:p w14:paraId="6A5B2CF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C642A4" w:rsidRPr="00DE6C92" w14:paraId="478702E1" w14:textId="77777777" w:rsidTr="00C642A4">
        <w:trPr>
          <w:jc w:val="center"/>
        </w:trPr>
        <w:tc>
          <w:tcPr>
            <w:tcW w:w="0" w:type="auto"/>
          </w:tcPr>
          <w:p w14:paraId="3526411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Other</w:t>
            </w:r>
          </w:p>
        </w:tc>
        <w:tc>
          <w:tcPr>
            <w:tcW w:w="0" w:type="auto"/>
          </w:tcPr>
          <w:p w14:paraId="179CD81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948" w:type="dxa"/>
          </w:tcPr>
          <w:p w14:paraId="7719D88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84" w:type="dxa"/>
          </w:tcPr>
          <w:p w14:paraId="35953A9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970" w:type="dxa"/>
          </w:tcPr>
          <w:p w14:paraId="38F4A01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160" w:type="dxa"/>
          </w:tcPr>
          <w:p w14:paraId="1BADB2C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350" w:type="dxa"/>
          </w:tcPr>
          <w:p w14:paraId="71AF2BE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367" w:type="dxa"/>
          </w:tcPr>
          <w:p w14:paraId="6834AAB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r>
      <w:tr w:rsidR="00C642A4" w:rsidRPr="00DE6C92" w14:paraId="71A60A7C" w14:textId="77777777" w:rsidTr="00C642A4">
        <w:trPr>
          <w:jc w:val="center"/>
        </w:trPr>
        <w:tc>
          <w:tcPr>
            <w:tcW w:w="0" w:type="auto"/>
          </w:tcPr>
          <w:p w14:paraId="218652F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Don’t know</w:t>
            </w:r>
          </w:p>
        </w:tc>
        <w:tc>
          <w:tcPr>
            <w:tcW w:w="0" w:type="auto"/>
          </w:tcPr>
          <w:p w14:paraId="392AD1A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48" w:type="dxa"/>
          </w:tcPr>
          <w:p w14:paraId="3AB91B4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84" w:type="dxa"/>
          </w:tcPr>
          <w:p w14:paraId="6A57599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0" w:type="dxa"/>
          </w:tcPr>
          <w:p w14:paraId="3413D80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60" w:type="dxa"/>
          </w:tcPr>
          <w:p w14:paraId="78547CC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50" w:type="dxa"/>
          </w:tcPr>
          <w:p w14:paraId="5C42F8F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67" w:type="dxa"/>
          </w:tcPr>
          <w:p w14:paraId="1056EBF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C642A4" w:rsidRPr="00DE6C92" w14:paraId="1B3D72EA" w14:textId="77777777" w:rsidTr="00C642A4">
        <w:trPr>
          <w:jc w:val="center"/>
        </w:trPr>
        <w:tc>
          <w:tcPr>
            <w:tcW w:w="0" w:type="auto"/>
          </w:tcPr>
          <w:p w14:paraId="09ED2F0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Refused</w:t>
            </w:r>
          </w:p>
        </w:tc>
        <w:tc>
          <w:tcPr>
            <w:tcW w:w="0" w:type="auto"/>
          </w:tcPr>
          <w:p w14:paraId="6B31323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48" w:type="dxa"/>
          </w:tcPr>
          <w:p w14:paraId="59608E0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84" w:type="dxa"/>
          </w:tcPr>
          <w:p w14:paraId="6835436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0" w:type="dxa"/>
          </w:tcPr>
          <w:p w14:paraId="5E68EF8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60" w:type="dxa"/>
          </w:tcPr>
          <w:p w14:paraId="7ABB32E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50" w:type="dxa"/>
          </w:tcPr>
          <w:p w14:paraId="7A9D1F6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67" w:type="dxa"/>
          </w:tcPr>
          <w:p w14:paraId="78CAE84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1F6E386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2758BA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DE6C92">
        <w:rPr>
          <w:rFonts w:ascii="Georgia" w:hAnsi="Georgia"/>
          <w:sz w:val="22"/>
          <w:szCs w:val="22"/>
        </w:rPr>
        <w:tab/>
      </w:r>
      <w:r w:rsidRPr="00DE6C92">
        <w:rPr>
          <w:rFonts w:ascii="Georgia" w:hAnsi="Georgia"/>
          <w:b/>
          <w:sz w:val="22"/>
          <w:szCs w:val="22"/>
        </w:rPr>
        <w:t>(Asked of total Latinos who indicated their family heritage is from more than one country; n=8)</w:t>
      </w:r>
    </w:p>
    <w:p w14:paraId="527B31C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3a.</w:t>
      </w:r>
      <w:r w:rsidRPr="00DE6C92">
        <w:rPr>
          <w:rFonts w:ascii="Georgia" w:hAnsi="Georgia"/>
          <w:sz w:val="22"/>
          <w:szCs w:val="22"/>
        </w:rPr>
        <w:tab/>
      </w:r>
      <w:r w:rsidRPr="00DE6C92">
        <w:rPr>
          <w:rFonts w:ascii="Georgia" w:hAnsi="Georgia"/>
          <w:sz w:val="22"/>
          <w:szCs w:val="22"/>
        </w:rPr>
        <w:tab/>
        <w:t>You mentioned that your family heritage is (LIST ALL ANSWERS FROM Q.3).  From these, which ONE do you identify more with?</w:t>
      </w:r>
    </w:p>
    <w:p w14:paraId="5B325EC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34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9"/>
        <w:gridCol w:w="909"/>
      </w:tblGrid>
      <w:tr w:rsidR="007E2376" w:rsidRPr="00DE6C92" w14:paraId="307966BF" w14:textId="77777777" w:rsidTr="007E2376">
        <w:trPr>
          <w:jc w:val="center"/>
        </w:trPr>
        <w:tc>
          <w:tcPr>
            <w:tcW w:w="2539" w:type="dxa"/>
            <w:shd w:val="clear" w:color="auto" w:fill="C0C0C0"/>
            <w:vAlign w:val="bottom"/>
          </w:tcPr>
          <w:p w14:paraId="366B32A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09" w:type="dxa"/>
            <w:shd w:val="clear" w:color="auto" w:fill="C0C0C0"/>
            <w:vAlign w:val="bottom"/>
          </w:tcPr>
          <w:p w14:paraId="49828D7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Total</w:t>
            </w:r>
          </w:p>
        </w:tc>
      </w:tr>
      <w:tr w:rsidR="007E2376" w:rsidRPr="00DE6C92" w14:paraId="682E15FA" w14:textId="77777777" w:rsidTr="007E2376">
        <w:trPr>
          <w:jc w:val="center"/>
        </w:trPr>
        <w:tc>
          <w:tcPr>
            <w:tcW w:w="2539" w:type="dxa"/>
          </w:tcPr>
          <w:p w14:paraId="3C676B6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Mexican</w:t>
            </w:r>
          </w:p>
        </w:tc>
        <w:tc>
          <w:tcPr>
            <w:tcW w:w="909" w:type="dxa"/>
          </w:tcPr>
          <w:p w14:paraId="66911DB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r>
      <w:tr w:rsidR="007E2376" w:rsidRPr="00DE6C92" w14:paraId="07BBC76A" w14:textId="77777777" w:rsidTr="007E2376">
        <w:trPr>
          <w:jc w:val="center"/>
        </w:trPr>
        <w:tc>
          <w:tcPr>
            <w:tcW w:w="2539" w:type="dxa"/>
          </w:tcPr>
          <w:p w14:paraId="4B0DF48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Puerto Rican</w:t>
            </w:r>
          </w:p>
        </w:tc>
        <w:tc>
          <w:tcPr>
            <w:tcW w:w="909" w:type="dxa"/>
          </w:tcPr>
          <w:p w14:paraId="7169ED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r>
      <w:tr w:rsidR="007E2376" w:rsidRPr="00DE6C92" w14:paraId="6E0F22CB" w14:textId="77777777" w:rsidTr="007E2376">
        <w:trPr>
          <w:jc w:val="center"/>
        </w:trPr>
        <w:tc>
          <w:tcPr>
            <w:tcW w:w="2539" w:type="dxa"/>
          </w:tcPr>
          <w:p w14:paraId="49DDE3A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Cuban</w:t>
            </w:r>
          </w:p>
        </w:tc>
        <w:tc>
          <w:tcPr>
            <w:tcW w:w="909" w:type="dxa"/>
          </w:tcPr>
          <w:p w14:paraId="6074709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6A7B6EF" w14:textId="77777777" w:rsidTr="007E2376">
        <w:trPr>
          <w:jc w:val="center"/>
        </w:trPr>
        <w:tc>
          <w:tcPr>
            <w:tcW w:w="2539" w:type="dxa"/>
          </w:tcPr>
          <w:p w14:paraId="55B6C7D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Dominican</w:t>
            </w:r>
          </w:p>
        </w:tc>
        <w:tc>
          <w:tcPr>
            <w:tcW w:w="909" w:type="dxa"/>
          </w:tcPr>
          <w:p w14:paraId="601CA9B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11633A1" w14:textId="77777777" w:rsidTr="007E2376">
        <w:trPr>
          <w:jc w:val="center"/>
        </w:trPr>
        <w:tc>
          <w:tcPr>
            <w:tcW w:w="2539" w:type="dxa"/>
          </w:tcPr>
          <w:p w14:paraId="2B21C66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Salvadoran</w:t>
            </w:r>
          </w:p>
        </w:tc>
        <w:tc>
          <w:tcPr>
            <w:tcW w:w="909" w:type="dxa"/>
          </w:tcPr>
          <w:p w14:paraId="49C5B74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C8FBB32" w14:textId="77777777" w:rsidTr="007E2376">
        <w:trPr>
          <w:jc w:val="center"/>
        </w:trPr>
        <w:tc>
          <w:tcPr>
            <w:tcW w:w="2539" w:type="dxa"/>
          </w:tcPr>
          <w:p w14:paraId="0BC790D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Other</w:t>
            </w:r>
          </w:p>
        </w:tc>
        <w:tc>
          <w:tcPr>
            <w:tcW w:w="909" w:type="dxa"/>
          </w:tcPr>
          <w:p w14:paraId="020C4A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r>
      <w:tr w:rsidR="007E2376" w:rsidRPr="00DE6C92" w14:paraId="1142F1B4" w14:textId="77777777" w:rsidTr="007E2376">
        <w:trPr>
          <w:jc w:val="center"/>
        </w:trPr>
        <w:tc>
          <w:tcPr>
            <w:tcW w:w="2539" w:type="dxa"/>
          </w:tcPr>
          <w:p w14:paraId="210D3C3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Don’t know/Both equally</w:t>
            </w:r>
          </w:p>
        </w:tc>
        <w:tc>
          <w:tcPr>
            <w:tcW w:w="909" w:type="dxa"/>
          </w:tcPr>
          <w:p w14:paraId="13CBECA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r>
      <w:tr w:rsidR="007E2376" w:rsidRPr="00DE6C92" w14:paraId="73D610AF" w14:textId="77777777" w:rsidTr="007E2376">
        <w:trPr>
          <w:jc w:val="center"/>
        </w:trPr>
        <w:tc>
          <w:tcPr>
            <w:tcW w:w="2539" w:type="dxa"/>
          </w:tcPr>
          <w:p w14:paraId="503F45D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Refused</w:t>
            </w:r>
          </w:p>
        </w:tc>
        <w:tc>
          <w:tcPr>
            <w:tcW w:w="909" w:type="dxa"/>
          </w:tcPr>
          <w:p w14:paraId="2667B6A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764AED6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trike/>
          <w:sz w:val="22"/>
          <w:szCs w:val="22"/>
        </w:rPr>
      </w:pPr>
      <w:r w:rsidRPr="00DE6C92">
        <w:rPr>
          <w:rFonts w:ascii="Georgia" w:hAnsi="Georgia"/>
          <w:sz w:val="22"/>
          <w:szCs w:val="22"/>
        </w:rPr>
        <w:tab/>
      </w:r>
      <w:r w:rsidRPr="00DE6C92">
        <w:rPr>
          <w:rFonts w:ascii="Georgia" w:hAnsi="Georgia"/>
          <w:sz w:val="22"/>
          <w:szCs w:val="22"/>
        </w:rPr>
        <w:tab/>
        <w:t xml:space="preserve"> </w:t>
      </w:r>
    </w:p>
    <w:p w14:paraId="338179FB" w14:textId="77777777" w:rsidR="009C337A" w:rsidRDefault="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sz w:val="22"/>
          <w:szCs w:val="22"/>
        </w:rPr>
        <w:pPrChange w:id="6" w:author="glivingston" w:date="2013-09-11T11:29:00Z">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PrChange>
      </w:pPr>
      <w:r w:rsidRPr="00DE6C92">
        <w:rPr>
          <w:rFonts w:ascii="Georgia" w:hAnsi="Georgia"/>
          <w:sz w:val="22"/>
          <w:szCs w:val="22"/>
        </w:rPr>
        <w:tab/>
        <w:t>4.</w:t>
      </w:r>
      <w:r w:rsidRPr="00DE6C92">
        <w:rPr>
          <w:rFonts w:ascii="Georgia" w:hAnsi="Georgia"/>
          <w:sz w:val="22"/>
          <w:szCs w:val="22"/>
        </w:rPr>
        <w:tab/>
        <w:t>Were you born on the island of Puerto Rico, in the United States, or in another country?</w:t>
      </w:r>
    </w:p>
    <w:p w14:paraId="093160A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8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5"/>
        <w:gridCol w:w="1079"/>
        <w:gridCol w:w="897"/>
        <w:gridCol w:w="1348"/>
        <w:gridCol w:w="989"/>
        <w:gridCol w:w="1138"/>
      </w:tblGrid>
      <w:tr w:rsidR="007E2376" w:rsidRPr="00DE6C92" w14:paraId="3E4512B6" w14:textId="77777777" w:rsidTr="007E2376">
        <w:trPr>
          <w:jc w:val="center"/>
        </w:trPr>
        <w:tc>
          <w:tcPr>
            <w:tcW w:w="3512" w:type="dxa"/>
            <w:shd w:val="clear" w:color="auto" w:fill="C0C0C0"/>
          </w:tcPr>
          <w:p w14:paraId="4655078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080" w:type="dxa"/>
            <w:shd w:val="clear" w:color="auto" w:fill="C0C0C0"/>
          </w:tcPr>
          <w:p w14:paraId="470DEC3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Puerto Rico</w:t>
            </w:r>
          </w:p>
        </w:tc>
        <w:tc>
          <w:tcPr>
            <w:tcW w:w="900" w:type="dxa"/>
            <w:shd w:val="clear" w:color="auto" w:fill="C0C0C0"/>
          </w:tcPr>
          <w:p w14:paraId="7C2B68E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2864098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U.S.</w:t>
            </w:r>
          </w:p>
        </w:tc>
        <w:tc>
          <w:tcPr>
            <w:tcW w:w="1350" w:type="dxa"/>
            <w:shd w:val="clear" w:color="auto" w:fill="C0C0C0"/>
          </w:tcPr>
          <w:p w14:paraId="20CDA4D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Another country</w:t>
            </w:r>
          </w:p>
        </w:tc>
        <w:tc>
          <w:tcPr>
            <w:tcW w:w="990" w:type="dxa"/>
            <w:shd w:val="clear" w:color="auto" w:fill="C0C0C0"/>
          </w:tcPr>
          <w:p w14:paraId="0C3A3D3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04" w:type="dxa"/>
            <w:shd w:val="clear" w:color="auto" w:fill="C0C0C0"/>
          </w:tcPr>
          <w:p w14:paraId="314BA17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D7EA32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4F14DFDD" w14:textId="77777777" w:rsidTr="007E2376">
        <w:trPr>
          <w:jc w:val="center"/>
        </w:trPr>
        <w:tc>
          <w:tcPr>
            <w:tcW w:w="3512" w:type="dxa"/>
          </w:tcPr>
          <w:p w14:paraId="7AEBB54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080" w:type="dxa"/>
          </w:tcPr>
          <w:p w14:paraId="3F95FA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00" w:type="dxa"/>
          </w:tcPr>
          <w:p w14:paraId="77AA54C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350" w:type="dxa"/>
          </w:tcPr>
          <w:p w14:paraId="5C8423D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990" w:type="dxa"/>
          </w:tcPr>
          <w:p w14:paraId="5461155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04" w:type="dxa"/>
          </w:tcPr>
          <w:p w14:paraId="2B7BFFE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5D6D2721" w14:textId="77777777" w:rsidTr="007E2376">
        <w:trPr>
          <w:jc w:val="center"/>
        </w:trPr>
        <w:tc>
          <w:tcPr>
            <w:tcW w:w="3512" w:type="dxa"/>
          </w:tcPr>
          <w:p w14:paraId="6EDCFBC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080" w:type="dxa"/>
          </w:tcPr>
          <w:p w14:paraId="2EB4AB2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00" w:type="dxa"/>
          </w:tcPr>
          <w:p w14:paraId="6416121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90</w:t>
            </w:r>
          </w:p>
        </w:tc>
        <w:tc>
          <w:tcPr>
            <w:tcW w:w="1350" w:type="dxa"/>
          </w:tcPr>
          <w:p w14:paraId="3DC0D4E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90" w:type="dxa"/>
          </w:tcPr>
          <w:p w14:paraId="29B5300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04" w:type="dxa"/>
          </w:tcPr>
          <w:p w14:paraId="27009BF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D53B23E" w14:textId="77777777" w:rsidTr="007E2376">
        <w:trPr>
          <w:jc w:val="center"/>
        </w:trPr>
        <w:tc>
          <w:tcPr>
            <w:tcW w:w="3512" w:type="dxa"/>
          </w:tcPr>
          <w:p w14:paraId="3F82FE3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080" w:type="dxa"/>
          </w:tcPr>
          <w:p w14:paraId="1F6087E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00" w:type="dxa"/>
          </w:tcPr>
          <w:p w14:paraId="5549D08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50" w:type="dxa"/>
          </w:tcPr>
          <w:p w14:paraId="0BD0B1D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990" w:type="dxa"/>
          </w:tcPr>
          <w:p w14:paraId="6042674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04" w:type="dxa"/>
          </w:tcPr>
          <w:p w14:paraId="6E82070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AA9717A" w14:textId="77777777" w:rsidTr="007E2376">
        <w:trPr>
          <w:jc w:val="center"/>
        </w:trPr>
        <w:tc>
          <w:tcPr>
            <w:tcW w:w="3512" w:type="dxa"/>
          </w:tcPr>
          <w:p w14:paraId="5EE9B82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080" w:type="dxa"/>
          </w:tcPr>
          <w:p w14:paraId="474BBDB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00" w:type="dxa"/>
          </w:tcPr>
          <w:p w14:paraId="3FBACD4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50" w:type="dxa"/>
          </w:tcPr>
          <w:p w14:paraId="7C612F6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990" w:type="dxa"/>
          </w:tcPr>
          <w:p w14:paraId="37642E6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04" w:type="dxa"/>
          </w:tcPr>
          <w:p w14:paraId="1954F0E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2C092C7" w14:textId="77777777" w:rsidTr="007E2376">
        <w:trPr>
          <w:jc w:val="center"/>
        </w:trPr>
        <w:tc>
          <w:tcPr>
            <w:tcW w:w="3512" w:type="dxa"/>
          </w:tcPr>
          <w:p w14:paraId="017346B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080" w:type="dxa"/>
          </w:tcPr>
          <w:p w14:paraId="3E6BA0F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00" w:type="dxa"/>
          </w:tcPr>
          <w:p w14:paraId="420ABAB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50" w:type="dxa"/>
          </w:tcPr>
          <w:p w14:paraId="30AA9A8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990" w:type="dxa"/>
          </w:tcPr>
          <w:p w14:paraId="1BF7444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04" w:type="dxa"/>
          </w:tcPr>
          <w:p w14:paraId="780213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41A50AB" w14:textId="77777777" w:rsidTr="007E2376">
        <w:trPr>
          <w:jc w:val="center"/>
        </w:trPr>
        <w:tc>
          <w:tcPr>
            <w:tcW w:w="3512" w:type="dxa"/>
          </w:tcPr>
          <w:p w14:paraId="30CB841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080" w:type="dxa"/>
          </w:tcPr>
          <w:p w14:paraId="0A96DE6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00" w:type="dxa"/>
          </w:tcPr>
          <w:p w14:paraId="58DF6F9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50" w:type="dxa"/>
          </w:tcPr>
          <w:p w14:paraId="0EC98B1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990" w:type="dxa"/>
          </w:tcPr>
          <w:p w14:paraId="64EAB06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04" w:type="dxa"/>
          </w:tcPr>
          <w:p w14:paraId="1A7E23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51FD71AF" w14:textId="77777777" w:rsidTr="007E2376">
        <w:trPr>
          <w:jc w:val="center"/>
        </w:trPr>
        <w:tc>
          <w:tcPr>
            <w:tcW w:w="3512" w:type="dxa"/>
          </w:tcPr>
          <w:p w14:paraId="30959FD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080" w:type="dxa"/>
          </w:tcPr>
          <w:p w14:paraId="7721CE5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900" w:type="dxa"/>
          </w:tcPr>
          <w:p w14:paraId="66F624F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62</w:t>
            </w:r>
          </w:p>
        </w:tc>
        <w:tc>
          <w:tcPr>
            <w:tcW w:w="1350" w:type="dxa"/>
          </w:tcPr>
          <w:p w14:paraId="0BF502A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990" w:type="dxa"/>
          </w:tcPr>
          <w:p w14:paraId="5173A23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04" w:type="dxa"/>
          </w:tcPr>
          <w:p w14:paraId="5C23519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02FF150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br w:type="page"/>
      </w:r>
      <w:r w:rsidRPr="00DE6C92">
        <w:rPr>
          <w:rFonts w:ascii="Georgia" w:hAnsi="Georgia"/>
          <w:b/>
          <w:sz w:val="22"/>
          <w:szCs w:val="22"/>
        </w:rPr>
        <w:tab/>
        <w:t>(Asked of total Latinos born outside the United States; n =728)</w:t>
      </w:r>
    </w:p>
    <w:p w14:paraId="0ED667D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5.</w:t>
      </w:r>
      <w:r w:rsidRPr="00DE6C92">
        <w:rPr>
          <w:rFonts w:ascii="Georgia" w:hAnsi="Georgia"/>
          <w:sz w:val="22"/>
          <w:szCs w:val="22"/>
        </w:rPr>
        <w:tab/>
        <w:t>In what country were you born?</w:t>
      </w:r>
    </w:p>
    <w:p w14:paraId="525A62B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31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1"/>
        <w:gridCol w:w="900"/>
      </w:tblGrid>
      <w:tr w:rsidR="00C52F8F" w:rsidRPr="00DE6C92" w14:paraId="332011F1" w14:textId="77777777" w:rsidTr="00C52F8F">
        <w:trPr>
          <w:jc w:val="center"/>
        </w:trPr>
        <w:tc>
          <w:tcPr>
            <w:tcW w:w="2291" w:type="dxa"/>
            <w:shd w:val="clear" w:color="auto" w:fill="C0C0C0"/>
            <w:vAlign w:val="bottom"/>
          </w:tcPr>
          <w:p w14:paraId="708A25DA"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00" w:type="dxa"/>
            <w:shd w:val="clear" w:color="auto" w:fill="C0C0C0"/>
            <w:vAlign w:val="bottom"/>
          </w:tcPr>
          <w:p w14:paraId="7EDB0371"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Total</w:t>
            </w:r>
          </w:p>
        </w:tc>
      </w:tr>
      <w:tr w:rsidR="00C52F8F" w:rsidRPr="00DE6C92" w14:paraId="7F0A6C8A" w14:textId="77777777" w:rsidTr="00C52F8F">
        <w:trPr>
          <w:jc w:val="center"/>
        </w:trPr>
        <w:tc>
          <w:tcPr>
            <w:tcW w:w="2291" w:type="dxa"/>
          </w:tcPr>
          <w:p w14:paraId="705D292F"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Argentina</w:t>
            </w:r>
          </w:p>
        </w:tc>
        <w:tc>
          <w:tcPr>
            <w:tcW w:w="900" w:type="dxa"/>
          </w:tcPr>
          <w:p w14:paraId="4101D9B9"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1</w:t>
            </w:r>
          </w:p>
        </w:tc>
      </w:tr>
      <w:tr w:rsidR="00C52F8F" w:rsidRPr="00DE6C92" w14:paraId="0A772FBF" w14:textId="77777777" w:rsidTr="00C52F8F">
        <w:trPr>
          <w:jc w:val="center"/>
        </w:trPr>
        <w:tc>
          <w:tcPr>
            <w:tcW w:w="2291" w:type="dxa"/>
          </w:tcPr>
          <w:p w14:paraId="4DF2DE45"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Barbados</w:t>
            </w:r>
          </w:p>
        </w:tc>
        <w:tc>
          <w:tcPr>
            <w:tcW w:w="900" w:type="dxa"/>
          </w:tcPr>
          <w:p w14:paraId="7945EBE2"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69487D34" w14:textId="77777777" w:rsidTr="00C52F8F">
        <w:trPr>
          <w:jc w:val="center"/>
        </w:trPr>
        <w:tc>
          <w:tcPr>
            <w:tcW w:w="2291" w:type="dxa"/>
          </w:tcPr>
          <w:p w14:paraId="196F6291"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Belize</w:t>
            </w:r>
            <w:proofErr w:type="spellEnd"/>
          </w:p>
        </w:tc>
        <w:tc>
          <w:tcPr>
            <w:tcW w:w="900" w:type="dxa"/>
          </w:tcPr>
          <w:p w14:paraId="612526A5"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1FEE0EB9" w14:textId="77777777" w:rsidTr="00C52F8F">
        <w:trPr>
          <w:jc w:val="center"/>
        </w:trPr>
        <w:tc>
          <w:tcPr>
            <w:tcW w:w="2291" w:type="dxa"/>
          </w:tcPr>
          <w:p w14:paraId="1CF817FF"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Bolivia</w:t>
            </w:r>
          </w:p>
        </w:tc>
        <w:tc>
          <w:tcPr>
            <w:tcW w:w="900" w:type="dxa"/>
          </w:tcPr>
          <w:p w14:paraId="74BD5EE3"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4476A117" w14:textId="77777777" w:rsidTr="00C52F8F">
        <w:trPr>
          <w:jc w:val="center"/>
        </w:trPr>
        <w:tc>
          <w:tcPr>
            <w:tcW w:w="2291" w:type="dxa"/>
          </w:tcPr>
          <w:p w14:paraId="0AB7842F"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Brazil</w:t>
            </w:r>
            <w:proofErr w:type="spellEnd"/>
          </w:p>
        </w:tc>
        <w:tc>
          <w:tcPr>
            <w:tcW w:w="900" w:type="dxa"/>
          </w:tcPr>
          <w:p w14:paraId="3D56C2A9"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7727AF24" w14:textId="77777777" w:rsidTr="00C52F8F">
        <w:trPr>
          <w:jc w:val="center"/>
        </w:trPr>
        <w:tc>
          <w:tcPr>
            <w:tcW w:w="2291" w:type="dxa"/>
          </w:tcPr>
          <w:p w14:paraId="160EC514"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Chile</w:t>
            </w:r>
          </w:p>
        </w:tc>
        <w:tc>
          <w:tcPr>
            <w:tcW w:w="900" w:type="dxa"/>
          </w:tcPr>
          <w:p w14:paraId="4FAB3BF3"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08D37050" w14:textId="77777777" w:rsidTr="00C52F8F">
        <w:trPr>
          <w:jc w:val="center"/>
        </w:trPr>
        <w:tc>
          <w:tcPr>
            <w:tcW w:w="2291" w:type="dxa"/>
          </w:tcPr>
          <w:p w14:paraId="4876FE6D"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Colombia</w:t>
            </w:r>
          </w:p>
        </w:tc>
        <w:tc>
          <w:tcPr>
            <w:tcW w:w="900" w:type="dxa"/>
          </w:tcPr>
          <w:p w14:paraId="180B694D"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4</w:t>
            </w:r>
          </w:p>
        </w:tc>
      </w:tr>
      <w:tr w:rsidR="00C52F8F" w:rsidRPr="00DE6C92" w14:paraId="1226F55C" w14:textId="77777777" w:rsidTr="00C52F8F">
        <w:trPr>
          <w:jc w:val="center"/>
        </w:trPr>
        <w:tc>
          <w:tcPr>
            <w:tcW w:w="2291" w:type="dxa"/>
          </w:tcPr>
          <w:p w14:paraId="32886F86"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Costa Rica</w:t>
            </w:r>
          </w:p>
        </w:tc>
        <w:tc>
          <w:tcPr>
            <w:tcW w:w="900" w:type="dxa"/>
          </w:tcPr>
          <w:p w14:paraId="372B45F1"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0432F221" w14:textId="77777777" w:rsidTr="00C52F8F">
        <w:trPr>
          <w:jc w:val="center"/>
        </w:trPr>
        <w:tc>
          <w:tcPr>
            <w:tcW w:w="2291" w:type="dxa"/>
          </w:tcPr>
          <w:p w14:paraId="7B9F96D8"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Cuba</w:t>
            </w:r>
          </w:p>
        </w:tc>
        <w:tc>
          <w:tcPr>
            <w:tcW w:w="900" w:type="dxa"/>
          </w:tcPr>
          <w:p w14:paraId="346AE729"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5</w:t>
            </w:r>
          </w:p>
        </w:tc>
      </w:tr>
      <w:tr w:rsidR="00C52F8F" w:rsidRPr="00DE6C92" w14:paraId="191DC2FC" w14:textId="77777777" w:rsidTr="00C52F8F">
        <w:trPr>
          <w:jc w:val="center"/>
        </w:trPr>
        <w:tc>
          <w:tcPr>
            <w:tcW w:w="2291" w:type="dxa"/>
          </w:tcPr>
          <w:p w14:paraId="317F947C"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Dominican</w:t>
            </w:r>
            <w:proofErr w:type="spellEnd"/>
            <w:r w:rsidRPr="00DE6C92">
              <w:rPr>
                <w:rFonts w:ascii="Georgia" w:hAnsi="Georgia"/>
                <w:sz w:val="22"/>
                <w:szCs w:val="22"/>
                <w:lang w:val="es-ES"/>
              </w:rPr>
              <w:t xml:space="preserve"> </w:t>
            </w:r>
            <w:proofErr w:type="spellStart"/>
            <w:r w:rsidRPr="00DE6C92">
              <w:rPr>
                <w:rFonts w:ascii="Georgia" w:hAnsi="Georgia"/>
                <w:sz w:val="22"/>
                <w:szCs w:val="22"/>
                <w:lang w:val="es-ES"/>
              </w:rPr>
              <w:t>Republic</w:t>
            </w:r>
            <w:proofErr w:type="spellEnd"/>
          </w:p>
        </w:tc>
        <w:tc>
          <w:tcPr>
            <w:tcW w:w="900" w:type="dxa"/>
          </w:tcPr>
          <w:p w14:paraId="0670313E"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4</w:t>
            </w:r>
          </w:p>
        </w:tc>
      </w:tr>
      <w:tr w:rsidR="00C52F8F" w:rsidRPr="00DE6C92" w14:paraId="0A74ACE8" w14:textId="77777777" w:rsidTr="00C52F8F">
        <w:trPr>
          <w:jc w:val="center"/>
        </w:trPr>
        <w:tc>
          <w:tcPr>
            <w:tcW w:w="2291" w:type="dxa"/>
          </w:tcPr>
          <w:p w14:paraId="25CDFE83"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Ecuador</w:t>
            </w:r>
          </w:p>
        </w:tc>
        <w:tc>
          <w:tcPr>
            <w:tcW w:w="900" w:type="dxa"/>
          </w:tcPr>
          <w:p w14:paraId="6AA9AD92"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3</w:t>
            </w:r>
          </w:p>
        </w:tc>
      </w:tr>
      <w:tr w:rsidR="00C52F8F" w:rsidRPr="00DE6C92" w14:paraId="59FF8AB8" w14:textId="77777777" w:rsidTr="00C52F8F">
        <w:trPr>
          <w:jc w:val="center"/>
        </w:trPr>
        <w:tc>
          <w:tcPr>
            <w:tcW w:w="2291" w:type="dxa"/>
          </w:tcPr>
          <w:p w14:paraId="391A0537"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El Salvador</w:t>
            </w:r>
          </w:p>
        </w:tc>
        <w:tc>
          <w:tcPr>
            <w:tcW w:w="900" w:type="dxa"/>
          </w:tcPr>
          <w:p w14:paraId="3646ED04"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6</w:t>
            </w:r>
          </w:p>
        </w:tc>
      </w:tr>
      <w:tr w:rsidR="00C52F8F" w:rsidRPr="00DE6C92" w14:paraId="1E53FCCF" w14:textId="77777777" w:rsidTr="00C52F8F">
        <w:trPr>
          <w:jc w:val="center"/>
        </w:trPr>
        <w:tc>
          <w:tcPr>
            <w:tcW w:w="2291" w:type="dxa"/>
          </w:tcPr>
          <w:p w14:paraId="3B798DA2"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Falkland</w:t>
            </w:r>
            <w:proofErr w:type="spellEnd"/>
            <w:r w:rsidRPr="00DE6C92">
              <w:rPr>
                <w:rFonts w:ascii="Georgia" w:hAnsi="Georgia"/>
                <w:sz w:val="22"/>
                <w:szCs w:val="22"/>
                <w:lang w:val="es-ES"/>
              </w:rPr>
              <w:t xml:space="preserve"> </w:t>
            </w:r>
            <w:proofErr w:type="spellStart"/>
            <w:r w:rsidRPr="00DE6C92">
              <w:rPr>
                <w:rFonts w:ascii="Georgia" w:hAnsi="Georgia"/>
                <w:sz w:val="22"/>
                <w:szCs w:val="22"/>
                <w:lang w:val="es-ES"/>
              </w:rPr>
              <w:t>Islands</w:t>
            </w:r>
            <w:proofErr w:type="spellEnd"/>
          </w:p>
        </w:tc>
        <w:tc>
          <w:tcPr>
            <w:tcW w:w="900" w:type="dxa"/>
          </w:tcPr>
          <w:p w14:paraId="413B630F"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2607E854" w14:textId="77777777" w:rsidTr="00C52F8F">
        <w:trPr>
          <w:jc w:val="center"/>
        </w:trPr>
        <w:tc>
          <w:tcPr>
            <w:tcW w:w="2291" w:type="dxa"/>
          </w:tcPr>
          <w:p w14:paraId="17165A2F"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Guatemala</w:t>
            </w:r>
          </w:p>
        </w:tc>
        <w:tc>
          <w:tcPr>
            <w:tcW w:w="900" w:type="dxa"/>
          </w:tcPr>
          <w:p w14:paraId="4F8E6D67"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6</w:t>
            </w:r>
          </w:p>
        </w:tc>
      </w:tr>
      <w:tr w:rsidR="00C52F8F" w:rsidRPr="00DE6C92" w14:paraId="5CA39750" w14:textId="77777777" w:rsidTr="00C52F8F">
        <w:trPr>
          <w:jc w:val="center"/>
        </w:trPr>
        <w:tc>
          <w:tcPr>
            <w:tcW w:w="2291" w:type="dxa"/>
          </w:tcPr>
          <w:p w14:paraId="1868A52D"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Guyana</w:t>
            </w:r>
          </w:p>
        </w:tc>
        <w:tc>
          <w:tcPr>
            <w:tcW w:w="900" w:type="dxa"/>
          </w:tcPr>
          <w:p w14:paraId="01956DD8"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6200596A" w14:textId="77777777" w:rsidTr="00C52F8F">
        <w:trPr>
          <w:jc w:val="center"/>
        </w:trPr>
        <w:tc>
          <w:tcPr>
            <w:tcW w:w="2291" w:type="dxa"/>
          </w:tcPr>
          <w:p w14:paraId="0AF0B979"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Haiti</w:t>
            </w:r>
            <w:proofErr w:type="spellEnd"/>
          </w:p>
        </w:tc>
        <w:tc>
          <w:tcPr>
            <w:tcW w:w="900" w:type="dxa"/>
          </w:tcPr>
          <w:p w14:paraId="50081AFE"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595168DE" w14:textId="77777777" w:rsidTr="00C52F8F">
        <w:trPr>
          <w:jc w:val="center"/>
        </w:trPr>
        <w:tc>
          <w:tcPr>
            <w:tcW w:w="2291" w:type="dxa"/>
          </w:tcPr>
          <w:p w14:paraId="42731ADD"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Honduras</w:t>
            </w:r>
          </w:p>
        </w:tc>
        <w:tc>
          <w:tcPr>
            <w:tcW w:w="900" w:type="dxa"/>
          </w:tcPr>
          <w:p w14:paraId="54DA6494"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3</w:t>
            </w:r>
          </w:p>
        </w:tc>
      </w:tr>
      <w:tr w:rsidR="00C52F8F" w:rsidRPr="00DE6C92" w14:paraId="30D99185" w14:textId="77777777" w:rsidTr="00C52F8F">
        <w:trPr>
          <w:jc w:val="center"/>
        </w:trPr>
        <w:tc>
          <w:tcPr>
            <w:tcW w:w="2291" w:type="dxa"/>
          </w:tcPr>
          <w:p w14:paraId="2330E418"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Mexico</w:t>
            </w:r>
            <w:proofErr w:type="spellEnd"/>
          </w:p>
        </w:tc>
        <w:tc>
          <w:tcPr>
            <w:tcW w:w="900" w:type="dxa"/>
          </w:tcPr>
          <w:p w14:paraId="25AB1F39"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60</w:t>
            </w:r>
          </w:p>
        </w:tc>
      </w:tr>
      <w:tr w:rsidR="00C52F8F" w:rsidRPr="00DE6C92" w14:paraId="3412C5B9" w14:textId="77777777" w:rsidTr="00C52F8F">
        <w:trPr>
          <w:jc w:val="center"/>
        </w:trPr>
        <w:tc>
          <w:tcPr>
            <w:tcW w:w="2291" w:type="dxa"/>
          </w:tcPr>
          <w:p w14:paraId="25B05D8E"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Nicaragua</w:t>
            </w:r>
          </w:p>
        </w:tc>
        <w:tc>
          <w:tcPr>
            <w:tcW w:w="900" w:type="dxa"/>
          </w:tcPr>
          <w:p w14:paraId="7A01D9F0"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2</w:t>
            </w:r>
          </w:p>
        </w:tc>
      </w:tr>
      <w:tr w:rsidR="00C52F8F" w:rsidRPr="00DE6C92" w14:paraId="67AA4B49" w14:textId="77777777" w:rsidTr="00C52F8F">
        <w:trPr>
          <w:jc w:val="center"/>
        </w:trPr>
        <w:tc>
          <w:tcPr>
            <w:tcW w:w="2291" w:type="dxa"/>
          </w:tcPr>
          <w:p w14:paraId="4F3815A9"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Panama</w:t>
            </w:r>
            <w:proofErr w:type="spellEnd"/>
          </w:p>
        </w:tc>
        <w:tc>
          <w:tcPr>
            <w:tcW w:w="900" w:type="dxa"/>
          </w:tcPr>
          <w:p w14:paraId="35A3CADD"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1</w:t>
            </w:r>
          </w:p>
        </w:tc>
      </w:tr>
      <w:tr w:rsidR="00C52F8F" w:rsidRPr="00DE6C92" w14:paraId="2E43F614" w14:textId="77777777" w:rsidTr="00C52F8F">
        <w:trPr>
          <w:jc w:val="center"/>
        </w:trPr>
        <w:tc>
          <w:tcPr>
            <w:tcW w:w="2291" w:type="dxa"/>
          </w:tcPr>
          <w:p w14:paraId="0B1728E8"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Paraguay</w:t>
            </w:r>
          </w:p>
        </w:tc>
        <w:tc>
          <w:tcPr>
            <w:tcW w:w="900" w:type="dxa"/>
          </w:tcPr>
          <w:p w14:paraId="128909A7"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554336CA" w14:textId="77777777" w:rsidTr="00C52F8F">
        <w:trPr>
          <w:jc w:val="center"/>
        </w:trPr>
        <w:tc>
          <w:tcPr>
            <w:tcW w:w="2291" w:type="dxa"/>
          </w:tcPr>
          <w:p w14:paraId="00442FC4"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Peru</w:t>
            </w:r>
            <w:proofErr w:type="spellEnd"/>
          </w:p>
        </w:tc>
        <w:tc>
          <w:tcPr>
            <w:tcW w:w="900" w:type="dxa"/>
          </w:tcPr>
          <w:p w14:paraId="52E92527"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2</w:t>
            </w:r>
          </w:p>
        </w:tc>
      </w:tr>
      <w:tr w:rsidR="00C52F8F" w:rsidRPr="00DE6C92" w14:paraId="01FE9B2E" w14:textId="77777777" w:rsidTr="00C52F8F">
        <w:trPr>
          <w:jc w:val="center"/>
        </w:trPr>
        <w:tc>
          <w:tcPr>
            <w:tcW w:w="2291" w:type="dxa"/>
          </w:tcPr>
          <w:p w14:paraId="0E99C1A5"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Portugal</w:t>
            </w:r>
          </w:p>
        </w:tc>
        <w:tc>
          <w:tcPr>
            <w:tcW w:w="900" w:type="dxa"/>
          </w:tcPr>
          <w:p w14:paraId="3BA69DC0"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0DF58143" w14:textId="77777777" w:rsidTr="00C52F8F">
        <w:trPr>
          <w:jc w:val="center"/>
        </w:trPr>
        <w:tc>
          <w:tcPr>
            <w:tcW w:w="2291" w:type="dxa"/>
          </w:tcPr>
          <w:p w14:paraId="1F93F1AE"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Puerto Rico</w:t>
            </w:r>
          </w:p>
        </w:tc>
        <w:tc>
          <w:tcPr>
            <w:tcW w:w="900" w:type="dxa"/>
          </w:tcPr>
          <w:p w14:paraId="09AB5C02"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16210199" w14:textId="77777777" w:rsidTr="00C52F8F">
        <w:trPr>
          <w:jc w:val="center"/>
        </w:trPr>
        <w:tc>
          <w:tcPr>
            <w:tcW w:w="2291" w:type="dxa"/>
          </w:tcPr>
          <w:p w14:paraId="1E6C9439"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Philippines</w:t>
            </w:r>
            <w:proofErr w:type="spellEnd"/>
          </w:p>
        </w:tc>
        <w:tc>
          <w:tcPr>
            <w:tcW w:w="900" w:type="dxa"/>
          </w:tcPr>
          <w:p w14:paraId="467F20FA"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317FC4BA" w14:textId="77777777" w:rsidTr="00C52F8F">
        <w:trPr>
          <w:jc w:val="center"/>
        </w:trPr>
        <w:tc>
          <w:tcPr>
            <w:tcW w:w="2291" w:type="dxa"/>
          </w:tcPr>
          <w:p w14:paraId="0B46F7D8"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Spain</w:t>
            </w:r>
            <w:proofErr w:type="spellEnd"/>
          </w:p>
        </w:tc>
        <w:tc>
          <w:tcPr>
            <w:tcW w:w="900" w:type="dxa"/>
          </w:tcPr>
          <w:p w14:paraId="3C9EC1DB"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74B27BA7" w14:textId="77777777" w:rsidTr="00C52F8F">
        <w:trPr>
          <w:jc w:val="center"/>
        </w:trPr>
        <w:tc>
          <w:tcPr>
            <w:tcW w:w="2291" w:type="dxa"/>
          </w:tcPr>
          <w:p w14:paraId="0DAAE911"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Suriname</w:t>
            </w:r>
            <w:proofErr w:type="spellEnd"/>
          </w:p>
        </w:tc>
        <w:tc>
          <w:tcPr>
            <w:tcW w:w="900" w:type="dxa"/>
          </w:tcPr>
          <w:p w14:paraId="70BBEE51"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186EFC7A" w14:textId="77777777" w:rsidTr="00C52F8F">
        <w:trPr>
          <w:jc w:val="center"/>
        </w:trPr>
        <w:tc>
          <w:tcPr>
            <w:tcW w:w="2291" w:type="dxa"/>
          </w:tcPr>
          <w:p w14:paraId="7E3EBAF6"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Uruguay</w:t>
            </w:r>
          </w:p>
        </w:tc>
        <w:tc>
          <w:tcPr>
            <w:tcW w:w="900" w:type="dxa"/>
          </w:tcPr>
          <w:p w14:paraId="479774F7"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4CA305BD" w14:textId="77777777" w:rsidTr="00C52F8F">
        <w:trPr>
          <w:jc w:val="center"/>
        </w:trPr>
        <w:tc>
          <w:tcPr>
            <w:tcW w:w="2291" w:type="dxa"/>
          </w:tcPr>
          <w:p w14:paraId="74D89881"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Venezuela</w:t>
            </w:r>
          </w:p>
        </w:tc>
        <w:tc>
          <w:tcPr>
            <w:tcW w:w="900" w:type="dxa"/>
          </w:tcPr>
          <w:p w14:paraId="345F71F1"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1</w:t>
            </w:r>
          </w:p>
        </w:tc>
      </w:tr>
      <w:tr w:rsidR="00C52F8F" w:rsidRPr="00DE6C92" w14:paraId="3A941534" w14:textId="77777777" w:rsidTr="00C52F8F">
        <w:trPr>
          <w:jc w:val="center"/>
        </w:trPr>
        <w:tc>
          <w:tcPr>
            <w:tcW w:w="2291" w:type="dxa"/>
          </w:tcPr>
          <w:p w14:paraId="251FFFAD"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French Guyana</w:t>
            </w:r>
          </w:p>
        </w:tc>
        <w:tc>
          <w:tcPr>
            <w:tcW w:w="900" w:type="dxa"/>
          </w:tcPr>
          <w:p w14:paraId="57A0456C"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3AB938CB" w14:textId="77777777" w:rsidTr="00C52F8F">
        <w:trPr>
          <w:jc w:val="center"/>
        </w:trPr>
        <w:tc>
          <w:tcPr>
            <w:tcW w:w="2291" w:type="dxa"/>
          </w:tcPr>
          <w:p w14:paraId="5DFE44FB"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Jamaica</w:t>
            </w:r>
          </w:p>
        </w:tc>
        <w:tc>
          <w:tcPr>
            <w:tcW w:w="900" w:type="dxa"/>
          </w:tcPr>
          <w:p w14:paraId="7EA929E5"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1759A41B" w14:textId="77777777" w:rsidTr="00C52F8F">
        <w:trPr>
          <w:jc w:val="center"/>
        </w:trPr>
        <w:tc>
          <w:tcPr>
            <w:tcW w:w="2291" w:type="dxa"/>
          </w:tcPr>
          <w:p w14:paraId="6EC48E4C"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Trinidad/Caribbean Islands</w:t>
            </w:r>
          </w:p>
        </w:tc>
        <w:tc>
          <w:tcPr>
            <w:tcW w:w="900" w:type="dxa"/>
          </w:tcPr>
          <w:p w14:paraId="0593EF8D"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542B505D" w14:textId="77777777" w:rsidTr="00C52F8F">
        <w:trPr>
          <w:jc w:val="center"/>
        </w:trPr>
        <w:tc>
          <w:tcPr>
            <w:tcW w:w="2291" w:type="dxa"/>
          </w:tcPr>
          <w:p w14:paraId="64F955E8"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Italy</w:t>
            </w:r>
          </w:p>
        </w:tc>
        <w:tc>
          <w:tcPr>
            <w:tcW w:w="900" w:type="dxa"/>
          </w:tcPr>
          <w:p w14:paraId="4C6184AA"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7BF0D14F" w14:textId="77777777" w:rsidTr="00C52F8F">
        <w:trPr>
          <w:jc w:val="center"/>
        </w:trPr>
        <w:tc>
          <w:tcPr>
            <w:tcW w:w="2291" w:type="dxa"/>
          </w:tcPr>
          <w:p w14:paraId="1CB6DB20"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Africa</w:t>
            </w:r>
          </w:p>
        </w:tc>
        <w:tc>
          <w:tcPr>
            <w:tcW w:w="900" w:type="dxa"/>
          </w:tcPr>
          <w:p w14:paraId="2E011E36"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6D322842" w14:textId="77777777" w:rsidTr="00C52F8F">
        <w:trPr>
          <w:jc w:val="center"/>
        </w:trPr>
        <w:tc>
          <w:tcPr>
            <w:tcW w:w="2291" w:type="dxa"/>
          </w:tcPr>
          <w:p w14:paraId="609ABFC7"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Other</w:t>
            </w:r>
          </w:p>
        </w:tc>
        <w:tc>
          <w:tcPr>
            <w:tcW w:w="900" w:type="dxa"/>
          </w:tcPr>
          <w:p w14:paraId="2BBC2DB4"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1</w:t>
            </w:r>
          </w:p>
        </w:tc>
      </w:tr>
      <w:tr w:rsidR="00C52F8F" w:rsidRPr="00DE6C92" w14:paraId="348D75E1" w14:textId="77777777" w:rsidTr="00C52F8F">
        <w:trPr>
          <w:jc w:val="center"/>
        </w:trPr>
        <w:tc>
          <w:tcPr>
            <w:tcW w:w="2291" w:type="dxa"/>
          </w:tcPr>
          <w:p w14:paraId="383F4BF6"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Don’t know</w:t>
            </w:r>
          </w:p>
        </w:tc>
        <w:tc>
          <w:tcPr>
            <w:tcW w:w="900" w:type="dxa"/>
          </w:tcPr>
          <w:p w14:paraId="6F51EA11"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23A55931" w14:textId="77777777" w:rsidTr="00C52F8F">
        <w:trPr>
          <w:jc w:val="center"/>
        </w:trPr>
        <w:tc>
          <w:tcPr>
            <w:tcW w:w="2291" w:type="dxa"/>
          </w:tcPr>
          <w:p w14:paraId="31EFFB33"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Refused</w:t>
            </w:r>
          </w:p>
        </w:tc>
        <w:tc>
          <w:tcPr>
            <w:tcW w:w="900" w:type="dxa"/>
          </w:tcPr>
          <w:p w14:paraId="5E84B1C9"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bl>
    <w:p w14:paraId="195B79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5468A6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b/>
          <w:sz w:val="22"/>
          <w:szCs w:val="22"/>
        </w:rPr>
      </w:pPr>
      <w:r w:rsidRPr="00DE6C92">
        <w:rPr>
          <w:rFonts w:ascii="Georgia" w:hAnsi="Georgia"/>
          <w:sz w:val="22"/>
          <w:szCs w:val="22"/>
        </w:rPr>
        <w:br w:type="page"/>
      </w:r>
      <w:r w:rsidRPr="00DE6C92">
        <w:rPr>
          <w:rFonts w:ascii="Georgia" w:hAnsi="Georgia"/>
          <w:b/>
          <w:sz w:val="22"/>
          <w:szCs w:val="22"/>
        </w:rPr>
        <w:t xml:space="preserve">Total Latinos </w:t>
      </w:r>
    </w:p>
    <w:p w14:paraId="5E384D3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b/>
          <w:sz w:val="22"/>
          <w:szCs w:val="22"/>
        </w:rPr>
      </w:pPr>
    </w:p>
    <w:tbl>
      <w:tblPr>
        <w:tblW w:w="3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1"/>
        <w:gridCol w:w="864"/>
      </w:tblGrid>
      <w:tr w:rsidR="00C52F8F" w:rsidRPr="00DE6C92" w14:paraId="15EF4295" w14:textId="77777777" w:rsidTr="00C52F8F">
        <w:trPr>
          <w:jc w:val="center"/>
        </w:trPr>
        <w:tc>
          <w:tcPr>
            <w:tcW w:w="2241" w:type="dxa"/>
            <w:shd w:val="clear" w:color="auto" w:fill="C0C0C0"/>
          </w:tcPr>
          <w:p w14:paraId="30F6E882"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864" w:type="dxa"/>
            <w:shd w:val="clear" w:color="auto" w:fill="C0C0C0"/>
            <w:vAlign w:val="bottom"/>
          </w:tcPr>
          <w:p w14:paraId="0B429F8B"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Total</w:t>
            </w:r>
          </w:p>
        </w:tc>
      </w:tr>
      <w:tr w:rsidR="00C52F8F" w:rsidRPr="00DE6C92" w14:paraId="3C4423C1" w14:textId="77777777" w:rsidTr="00C52F8F">
        <w:trPr>
          <w:jc w:val="center"/>
        </w:trPr>
        <w:tc>
          <w:tcPr>
            <w:tcW w:w="2241" w:type="dxa"/>
          </w:tcPr>
          <w:p w14:paraId="16DA129E"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Argentina</w:t>
            </w:r>
          </w:p>
        </w:tc>
        <w:tc>
          <w:tcPr>
            <w:tcW w:w="864" w:type="dxa"/>
          </w:tcPr>
          <w:p w14:paraId="4708EBA0"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43649943" w14:textId="77777777" w:rsidTr="00C52F8F">
        <w:trPr>
          <w:jc w:val="center"/>
        </w:trPr>
        <w:tc>
          <w:tcPr>
            <w:tcW w:w="2241" w:type="dxa"/>
          </w:tcPr>
          <w:p w14:paraId="1D1C79A8"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Barbados</w:t>
            </w:r>
          </w:p>
        </w:tc>
        <w:tc>
          <w:tcPr>
            <w:tcW w:w="864" w:type="dxa"/>
          </w:tcPr>
          <w:p w14:paraId="6873F400"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2CC35303" w14:textId="77777777" w:rsidTr="00C52F8F">
        <w:trPr>
          <w:jc w:val="center"/>
        </w:trPr>
        <w:tc>
          <w:tcPr>
            <w:tcW w:w="2241" w:type="dxa"/>
          </w:tcPr>
          <w:p w14:paraId="05588373"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Belize</w:t>
            </w:r>
            <w:proofErr w:type="spellEnd"/>
          </w:p>
        </w:tc>
        <w:tc>
          <w:tcPr>
            <w:tcW w:w="864" w:type="dxa"/>
          </w:tcPr>
          <w:p w14:paraId="2FB779AB"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133FBAC7" w14:textId="77777777" w:rsidTr="00C52F8F">
        <w:trPr>
          <w:jc w:val="center"/>
        </w:trPr>
        <w:tc>
          <w:tcPr>
            <w:tcW w:w="2241" w:type="dxa"/>
          </w:tcPr>
          <w:p w14:paraId="5C547547"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Bolivia</w:t>
            </w:r>
          </w:p>
        </w:tc>
        <w:tc>
          <w:tcPr>
            <w:tcW w:w="864" w:type="dxa"/>
          </w:tcPr>
          <w:p w14:paraId="2F2400CE"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2DA2C4A8" w14:textId="77777777" w:rsidTr="00C52F8F">
        <w:trPr>
          <w:jc w:val="center"/>
        </w:trPr>
        <w:tc>
          <w:tcPr>
            <w:tcW w:w="2241" w:type="dxa"/>
          </w:tcPr>
          <w:p w14:paraId="0EED12E7"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Brazil</w:t>
            </w:r>
            <w:proofErr w:type="spellEnd"/>
          </w:p>
        </w:tc>
        <w:tc>
          <w:tcPr>
            <w:tcW w:w="864" w:type="dxa"/>
          </w:tcPr>
          <w:p w14:paraId="37FADAA5"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173EA578" w14:textId="77777777" w:rsidTr="00C52F8F">
        <w:trPr>
          <w:jc w:val="center"/>
        </w:trPr>
        <w:tc>
          <w:tcPr>
            <w:tcW w:w="2241" w:type="dxa"/>
          </w:tcPr>
          <w:p w14:paraId="585F3D44"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Chile</w:t>
            </w:r>
          </w:p>
        </w:tc>
        <w:tc>
          <w:tcPr>
            <w:tcW w:w="864" w:type="dxa"/>
          </w:tcPr>
          <w:p w14:paraId="58BE4A8B"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4C1B9676" w14:textId="77777777" w:rsidTr="00C52F8F">
        <w:trPr>
          <w:jc w:val="center"/>
        </w:trPr>
        <w:tc>
          <w:tcPr>
            <w:tcW w:w="2241" w:type="dxa"/>
          </w:tcPr>
          <w:p w14:paraId="595EA071"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Colombia</w:t>
            </w:r>
          </w:p>
        </w:tc>
        <w:tc>
          <w:tcPr>
            <w:tcW w:w="864" w:type="dxa"/>
          </w:tcPr>
          <w:p w14:paraId="1E3E0391"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2</w:t>
            </w:r>
          </w:p>
        </w:tc>
      </w:tr>
      <w:tr w:rsidR="00C52F8F" w:rsidRPr="00DE6C92" w14:paraId="5FBEAC33" w14:textId="77777777" w:rsidTr="00C52F8F">
        <w:trPr>
          <w:jc w:val="center"/>
        </w:trPr>
        <w:tc>
          <w:tcPr>
            <w:tcW w:w="2241" w:type="dxa"/>
          </w:tcPr>
          <w:p w14:paraId="5967FCF7"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Costa Rica</w:t>
            </w:r>
          </w:p>
        </w:tc>
        <w:tc>
          <w:tcPr>
            <w:tcW w:w="864" w:type="dxa"/>
          </w:tcPr>
          <w:p w14:paraId="0560703E"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47AF1CBC" w14:textId="77777777" w:rsidTr="00C52F8F">
        <w:trPr>
          <w:jc w:val="center"/>
        </w:trPr>
        <w:tc>
          <w:tcPr>
            <w:tcW w:w="2241" w:type="dxa"/>
          </w:tcPr>
          <w:p w14:paraId="30E10AC7"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Cuba</w:t>
            </w:r>
          </w:p>
        </w:tc>
        <w:tc>
          <w:tcPr>
            <w:tcW w:w="864" w:type="dxa"/>
          </w:tcPr>
          <w:p w14:paraId="44673D7F"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3</w:t>
            </w:r>
          </w:p>
        </w:tc>
      </w:tr>
      <w:tr w:rsidR="00C52F8F" w:rsidRPr="00DE6C92" w14:paraId="4EE0028A" w14:textId="77777777" w:rsidTr="00C52F8F">
        <w:trPr>
          <w:jc w:val="center"/>
        </w:trPr>
        <w:tc>
          <w:tcPr>
            <w:tcW w:w="2241" w:type="dxa"/>
          </w:tcPr>
          <w:p w14:paraId="23EE2BD8"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Dominican</w:t>
            </w:r>
            <w:proofErr w:type="spellEnd"/>
            <w:r w:rsidRPr="00DE6C92">
              <w:rPr>
                <w:rFonts w:ascii="Georgia" w:hAnsi="Georgia"/>
                <w:sz w:val="22"/>
                <w:szCs w:val="22"/>
                <w:lang w:val="es-ES"/>
              </w:rPr>
              <w:t xml:space="preserve"> </w:t>
            </w:r>
            <w:proofErr w:type="spellStart"/>
            <w:r w:rsidRPr="00DE6C92">
              <w:rPr>
                <w:rFonts w:ascii="Georgia" w:hAnsi="Georgia"/>
                <w:sz w:val="22"/>
                <w:szCs w:val="22"/>
                <w:lang w:val="es-ES"/>
              </w:rPr>
              <w:t>Republic</w:t>
            </w:r>
            <w:proofErr w:type="spellEnd"/>
          </w:p>
        </w:tc>
        <w:tc>
          <w:tcPr>
            <w:tcW w:w="864" w:type="dxa"/>
          </w:tcPr>
          <w:p w14:paraId="0314C541"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2</w:t>
            </w:r>
          </w:p>
        </w:tc>
      </w:tr>
      <w:tr w:rsidR="00C52F8F" w:rsidRPr="00DE6C92" w14:paraId="46609791" w14:textId="77777777" w:rsidTr="00C52F8F">
        <w:trPr>
          <w:jc w:val="center"/>
        </w:trPr>
        <w:tc>
          <w:tcPr>
            <w:tcW w:w="2241" w:type="dxa"/>
          </w:tcPr>
          <w:p w14:paraId="02CE3D42"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Ecuador</w:t>
            </w:r>
          </w:p>
        </w:tc>
        <w:tc>
          <w:tcPr>
            <w:tcW w:w="864" w:type="dxa"/>
          </w:tcPr>
          <w:p w14:paraId="3D10BE48"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1</w:t>
            </w:r>
          </w:p>
        </w:tc>
      </w:tr>
      <w:tr w:rsidR="00C52F8F" w:rsidRPr="00DE6C92" w14:paraId="5F28B022" w14:textId="77777777" w:rsidTr="00C52F8F">
        <w:trPr>
          <w:jc w:val="center"/>
        </w:trPr>
        <w:tc>
          <w:tcPr>
            <w:tcW w:w="2241" w:type="dxa"/>
          </w:tcPr>
          <w:p w14:paraId="02A36421"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El Salvador</w:t>
            </w:r>
          </w:p>
        </w:tc>
        <w:tc>
          <w:tcPr>
            <w:tcW w:w="864" w:type="dxa"/>
          </w:tcPr>
          <w:p w14:paraId="51450048"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3</w:t>
            </w:r>
          </w:p>
        </w:tc>
      </w:tr>
      <w:tr w:rsidR="00C52F8F" w:rsidRPr="00DE6C92" w14:paraId="660064DC" w14:textId="77777777" w:rsidTr="00C52F8F">
        <w:trPr>
          <w:jc w:val="center"/>
        </w:trPr>
        <w:tc>
          <w:tcPr>
            <w:tcW w:w="2241" w:type="dxa"/>
          </w:tcPr>
          <w:p w14:paraId="36FA015D"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Falkland</w:t>
            </w:r>
            <w:proofErr w:type="spellEnd"/>
            <w:r w:rsidRPr="00DE6C92">
              <w:rPr>
                <w:rFonts w:ascii="Georgia" w:hAnsi="Georgia"/>
                <w:sz w:val="22"/>
                <w:szCs w:val="22"/>
                <w:lang w:val="es-ES"/>
              </w:rPr>
              <w:t xml:space="preserve"> </w:t>
            </w:r>
            <w:proofErr w:type="spellStart"/>
            <w:r w:rsidRPr="00DE6C92">
              <w:rPr>
                <w:rFonts w:ascii="Georgia" w:hAnsi="Georgia"/>
                <w:sz w:val="22"/>
                <w:szCs w:val="22"/>
                <w:lang w:val="es-ES"/>
              </w:rPr>
              <w:t>Islands</w:t>
            </w:r>
            <w:proofErr w:type="spellEnd"/>
          </w:p>
        </w:tc>
        <w:tc>
          <w:tcPr>
            <w:tcW w:w="864" w:type="dxa"/>
          </w:tcPr>
          <w:p w14:paraId="30130DAD"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19491173" w14:textId="77777777" w:rsidTr="00C52F8F">
        <w:trPr>
          <w:jc w:val="center"/>
        </w:trPr>
        <w:tc>
          <w:tcPr>
            <w:tcW w:w="2241" w:type="dxa"/>
          </w:tcPr>
          <w:p w14:paraId="382A42E9"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Guatemala</w:t>
            </w:r>
          </w:p>
        </w:tc>
        <w:tc>
          <w:tcPr>
            <w:tcW w:w="864" w:type="dxa"/>
          </w:tcPr>
          <w:p w14:paraId="4855A934"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3</w:t>
            </w:r>
          </w:p>
        </w:tc>
      </w:tr>
      <w:tr w:rsidR="00C52F8F" w:rsidRPr="00DE6C92" w14:paraId="0109C924" w14:textId="77777777" w:rsidTr="00C52F8F">
        <w:trPr>
          <w:jc w:val="center"/>
        </w:trPr>
        <w:tc>
          <w:tcPr>
            <w:tcW w:w="2241" w:type="dxa"/>
          </w:tcPr>
          <w:p w14:paraId="232F2F49"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Guyana</w:t>
            </w:r>
          </w:p>
        </w:tc>
        <w:tc>
          <w:tcPr>
            <w:tcW w:w="864" w:type="dxa"/>
          </w:tcPr>
          <w:p w14:paraId="6435DA6F"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135D4709" w14:textId="77777777" w:rsidTr="00C52F8F">
        <w:trPr>
          <w:jc w:val="center"/>
        </w:trPr>
        <w:tc>
          <w:tcPr>
            <w:tcW w:w="2241" w:type="dxa"/>
          </w:tcPr>
          <w:p w14:paraId="6F76245F"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Haiti</w:t>
            </w:r>
            <w:proofErr w:type="spellEnd"/>
          </w:p>
        </w:tc>
        <w:tc>
          <w:tcPr>
            <w:tcW w:w="864" w:type="dxa"/>
          </w:tcPr>
          <w:p w14:paraId="225E367E"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2B7BF175" w14:textId="77777777" w:rsidTr="00C52F8F">
        <w:trPr>
          <w:jc w:val="center"/>
        </w:trPr>
        <w:tc>
          <w:tcPr>
            <w:tcW w:w="2241" w:type="dxa"/>
          </w:tcPr>
          <w:p w14:paraId="7C7ACDC7"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Honduras</w:t>
            </w:r>
          </w:p>
        </w:tc>
        <w:tc>
          <w:tcPr>
            <w:tcW w:w="864" w:type="dxa"/>
          </w:tcPr>
          <w:p w14:paraId="0E353D43"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2</w:t>
            </w:r>
          </w:p>
        </w:tc>
      </w:tr>
      <w:tr w:rsidR="00C52F8F" w:rsidRPr="00DE6C92" w14:paraId="5A838279" w14:textId="77777777" w:rsidTr="00C52F8F">
        <w:trPr>
          <w:jc w:val="center"/>
        </w:trPr>
        <w:tc>
          <w:tcPr>
            <w:tcW w:w="2241" w:type="dxa"/>
          </w:tcPr>
          <w:p w14:paraId="4CEADF3C"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Mexico</w:t>
            </w:r>
            <w:proofErr w:type="spellEnd"/>
          </w:p>
        </w:tc>
        <w:tc>
          <w:tcPr>
            <w:tcW w:w="864" w:type="dxa"/>
          </w:tcPr>
          <w:p w14:paraId="6982D072"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33</w:t>
            </w:r>
          </w:p>
        </w:tc>
      </w:tr>
      <w:tr w:rsidR="00C52F8F" w:rsidRPr="00DE6C92" w14:paraId="528DF897" w14:textId="77777777" w:rsidTr="00C52F8F">
        <w:trPr>
          <w:jc w:val="center"/>
        </w:trPr>
        <w:tc>
          <w:tcPr>
            <w:tcW w:w="2241" w:type="dxa"/>
          </w:tcPr>
          <w:p w14:paraId="02314CBA"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Nicaragua</w:t>
            </w:r>
          </w:p>
        </w:tc>
        <w:tc>
          <w:tcPr>
            <w:tcW w:w="864" w:type="dxa"/>
          </w:tcPr>
          <w:p w14:paraId="38593D35"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1</w:t>
            </w:r>
          </w:p>
        </w:tc>
      </w:tr>
      <w:tr w:rsidR="00C52F8F" w:rsidRPr="00DE6C92" w14:paraId="2DC188AB" w14:textId="77777777" w:rsidTr="00C52F8F">
        <w:trPr>
          <w:jc w:val="center"/>
        </w:trPr>
        <w:tc>
          <w:tcPr>
            <w:tcW w:w="2241" w:type="dxa"/>
          </w:tcPr>
          <w:p w14:paraId="2B869DA3"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Panama</w:t>
            </w:r>
            <w:proofErr w:type="spellEnd"/>
          </w:p>
        </w:tc>
        <w:tc>
          <w:tcPr>
            <w:tcW w:w="864" w:type="dxa"/>
          </w:tcPr>
          <w:p w14:paraId="665A3574"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1</w:t>
            </w:r>
          </w:p>
        </w:tc>
      </w:tr>
      <w:tr w:rsidR="00C52F8F" w:rsidRPr="00DE6C92" w14:paraId="2DFAA436" w14:textId="77777777" w:rsidTr="00C52F8F">
        <w:trPr>
          <w:jc w:val="center"/>
        </w:trPr>
        <w:tc>
          <w:tcPr>
            <w:tcW w:w="2241" w:type="dxa"/>
          </w:tcPr>
          <w:p w14:paraId="74A4E6AD"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Paraguay</w:t>
            </w:r>
          </w:p>
        </w:tc>
        <w:tc>
          <w:tcPr>
            <w:tcW w:w="864" w:type="dxa"/>
          </w:tcPr>
          <w:p w14:paraId="753283E3"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3DE2FEF2" w14:textId="77777777" w:rsidTr="00C52F8F">
        <w:trPr>
          <w:jc w:val="center"/>
        </w:trPr>
        <w:tc>
          <w:tcPr>
            <w:tcW w:w="2241" w:type="dxa"/>
          </w:tcPr>
          <w:p w14:paraId="037A7221"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Peru</w:t>
            </w:r>
            <w:proofErr w:type="spellEnd"/>
          </w:p>
        </w:tc>
        <w:tc>
          <w:tcPr>
            <w:tcW w:w="864" w:type="dxa"/>
          </w:tcPr>
          <w:p w14:paraId="0B790C8C"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1</w:t>
            </w:r>
          </w:p>
        </w:tc>
      </w:tr>
      <w:tr w:rsidR="00C52F8F" w:rsidRPr="00DE6C92" w14:paraId="03420077" w14:textId="77777777" w:rsidTr="00C52F8F">
        <w:trPr>
          <w:jc w:val="center"/>
        </w:trPr>
        <w:tc>
          <w:tcPr>
            <w:tcW w:w="2241" w:type="dxa"/>
          </w:tcPr>
          <w:p w14:paraId="485B6A92"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Portugal</w:t>
            </w:r>
          </w:p>
        </w:tc>
        <w:tc>
          <w:tcPr>
            <w:tcW w:w="864" w:type="dxa"/>
          </w:tcPr>
          <w:p w14:paraId="76144903"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01C0EA2C" w14:textId="77777777" w:rsidTr="00C52F8F">
        <w:trPr>
          <w:jc w:val="center"/>
        </w:trPr>
        <w:tc>
          <w:tcPr>
            <w:tcW w:w="2241" w:type="dxa"/>
          </w:tcPr>
          <w:p w14:paraId="161878D3"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Philippines</w:t>
            </w:r>
            <w:proofErr w:type="spellEnd"/>
          </w:p>
        </w:tc>
        <w:tc>
          <w:tcPr>
            <w:tcW w:w="864" w:type="dxa"/>
          </w:tcPr>
          <w:p w14:paraId="43DFF4D8"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36524DA9" w14:textId="77777777" w:rsidTr="00C52F8F">
        <w:trPr>
          <w:jc w:val="center"/>
        </w:trPr>
        <w:tc>
          <w:tcPr>
            <w:tcW w:w="2241" w:type="dxa"/>
          </w:tcPr>
          <w:p w14:paraId="60E45C72"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Puerto Rico</w:t>
            </w:r>
          </w:p>
        </w:tc>
        <w:tc>
          <w:tcPr>
            <w:tcW w:w="864" w:type="dxa"/>
          </w:tcPr>
          <w:p w14:paraId="33BB5FAD"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r>
      <w:tr w:rsidR="00C52F8F" w:rsidRPr="00DE6C92" w14:paraId="5A36C6C8" w14:textId="77777777" w:rsidTr="00C52F8F">
        <w:trPr>
          <w:jc w:val="center"/>
        </w:trPr>
        <w:tc>
          <w:tcPr>
            <w:tcW w:w="2241" w:type="dxa"/>
          </w:tcPr>
          <w:p w14:paraId="0E7A0FC2"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Spain</w:t>
            </w:r>
            <w:proofErr w:type="spellEnd"/>
          </w:p>
        </w:tc>
        <w:tc>
          <w:tcPr>
            <w:tcW w:w="864" w:type="dxa"/>
          </w:tcPr>
          <w:p w14:paraId="7BBB4443"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47BD6C83" w14:textId="77777777" w:rsidTr="00C52F8F">
        <w:trPr>
          <w:jc w:val="center"/>
        </w:trPr>
        <w:tc>
          <w:tcPr>
            <w:tcW w:w="2241" w:type="dxa"/>
          </w:tcPr>
          <w:p w14:paraId="0274DE05"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Suriname</w:t>
            </w:r>
            <w:proofErr w:type="spellEnd"/>
          </w:p>
        </w:tc>
        <w:tc>
          <w:tcPr>
            <w:tcW w:w="864" w:type="dxa"/>
          </w:tcPr>
          <w:p w14:paraId="587626DA"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21F56427" w14:textId="77777777" w:rsidTr="00C52F8F">
        <w:trPr>
          <w:jc w:val="center"/>
        </w:trPr>
        <w:tc>
          <w:tcPr>
            <w:tcW w:w="2241" w:type="dxa"/>
          </w:tcPr>
          <w:p w14:paraId="48F8BCF9"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Uruguay</w:t>
            </w:r>
          </w:p>
        </w:tc>
        <w:tc>
          <w:tcPr>
            <w:tcW w:w="864" w:type="dxa"/>
          </w:tcPr>
          <w:p w14:paraId="09767F11"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1AA5E4EB" w14:textId="77777777" w:rsidTr="00C52F8F">
        <w:trPr>
          <w:jc w:val="center"/>
        </w:trPr>
        <w:tc>
          <w:tcPr>
            <w:tcW w:w="2241" w:type="dxa"/>
          </w:tcPr>
          <w:p w14:paraId="5E0FEFC0"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Venezuela</w:t>
            </w:r>
          </w:p>
        </w:tc>
        <w:tc>
          <w:tcPr>
            <w:tcW w:w="864" w:type="dxa"/>
          </w:tcPr>
          <w:p w14:paraId="246D92CF"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1</w:t>
            </w:r>
          </w:p>
        </w:tc>
      </w:tr>
      <w:tr w:rsidR="00C52F8F" w:rsidRPr="00DE6C92" w14:paraId="4F535DA5" w14:textId="77777777" w:rsidTr="00C52F8F">
        <w:trPr>
          <w:jc w:val="center"/>
        </w:trPr>
        <w:tc>
          <w:tcPr>
            <w:tcW w:w="2241" w:type="dxa"/>
          </w:tcPr>
          <w:p w14:paraId="694BDD6A"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French Guyana</w:t>
            </w:r>
          </w:p>
        </w:tc>
        <w:tc>
          <w:tcPr>
            <w:tcW w:w="864" w:type="dxa"/>
          </w:tcPr>
          <w:p w14:paraId="1E7A27BE"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2C1BA1BB" w14:textId="77777777" w:rsidTr="00C52F8F">
        <w:trPr>
          <w:jc w:val="center"/>
        </w:trPr>
        <w:tc>
          <w:tcPr>
            <w:tcW w:w="2241" w:type="dxa"/>
          </w:tcPr>
          <w:p w14:paraId="4C3C5091"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Jamaica</w:t>
            </w:r>
          </w:p>
        </w:tc>
        <w:tc>
          <w:tcPr>
            <w:tcW w:w="864" w:type="dxa"/>
          </w:tcPr>
          <w:p w14:paraId="40EBAB69"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14:paraId="0434206A" w14:textId="77777777" w:rsidTr="00C52F8F">
        <w:trPr>
          <w:jc w:val="center"/>
        </w:trPr>
        <w:tc>
          <w:tcPr>
            <w:tcW w:w="2241" w:type="dxa"/>
          </w:tcPr>
          <w:p w14:paraId="3B183A75"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Trinidad/Caribbean Islands</w:t>
            </w:r>
          </w:p>
        </w:tc>
        <w:tc>
          <w:tcPr>
            <w:tcW w:w="864" w:type="dxa"/>
          </w:tcPr>
          <w:p w14:paraId="2B8764D6"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C52F8F" w:rsidRPr="00DE6C92" w14:paraId="44AB8D29" w14:textId="77777777" w:rsidTr="00C52F8F">
        <w:trPr>
          <w:jc w:val="center"/>
        </w:trPr>
        <w:tc>
          <w:tcPr>
            <w:tcW w:w="2241" w:type="dxa"/>
          </w:tcPr>
          <w:p w14:paraId="5ECC3E99"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Italy</w:t>
            </w:r>
          </w:p>
        </w:tc>
        <w:tc>
          <w:tcPr>
            <w:tcW w:w="864" w:type="dxa"/>
          </w:tcPr>
          <w:p w14:paraId="5C8A6758"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C52F8F" w:rsidRPr="00DE6C92" w14:paraId="4B470D8B" w14:textId="77777777" w:rsidTr="00C52F8F">
        <w:trPr>
          <w:jc w:val="center"/>
        </w:trPr>
        <w:tc>
          <w:tcPr>
            <w:tcW w:w="2241" w:type="dxa"/>
          </w:tcPr>
          <w:p w14:paraId="045330D8"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Africa</w:t>
            </w:r>
          </w:p>
        </w:tc>
        <w:tc>
          <w:tcPr>
            <w:tcW w:w="864" w:type="dxa"/>
          </w:tcPr>
          <w:p w14:paraId="068584DF"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C52F8F" w:rsidRPr="00DE6C92" w14:paraId="145C92BD" w14:textId="77777777" w:rsidTr="00C52F8F">
        <w:trPr>
          <w:jc w:val="center"/>
        </w:trPr>
        <w:tc>
          <w:tcPr>
            <w:tcW w:w="2241" w:type="dxa"/>
          </w:tcPr>
          <w:p w14:paraId="7FDF5F9D"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Other</w:t>
            </w:r>
          </w:p>
        </w:tc>
        <w:tc>
          <w:tcPr>
            <w:tcW w:w="864" w:type="dxa"/>
          </w:tcPr>
          <w:p w14:paraId="37640D3C"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C52F8F" w:rsidRPr="00DE6C92" w14:paraId="43AD2C76" w14:textId="77777777" w:rsidTr="00C52F8F">
        <w:trPr>
          <w:jc w:val="center"/>
        </w:trPr>
        <w:tc>
          <w:tcPr>
            <w:tcW w:w="2241" w:type="dxa"/>
          </w:tcPr>
          <w:p w14:paraId="3E760B44"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Don’t know</w:t>
            </w:r>
          </w:p>
        </w:tc>
        <w:tc>
          <w:tcPr>
            <w:tcW w:w="864" w:type="dxa"/>
          </w:tcPr>
          <w:p w14:paraId="519B08CB"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C52F8F" w:rsidRPr="00DE6C92" w14:paraId="5D559C7D" w14:textId="77777777" w:rsidTr="00C52F8F">
        <w:trPr>
          <w:jc w:val="center"/>
        </w:trPr>
        <w:tc>
          <w:tcPr>
            <w:tcW w:w="2241" w:type="dxa"/>
          </w:tcPr>
          <w:p w14:paraId="658F871A"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Refused</w:t>
            </w:r>
          </w:p>
        </w:tc>
        <w:tc>
          <w:tcPr>
            <w:tcW w:w="864" w:type="dxa"/>
          </w:tcPr>
          <w:p w14:paraId="4E3EE149"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C52F8F" w:rsidRPr="00DE6C92" w14:paraId="7D7D1993" w14:textId="77777777" w:rsidTr="00C52F8F">
        <w:trPr>
          <w:jc w:val="center"/>
        </w:trPr>
        <w:tc>
          <w:tcPr>
            <w:tcW w:w="2241" w:type="dxa"/>
          </w:tcPr>
          <w:p w14:paraId="386141A0"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United States</w:t>
            </w:r>
          </w:p>
        </w:tc>
        <w:tc>
          <w:tcPr>
            <w:tcW w:w="864" w:type="dxa"/>
          </w:tcPr>
          <w:p w14:paraId="061F6547" w14:textId="77777777"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r>
    </w:tbl>
    <w:p w14:paraId="434B12D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21F88D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ED28BA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br w:type="page"/>
      </w:r>
    </w:p>
    <w:p w14:paraId="6E44922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7A7F88C" w14:textId="77777777" w:rsidR="007E2376" w:rsidRPr="00DE6C92" w:rsidDel="00EF10E1"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del w:id="7" w:author="glivingston" w:date="2013-09-11T11:29:00Z"/>
          <w:rFonts w:ascii="Georgia" w:hAnsi="Georgia"/>
          <w:b/>
          <w:sz w:val="22"/>
          <w:szCs w:val="22"/>
        </w:rPr>
      </w:pPr>
      <w:del w:id="8" w:author="glivingston" w:date="2013-09-11T11:29:00Z">
        <w:r w:rsidRPr="00DE6C92" w:rsidDel="00EF10E1">
          <w:rPr>
            <w:rFonts w:ascii="Georgia" w:hAnsi="Georgia"/>
            <w:b/>
            <w:sz w:val="22"/>
            <w:szCs w:val="22"/>
          </w:rPr>
          <w:tab/>
        </w:r>
      </w:del>
      <w:r w:rsidRPr="00DE6C92">
        <w:rPr>
          <w:rFonts w:ascii="Georgia" w:hAnsi="Georgia"/>
          <w:b/>
          <w:sz w:val="22"/>
          <w:szCs w:val="22"/>
        </w:rPr>
        <w:t xml:space="preserve">(Asked of total Latinos born outside of the United States or who were born in Puerto Rico; </w:t>
      </w:r>
    </w:p>
    <w:p w14:paraId="61F701FA" w14:textId="77777777" w:rsidR="007E2376" w:rsidRPr="00DE6C92" w:rsidDel="00EF10E1"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del w:id="9" w:author="glivingston" w:date="2013-09-11T11:29:00Z"/>
          <w:rFonts w:ascii="Georgia" w:hAnsi="Georgia"/>
          <w:b/>
          <w:sz w:val="22"/>
          <w:szCs w:val="22"/>
        </w:rPr>
      </w:pPr>
      <w:del w:id="10" w:author="glivingston" w:date="2013-09-11T11:29:00Z">
        <w:r w:rsidRPr="00DE6C92" w:rsidDel="00EF10E1">
          <w:rPr>
            <w:rFonts w:ascii="Georgia" w:hAnsi="Georgia"/>
            <w:b/>
            <w:sz w:val="22"/>
            <w:szCs w:val="22"/>
          </w:rPr>
          <w:tab/>
        </w:r>
      </w:del>
      <w:r w:rsidRPr="00DE6C92">
        <w:rPr>
          <w:rFonts w:ascii="Georgia" w:hAnsi="Georgia"/>
          <w:b/>
          <w:sz w:val="22"/>
          <w:szCs w:val="22"/>
        </w:rPr>
        <w:t xml:space="preserve">Total n =784; Native born = 56; Foreign born = 728; FB U.S. citizen = 299; FB legal resident = </w:t>
      </w:r>
    </w:p>
    <w:p w14:paraId="5C13BBF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del w:id="11" w:author="glivingston" w:date="2013-09-11T11:29:00Z">
        <w:r w:rsidRPr="00DE6C92" w:rsidDel="00EF10E1">
          <w:rPr>
            <w:rFonts w:ascii="Georgia" w:hAnsi="Georgia"/>
            <w:b/>
            <w:sz w:val="22"/>
            <w:szCs w:val="22"/>
          </w:rPr>
          <w:tab/>
        </w:r>
      </w:del>
      <w:r w:rsidRPr="00DE6C92">
        <w:rPr>
          <w:rFonts w:ascii="Georgia" w:hAnsi="Georgia"/>
          <w:b/>
          <w:sz w:val="22"/>
          <w:szCs w:val="22"/>
        </w:rPr>
        <w:t>261; FB not citizen &amp; not legal resident = 140; Registered voter = 250)</w:t>
      </w:r>
    </w:p>
    <w:p w14:paraId="7C1F055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6.</w:t>
      </w:r>
      <w:r w:rsidRPr="00DE6C92">
        <w:rPr>
          <w:rFonts w:ascii="Georgia" w:hAnsi="Georgia"/>
          <w:sz w:val="22"/>
          <w:szCs w:val="22"/>
        </w:rPr>
        <w:tab/>
        <w:t>How many years have you lived in the (continental) United States?</w:t>
      </w:r>
    </w:p>
    <w:p w14:paraId="4D1DACA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1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6"/>
        <w:gridCol w:w="804"/>
        <w:gridCol w:w="948"/>
        <w:gridCol w:w="1101"/>
        <w:gridCol w:w="1037"/>
        <w:gridCol w:w="1161"/>
        <w:gridCol w:w="1398"/>
        <w:gridCol w:w="1434"/>
      </w:tblGrid>
      <w:tr w:rsidR="007E2376" w:rsidRPr="00DE6C92" w14:paraId="2895955A" w14:textId="77777777" w:rsidTr="007E2376">
        <w:trPr>
          <w:jc w:val="center"/>
        </w:trPr>
        <w:tc>
          <w:tcPr>
            <w:tcW w:w="2578" w:type="dxa"/>
            <w:shd w:val="clear" w:color="auto" w:fill="C0C0C0"/>
            <w:vAlign w:val="bottom"/>
          </w:tcPr>
          <w:p w14:paraId="06767EA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806" w:type="dxa"/>
            <w:shd w:val="clear" w:color="auto" w:fill="C0C0C0"/>
            <w:vAlign w:val="bottom"/>
          </w:tcPr>
          <w:p w14:paraId="0AE4C42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545C19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020AB4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Total</w:t>
            </w:r>
          </w:p>
        </w:tc>
        <w:tc>
          <w:tcPr>
            <w:tcW w:w="843" w:type="dxa"/>
            <w:shd w:val="clear" w:color="auto" w:fill="C0C0C0"/>
            <w:vAlign w:val="bottom"/>
          </w:tcPr>
          <w:p w14:paraId="6056979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7502071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Native born</w:t>
            </w:r>
          </w:p>
        </w:tc>
        <w:tc>
          <w:tcPr>
            <w:tcW w:w="956" w:type="dxa"/>
            <w:shd w:val="clear" w:color="auto" w:fill="C0C0C0"/>
            <w:vAlign w:val="bottom"/>
          </w:tcPr>
          <w:p w14:paraId="69D706F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7934586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Foreign born</w:t>
            </w:r>
          </w:p>
        </w:tc>
        <w:tc>
          <w:tcPr>
            <w:tcW w:w="1070" w:type="dxa"/>
            <w:shd w:val="clear" w:color="auto" w:fill="C0C0C0"/>
            <w:vAlign w:val="bottom"/>
          </w:tcPr>
          <w:p w14:paraId="6830333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C2ACAD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FB-U.S. citizen</w:t>
            </w:r>
          </w:p>
        </w:tc>
        <w:tc>
          <w:tcPr>
            <w:tcW w:w="1162" w:type="dxa"/>
            <w:shd w:val="clear" w:color="auto" w:fill="C0C0C0"/>
            <w:vAlign w:val="bottom"/>
          </w:tcPr>
          <w:p w14:paraId="30B42A2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AC17B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legal resident</w:t>
            </w:r>
          </w:p>
        </w:tc>
        <w:tc>
          <w:tcPr>
            <w:tcW w:w="1516" w:type="dxa"/>
            <w:shd w:val="clear" w:color="auto" w:fill="C0C0C0"/>
            <w:vAlign w:val="bottom"/>
          </w:tcPr>
          <w:p w14:paraId="3BBDD19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FB-not citizen &amp; not legal resident</w:t>
            </w:r>
          </w:p>
        </w:tc>
        <w:tc>
          <w:tcPr>
            <w:tcW w:w="1218" w:type="dxa"/>
            <w:shd w:val="clear" w:color="auto" w:fill="C0C0C0"/>
            <w:vAlign w:val="bottom"/>
          </w:tcPr>
          <w:p w14:paraId="7C1DF79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24B0AAC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Registered voter</w:t>
            </w:r>
          </w:p>
        </w:tc>
      </w:tr>
      <w:tr w:rsidR="007E2376" w:rsidRPr="00DE6C92" w14:paraId="283A48D4" w14:textId="77777777" w:rsidTr="007E2376">
        <w:trPr>
          <w:jc w:val="center"/>
        </w:trPr>
        <w:tc>
          <w:tcPr>
            <w:tcW w:w="2578" w:type="dxa"/>
          </w:tcPr>
          <w:p w14:paraId="0D8F627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Less than 1 year to 5 years</w:t>
            </w:r>
          </w:p>
        </w:tc>
        <w:tc>
          <w:tcPr>
            <w:tcW w:w="806" w:type="dxa"/>
          </w:tcPr>
          <w:p w14:paraId="50C1D8C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843" w:type="dxa"/>
          </w:tcPr>
          <w:p w14:paraId="37A6512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56" w:type="dxa"/>
          </w:tcPr>
          <w:p w14:paraId="0284904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070" w:type="dxa"/>
          </w:tcPr>
          <w:p w14:paraId="32A09DD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62" w:type="dxa"/>
          </w:tcPr>
          <w:p w14:paraId="56D4CA2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516" w:type="dxa"/>
          </w:tcPr>
          <w:p w14:paraId="3C5B303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218" w:type="dxa"/>
          </w:tcPr>
          <w:p w14:paraId="1155EB8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4C189EF5" w14:textId="77777777" w:rsidTr="007E2376">
        <w:trPr>
          <w:jc w:val="center"/>
        </w:trPr>
        <w:tc>
          <w:tcPr>
            <w:tcW w:w="2578" w:type="dxa"/>
          </w:tcPr>
          <w:p w14:paraId="5F08C73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DE6C92">
              <w:rPr>
                <w:rFonts w:ascii="Georgia" w:hAnsi="Georgia"/>
                <w:bCs/>
                <w:sz w:val="22"/>
                <w:szCs w:val="22"/>
              </w:rPr>
              <w:t>6-10 years</w:t>
            </w:r>
          </w:p>
        </w:tc>
        <w:tc>
          <w:tcPr>
            <w:tcW w:w="806" w:type="dxa"/>
          </w:tcPr>
          <w:p w14:paraId="6ECFF09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843" w:type="dxa"/>
          </w:tcPr>
          <w:p w14:paraId="3A4D6F4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956" w:type="dxa"/>
          </w:tcPr>
          <w:p w14:paraId="47B2C70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070" w:type="dxa"/>
          </w:tcPr>
          <w:p w14:paraId="308AB91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62" w:type="dxa"/>
          </w:tcPr>
          <w:p w14:paraId="54EB041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516" w:type="dxa"/>
          </w:tcPr>
          <w:p w14:paraId="5707C4C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218" w:type="dxa"/>
          </w:tcPr>
          <w:p w14:paraId="601621B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r>
      <w:tr w:rsidR="007E2376" w:rsidRPr="00DE6C92" w14:paraId="34500D6C" w14:textId="77777777" w:rsidTr="007E2376">
        <w:trPr>
          <w:jc w:val="center"/>
        </w:trPr>
        <w:tc>
          <w:tcPr>
            <w:tcW w:w="2578" w:type="dxa"/>
          </w:tcPr>
          <w:p w14:paraId="6796F44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11-20 years</w:t>
            </w:r>
          </w:p>
        </w:tc>
        <w:tc>
          <w:tcPr>
            <w:tcW w:w="806" w:type="dxa"/>
          </w:tcPr>
          <w:p w14:paraId="2526D28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843" w:type="dxa"/>
          </w:tcPr>
          <w:p w14:paraId="5D67C42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56" w:type="dxa"/>
          </w:tcPr>
          <w:p w14:paraId="70DE26E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070" w:type="dxa"/>
          </w:tcPr>
          <w:p w14:paraId="1588228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162" w:type="dxa"/>
          </w:tcPr>
          <w:p w14:paraId="22A038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516" w:type="dxa"/>
          </w:tcPr>
          <w:p w14:paraId="7799FDF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218" w:type="dxa"/>
          </w:tcPr>
          <w:p w14:paraId="69B087A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r>
      <w:tr w:rsidR="007E2376" w:rsidRPr="00DE6C92" w14:paraId="225585D8" w14:textId="77777777" w:rsidTr="007E2376">
        <w:trPr>
          <w:jc w:val="center"/>
        </w:trPr>
        <w:tc>
          <w:tcPr>
            <w:tcW w:w="2578" w:type="dxa"/>
          </w:tcPr>
          <w:p w14:paraId="7E1FAB3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DE6C92">
              <w:rPr>
                <w:rFonts w:ascii="Georgia" w:hAnsi="Georgia"/>
                <w:bCs/>
                <w:sz w:val="22"/>
                <w:szCs w:val="22"/>
              </w:rPr>
              <w:t>More than 20 years</w:t>
            </w:r>
          </w:p>
        </w:tc>
        <w:tc>
          <w:tcPr>
            <w:tcW w:w="806" w:type="dxa"/>
          </w:tcPr>
          <w:p w14:paraId="1FF86C0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843" w:type="dxa"/>
          </w:tcPr>
          <w:p w14:paraId="1854CC3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956" w:type="dxa"/>
          </w:tcPr>
          <w:p w14:paraId="082B300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070" w:type="dxa"/>
          </w:tcPr>
          <w:p w14:paraId="7BDD37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162" w:type="dxa"/>
          </w:tcPr>
          <w:p w14:paraId="70A92E5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516" w:type="dxa"/>
          </w:tcPr>
          <w:p w14:paraId="2563548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18" w:type="dxa"/>
          </w:tcPr>
          <w:p w14:paraId="6EADF3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68</w:t>
            </w:r>
          </w:p>
        </w:tc>
      </w:tr>
      <w:tr w:rsidR="007E2376" w:rsidRPr="00DE6C92" w14:paraId="3D7D85D3" w14:textId="77777777" w:rsidTr="007E2376">
        <w:trPr>
          <w:jc w:val="center"/>
        </w:trPr>
        <w:tc>
          <w:tcPr>
            <w:tcW w:w="2578" w:type="dxa"/>
          </w:tcPr>
          <w:p w14:paraId="45FC7A5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Cs/>
                <w:sz w:val="22"/>
                <w:szCs w:val="22"/>
              </w:rPr>
            </w:pPr>
            <w:r w:rsidRPr="00DE6C92">
              <w:rPr>
                <w:rFonts w:ascii="Georgia" w:hAnsi="Georgia"/>
                <w:bCs/>
                <w:sz w:val="22"/>
                <w:szCs w:val="22"/>
              </w:rPr>
              <w:t>Don’t know/Refused</w:t>
            </w:r>
          </w:p>
        </w:tc>
        <w:tc>
          <w:tcPr>
            <w:tcW w:w="806" w:type="dxa"/>
          </w:tcPr>
          <w:p w14:paraId="01ED873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843" w:type="dxa"/>
          </w:tcPr>
          <w:p w14:paraId="1069F4C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956" w:type="dxa"/>
          </w:tcPr>
          <w:p w14:paraId="4BDFF99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070" w:type="dxa"/>
          </w:tcPr>
          <w:p w14:paraId="6A77066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62" w:type="dxa"/>
          </w:tcPr>
          <w:p w14:paraId="733D4A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516" w:type="dxa"/>
          </w:tcPr>
          <w:p w14:paraId="11527E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18" w:type="dxa"/>
          </w:tcPr>
          <w:p w14:paraId="24CBE78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bl>
    <w:p w14:paraId="1383C57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413A7F6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ab/>
        <w:t xml:space="preserve">Total Latinos </w:t>
      </w:r>
    </w:p>
    <w:p w14:paraId="7C3770B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bl>
      <w:tblPr>
        <w:tblW w:w="101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9"/>
        <w:gridCol w:w="807"/>
        <w:gridCol w:w="948"/>
        <w:gridCol w:w="1101"/>
        <w:gridCol w:w="978"/>
        <w:gridCol w:w="1158"/>
        <w:gridCol w:w="1406"/>
        <w:gridCol w:w="1434"/>
      </w:tblGrid>
      <w:tr w:rsidR="007E2376" w:rsidRPr="00DE6C92" w14:paraId="7DD88542" w14:textId="77777777" w:rsidTr="007E2376">
        <w:trPr>
          <w:trHeight w:val="647"/>
          <w:jc w:val="center"/>
        </w:trPr>
        <w:tc>
          <w:tcPr>
            <w:tcW w:w="2647" w:type="dxa"/>
            <w:shd w:val="clear" w:color="auto" w:fill="C0C0C0"/>
            <w:vAlign w:val="bottom"/>
          </w:tcPr>
          <w:p w14:paraId="75EBB01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810" w:type="dxa"/>
            <w:shd w:val="clear" w:color="auto" w:fill="C0C0C0"/>
            <w:vAlign w:val="bottom"/>
          </w:tcPr>
          <w:p w14:paraId="6DD012C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26DA98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240D40F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Total</w:t>
            </w:r>
          </w:p>
        </w:tc>
        <w:tc>
          <w:tcPr>
            <w:tcW w:w="862" w:type="dxa"/>
            <w:shd w:val="clear" w:color="auto" w:fill="C0C0C0"/>
            <w:vAlign w:val="bottom"/>
          </w:tcPr>
          <w:p w14:paraId="2B81071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FF8BC6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Native born</w:t>
            </w:r>
          </w:p>
        </w:tc>
        <w:tc>
          <w:tcPr>
            <w:tcW w:w="1086" w:type="dxa"/>
            <w:shd w:val="clear" w:color="auto" w:fill="C0C0C0"/>
            <w:vAlign w:val="bottom"/>
          </w:tcPr>
          <w:p w14:paraId="546112E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2B1F5DC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Foreign born</w:t>
            </w:r>
          </w:p>
        </w:tc>
        <w:tc>
          <w:tcPr>
            <w:tcW w:w="982" w:type="dxa"/>
            <w:shd w:val="clear" w:color="auto" w:fill="C0C0C0"/>
            <w:vAlign w:val="bottom"/>
          </w:tcPr>
          <w:p w14:paraId="6D5D225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28FB19E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FB-U.S. citizen</w:t>
            </w:r>
          </w:p>
        </w:tc>
        <w:tc>
          <w:tcPr>
            <w:tcW w:w="990" w:type="dxa"/>
            <w:shd w:val="clear" w:color="auto" w:fill="C0C0C0"/>
            <w:vAlign w:val="bottom"/>
          </w:tcPr>
          <w:p w14:paraId="441E8D7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legal resident</w:t>
            </w:r>
          </w:p>
        </w:tc>
        <w:tc>
          <w:tcPr>
            <w:tcW w:w="1536" w:type="dxa"/>
            <w:shd w:val="clear" w:color="auto" w:fill="C0C0C0"/>
            <w:vAlign w:val="bottom"/>
          </w:tcPr>
          <w:p w14:paraId="6325C51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FB-not citizen &amp; not legal resident</w:t>
            </w:r>
          </w:p>
        </w:tc>
        <w:tc>
          <w:tcPr>
            <w:tcW w:w="1218" w:type="dxa"/>
            <w:shd w:val="clear" w:color="auto" w:fill="C0C0C0"/>
            <w:vAlign w:val="bottom"/>
          </w:tcPr>
          <w:p w14:paraId="3B06689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7FE7E21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Registered voter</w:t>
            </w:r>
          </w:p>
        </w:tc>
      </w:tr>
      <w:tr w:rsidR="007E2376" w:rsidRPr="00DE6C92" w14:paraId="409E72C9" w14:textId="77777777" w:rsidTr="007E2376">
        <w:trPr>
          <w:jc w:val="center"/>
        </w:trPr>
        <w:tc>
          <w:tcPr>
            <w:tcW w:w="2647" w:type="dxa"/>
          </w:tcPr>
          <w:p w14:paraId="767D222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Less than 1 year to 5 years</w:t>
            </w:r>
          </w:p>
        </w:tc>
        <w:tc>
          <w:tcPr>
            <w:tcW w:w="810" w:type="dxa"/>
          </w:tcPr>
          <w:p w14:paraId="3993D84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62" w:type="dxa"/>
          </w:tcPr>
          <w:p w14:paraId="77DE13B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86" w:type="dxa"/>
          </w:tcPr>
          <w:p w14:paraId="1DA6EBC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82" w:type="dxa"/>
          </w:tcPr>
          <w:p w14:paraId="27AF45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90" w:type="dxa"/>
          </w:tcPr>
          <w:p w14:paraId="0A0EBDE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536" w:type="dxa"/>
          </w:tcPr>
          <w:p w14:paraId="72990CC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218" w:type="dxa"/>
          </w:tcPr>
          <w:p w14:paraId="748C2CC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316CD096" w14:textId="77777777" w:rsidTr="007E2376">
        <w:trPr>
          <w:jc w:val="center"/>
        </w:trPr>
        <w:tc>
          <w:tcPr>
            <w:tcW w:w="2647" w:type="dxa"/>
          </w:tcPr>
          <w:p w14:paraId="19A64E2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DE6C92">
              <w:rPr>
                <w:rFonts w:ascii="Georgia" w:hAnsi="Georgia"/>
                <w:bCs/>
                <w:sz w:val="22"/>
                <w:szCs w:val="22"/>
              </w:rPr>
              <w:t>6-10 years</w:t>
            </w:r>
          </w:p>
        </w:tc>
        <w:tc>
          <w:tcPr>
            <w:tcW w:w="810" w:type="dxa"/>
          </w:tcPr>
          <w:p w14:paraId="1C12074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862" w:type="dxa"/>
          </w:tcPr>
          <w:p w14:paraId="7AAE6DC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86" w:type="dxa"/>
          </w:tcPr>
          <w:p w14:paraId="10B691F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982" w:type="dxa"/>
          </w:tcPr>
          <w:p w14:paraId="4709567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90" w:type="dxa"/>
          </w:tcPr>
          <w:p w14:paraId="4C46E88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536" w:type="dxa"/>
          </w:tcPr>
          <w:p w14:paraId="5752451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218" w:type="dxa"/>
          </w:tcPr>
          <w:p w14:paraId="0A31BEA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r w:rsidR="007E2376" w:rsidRPr="00DE6C92" w14:paraId="38A00693" w14:textId="77777777" w:rsidTr="007E2376">
        <w:trPr>
          <w:jc w:val="center"/>
        </w:trPr>
        <w:tc>
          <w:tcPr>
            <w:tcW w:w="2647" w:type="dxa"/>
          </w:tcPr>
          <w:p w14:paraId="368AC6E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11-20 years</w:t>
            </w:r>
          </w:p>
        </w:tc>
        <w:tc>
          <w:tcPr>
            <w:tcW w:w="810" w:type="dxa"/>
          </w:tcPr>
          <w:p w14:paraId="04FCB56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862" w:type="dxa"/>
          </w:tcPr>
          <w:p w14:paraId="6DC7059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86" w:type="dxa"/>
          </w:tcPr>
          <w:p w14:paraId="072DF99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982" w:type="dxa"/>
          </w:tcPr>
          <w:p w14:paraId="09CC4B2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990" w:type="dxa"/>
          </w:tcPr>
          <w:p w14:paraId="7D6BED5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536" w:type="dxa"/>
          </w:tcPr>
          <w:p w14:paraId="307CD1B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218" w:type="dxa"/>
          </w:tcPr>
          <w:p w14:paraId="3F86FCE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r>
      <w:tr w:rsidR="007E2376" w:rsidRPr="00DE6C92" w14:paraId="43CBF073" w14:textId="77777777" w:rsidTr="007E2376">
        <w:trPr>
          <w:jc w:val="center"/>
        </w:trPr>
        <w:tc>
          <w:tcPr>
            <w:tcW w:w="2647" w:type="dxa"/>
          </w:tcPr>
          <w:p w14:paraId="6E2910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DE6C92">
              <w:rPr>
                <w:rFonts w:ascii="Georgia" w:hAnsi="Georgia"/>
                <w:bCs/>
                <w:sz w:val="22"/>
                <w:szCs w:val="22"/>
              </w:rPr>
              <w:t>More than 20 years</w:t>
            </w:r>
          </w:p>
        </w:tc>
        <w:tc>
          <w:tcPr>
            <w:tcW w:w="810" w:type="dxa"/>
          </w:tcPr>
          <w:p w14:paraId="385D0DA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862" w:type="dxa"/>
          </w:tcPr>
          <w:p w14:paraId="64E1416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086" w:type="dxa"/>
          </w:tcPr>
          <w:p w14:paraId="309679F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982" w:type="dxa"/>
          </w:tcPr>
          <w:p w14:paraId="17D29E8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990" w:type="dxa"/>
          </w:tcPr>
          <w:p w14:paraId="06185CB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536" w:type="dxa"/>
          </w:tcPr>
          <w:p w14:paraId="6FA895E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18" w:type="dxa"/>
          </w:tcPr>
          <w:p w14:paraId="318B306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r>
      <w:tr w:rsidR="007E2376" w:rsidRPr="00DE6C92" w14:paraId="6153EC5B" w14:textId="77777777" w:rsidTr="007E2376">
        <w:trPr>
          <w:jc w:val="center"/>
        </w:trPr>
        <w:tc>
          <w:tcPr>
            <w:tcW w:w="2647" w:type="dxa"/>
            <w:vAlign w:val="bottom"/>
          </w:tcPr>
          <w:p w14:paraId="01D4453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Cs/>
                <w:sz w:val="22"/>
                <w:szCs w:val="22"/>
              </w:rPr>
            </w:pPr>
            <w:r w:rsidRPr="00DE6C92">
              <w:rPr>
                <w:rFonts w:ascii="Georgia" w:hAnsi="Georgia"/>
                <w:bCs/>
                <w:sz w:val="22"/>
                <w:szCs w:val="22"/>
              </w:rPr>
              <w:t>Born in the U.S.</w:t>
            </w:r>
          </w:p>
        </w:tc>
        <w:tc>
          <w:tcPr>
            <w:tcW w:w="810" w:type="dxa"/>
          </w:tcPr>
          <w:p w14:paraId="477130B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862" w:type="dxa"/>
          </w:tcPr>
          <w:p w14:paraId="5C66CA7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90</w:t>
            </w:r>
          </w:p>
        </w:tc>
        <w:tc>
          <w:tcPr>
            <w:tcW w:w="1086" w:type="dxa"/>
          </w:tcPr>
          <w:p w14:paraId="6E728DA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82" w:type="dxa"/>
          </w:tcPr>
          <w:p w14:paraId="3BB1FA2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90" w:type="dxa"/>
          </w:tcPr>
          <w:p w14:paraId="35D61E4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36" w:type="dxa"/>
          </w:tcPr>
          <w:p w14:paraId="7253820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18" w:type="dxa"/>
          </w:tcPr>
          <w:p w14:paraId="08AFF4E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62</w:t>
            </w:r>
          </w:p>
        </w:tc>
      </w:tr>
      <w:tr w:rsidR="007E2376" w:rsidRPr="00DE6C92" w14:paraId="35876048" w14:textId="77777777" w:rsidTr="007E2376">
        <w:trPr>
          <w:jc w:val="center"/>
        </w:trPr>
        <w:tc>
          <w:tcPr>
            <w:tcW w:w="2647" w:type="dxa"/>
          </w:tcPr>
          <w:p w14:paraId="6B9F4B1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Cs/>
                <w:sz w:val="22"/>
                <w:szCs w:val="22"/>
              </w:rPr>
            </w:pPr>
            <w:r w:rsidRPr="00DE6C92">
              <w:rPr>
                <w:rFonts w:ascii="Georgia" w:hAnsi="Georgia"/>
                <w:bCs/>
                <w:sz w:val="22"/>
                <w:szCs w:val="22"/>
              </w:rPr>
              <w:t>Don’t know/Refused</w:t>
            </w:r>
          </w:p>
        </w:tc>
        <w:tc>
          <w:tcPr>
            <w:tcW w:w="810" w:type="dxa"/>
          </w:tcPr>
          <w:p w14:paraId="591121C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862" w:type="dxa"/>
          </w:tcPr>
          <w:p w14:paraId="014A8AF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86" w:type="dxa"/>
          </w:tcPr>
          <w:p w14:paraId="23C209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82" w:type="dxa"/>
          </w:tcPr>
          <w:p w14:paraId="65E9250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90" w:type="dxa"/>
          </w:tcPr>
          <w:p w14:paraId="3C3E67E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536" w:type="dxa"/>
          </w:tcPr>
          <w:p w14:paraId="4124EFB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18" w:type="dxa"/>
          </w:tcPr>
          <w:p w14:paraId="410D47C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bl>
    <w:p w14:paraId="25856C7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p>
    <w:p w14:paraId="0A9F07E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ab/>
        <w:t>(Asked of total Latinos born in the U.S. or Puerto Rico; n =492; Registered voter = 346)</w:t>
      </w:r>
    </w:p>
    <w:p w14:paraId="11FF91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7.</w:t>
      </w:r>
      <w:r w:rsidRPr="00DE6C92">
        <w:rPr>
          <w:rFonts w:ascii="Georgia" w:hAnsi="Georgia"/>
          <w:sz w:val="22"/>
          <w:szCs w:val="22"/>
        </w:rPr>
        <w:tab/>
        <w:t>Was your mother born on the island of Puerto Rico, in the United States, or in another country?</w:t>
      </w:r>
    </w:p>
    <w:p w14:paraId="147AA7E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3"/>
        <w:gridCol w:w="987"/>
        <w:gridCol w:w="793"/>
        <w:gridCol w:w="1247"/>
        <w:gridCol w:w="1135"/>
        <w:gridCol w:w="1138"/>
      </w:tblGrid>
      <w:tr w:rsidR="007E2376" w:rsidRPr="00DE6C92" w14:paraId="2CEF8E1A" w14:textId="77777777" w:rsidTr="007E2376">
        <w:trPr>
          <w:jc w:val="center"/>
        </w:trPr>
        <w:tc>
          <w:tcPr>
            <w:tcW w:w="3556" w:type="dxa"/>
            <w:shd w:val="clear" w:color="auto" w:fill="C0C0C0"/>
          </w:tcPr>
          <w:p w14:paraId="408881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852" w:type="dxa"/>
            <w:shd w:val="clear" w:color="auto" w:fill="C0C0C0"/>
          </w:tcPr>
          <w:p w14:paraId="4FCA5B7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Puerto Rico</w:t>
            </w:r>
          </w:p>
        </w:tc>
        <w:tc>
          <w:tcPr>
            <w:tcW w:w="806" w:type="dxa"/>
            <w:shd w:val="clear" w:color="auto" w:fill="C0C0C0"/>
          </w:tcPr>
          <w:p w14:paraId="21236BA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6E5987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U.S.</w:t>
            </w:r>
          </w:p>
        </w:tc>
        <w:tc>
          <w:tcPr>
            <w:tcW w:w="1258" w:type="dxa"/>
            <w:shd w:val="clear" w:color="auto" w:fill="C0C0C0"/>
          </w:tcPr>
          <w:p w14:paraId="1117134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Another country</w:t>
            </w:r>
          </w:p>
        </w:tc>
        <w:tc>
          <w:tcPr>
            <w:tcW w:w="1165" w:type="dxa"/>
            <w:shd w:val="clear" w:color="auto" w:fill="C0C0C0"/>
          </w:tcPr>
          <w:p w14:paraId="3D4B62E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976" w:type="dxa"/>
            <w:shd w:val="clear" w:color="auto" w:fill="C0C0C0"/>
          </w:tcPr>
          <w:p w14:paraId="101E4F8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75DCA69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33F59683" w14:textId="77777777" w:rsidTr="007E2376">
        <w:trPr>
          <w:jc w:val="center"/>
        </w:trPr>
        <w:tc>
          <w:tcPr>
            <w:tcW w:w="3556" w:type="dxa"/>
          </w:tcPr>
          <w:p w14:paraId="7D2B4B8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852" w:type="dxa"/>
          </w:tcPr>
          <w:p w14:paraId="00FDF40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806" w:type="dxa"/>
          </w:tcPr>
          <w:p w14:paraId="2986A26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258" w:type="dxa"/>
          </w:tcPr>
          <w:p w14:paraId="2D1133A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1165" w:type="dxa"/>
          </w:tcPr>
          <w:p w14:paraId="07F7FBD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6" w:type="dxa"/>
          </w:tcPr>
          <w:p w14:paraId="4F84C7E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47B5DDAC" w14:textId="77777777" w:rsidTr="007E2376">
        <w:trPr>
          <w:jc w:val="center"/>
        </w:trPr>
        <w:tc>
          <w:tcPr>
            <w:tcW w:w="3556" w:type="dxa"/>
          </w:tcPr>
          <w:p w14:paraId="6F9BFA8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852" w:type="dxa"/>
          </w:tcPr>
          <w:p w14:paraId="4DE7E0B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806" w:type="dxa"/>
          </w:tcPr>
          <w:p w14:paraId="53A3CEA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258" w:type="dxa"/>
          </w:tcPr>
          <w:p w14:paraId="4E3C9DA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1165" w:type="dxa"/>
          </w:tcPr>
          <w:p w14:paraId="06793BE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6" w:type="dxa"/>
          </w:tcPr>
          <w:p w14:paraId="73FCE3A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2705FA4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2B5E8999" w14:textId="77777777" w:rsidR="00925683"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ab/>
      </w:r>
    </w:p>
    <w:p w14:paraId="64D18154" w14:textId="77777777" w:rsidR="00925683" w:rsidRDefault="00925683">
      <w:pPr>
        <w:rPr>
          <w:rFonts w:ascii="Georgia" w:hAnsi="Georgia"/>
          <w:b/>
          <w:sz w:val="22"/>
          <w:szCs w:val="22"/>
        </w:rPr>
      </w:pPr>
      <w:r>
        <w:rPr>
          <w:rFonts w:ascii="Georgia" w:hAnsi="Georgia"/>
          <w:b/>
          <w:sz w:val="22"/>
          <w:szCs w:val="22"/>
        </w:rPr>
        <w:br w:type="page"/>
      </w:r>
    </w:p>
    <w:p w14:paraId="545B700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(Asked of total Latinos born in the U.S. or Puerto Rico; n =492; Registered voter = 346)</w:t>
      </w:r>
    </w:p>
    <w:p w14:paraId="52E651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8.</w:t>
      </w:r>
      <w:r w:rsidRPr="00DE6C92">
        <w:rPr>
          <w:rFonts w:ascii="Georgia" w:hAnsi="Georgia"/>
          <w:sz w:val="22"/>
          <w:szCs w:val="22"/>
        </w:rPr>
        <w:tab/>
        <w:t xml:space="preserve">Was your father born on the island of Puerto Rico, in the United States, or in another country? </w:t>
      </w:r>
    </w:p>
    <w:p w14:paraId="68DEFBB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8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8"/>
        <w:gridCol w:w="990"/>
        <w:gridCol w:w="718"/>
        <w:gridCol w:w="1252"/>
        <w:gridCol w:w="878"/>
        <w:gridCol w:w="1138"/>
      </w:tblGrid>
      <w:tr w:rsidR="007E2376" w:rsidRPr="00DE6C92" w14:paraId="1F24980D" w14:textId="77777777" w:rsidTr="007E2376">
        <w:trPr>
          <w:jc w:val="center"/>
        </w:trPr>
        <w:tc>
          <w:tcPr>
            <w:tcW w:w="3717" w:type="dxa"/>
            <w:shd w:val="clear" w:color="auto" w:fill="C0C0C0"/>
          </w:tcPr>
          <w:p w14:paraId="4D6AE44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990" w:type="dxa"/>
            <w:shd w:val="clear" w:color="auto" w:fill="C0C0C0"/>
          </w:tcPr>
          <w:p w14:paraId="18C396D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Puerto Rico</w:t>
            </w:r>
          </w:p>
        </w:tc>
        <w:tc>
          <w:tcPr>
            <w:tcW w:w="720" w:type="dxa"/>
            <w:shd w:val="clear" w:color="auto" w:fill="C0C0C0"/>
          </w:tcPr>
          <w:p w14:paraId="227E67E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6660DA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U.S.</w:t>
            </w:r>
          </w:p>
        </w:tc>
        <w:tc>
          <w:tcPr>
            <w:tcW w:w="1260" w:type="dxa"/>
            <w:shd w:val="clear" w:color="auto" w:fill="C0C0C0"/>
          </w:tcPr>
          <w:p w14:paraId="74265A4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Another country</w:t>
            </w:r>
          </w:p>
        </w:tc>
        <w:tc>
          <w:tcPr>
            <w:tcW w:w="853" w:type="dxa"/>
            <w:shd w:val="clear" w:color="auto" w:fill="C0C0C0"/>
          </w:tcPr>
          <w:p w14:paraId="7E61CF0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974" w:type="dxa"/>
            <w:shd w:val="clear" w:color="auto" w:fill="C0C0C0"/>
          </w:tcPr>
          <w:p w14:paraId="0950F26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16F1FD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257BBF9F" w14:textId="77777777" w:rsidTr="007E2376">
        <w:trPr>
          <w:jc w:val="center"/>
        </w:trPr>
        <w:tc>
          <w:tcPr>
            <w:tcW w:w="3717" w:type="dxa"/>
          </w:tcPr>
          <w:p w14:paraId="59E9FF9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990" w:type="dxa"/>
          </w:tcPr>
          <w:p w14:paraId="01002E0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720" w:type="dxa"/>
          </w:tcPr>
          <w:p w14:paraId="7EF2614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1260" w:type="dxa"/>
          </w:tcPr>
          <w:p w14:paraId="338A335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c>
          <w:tcPr>
            <w:tcW w:w="853" w:type="dxa"/>
          </w:tcPr>
          <w:p w14:paraId="57DF5FB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14:paraId="2F67357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77B881F3" w14:textId="77777777" w:rsidTr="007E2376">
        <w:trPr>
          <w:jc w:val="center"/>
        </w:trPr>
        <w:tc>
          <w:tcPr>
            <w:tcW w:w="3717" w:type="dxa"/>
          </w:tcPr>
          <w:p w14:paraId="17730DF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990" w:type="dxa"/>
          </w:tcPr>
          <w:p w14:paraId="33EC1A2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720" w:type="dxa"/>
          </w:tcPr>
          <w:p w14:paraId="03B3CD9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260" w:type="dxa"/>
          </w:tcPr>
          <w:p w14:paraId="23E3E78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853" w:type="dxa"/>
          </w:tcPr>
          <w:p w14:paraId="7935608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14:paraId="0FC445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7C5E4B9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48872464" w14:textId="77777777" w:rsidR="0006139B" w:rsidRPr="00DE6C92" w:rsidRDefault="0006139B"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9</w:t>
      </w:r>
    </w:p>
    <w:p w14:paraId="038BFB41" w14:textId="77777777" w:rsidR="0006139B" w:rsidRPr="00DE6C92" w:rsidRDefault="0006139B"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10</w:t>
      </w:r>
    </w:p>
    <w:p w14:paraId="2C32A7CF" w14:textId="77777777" w:rsidR="0006139B" w:rsidRPr="00DE6C92" w:rsidRDefault="0006139B"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2E5C76B5" w14:textId="77777777" w:rsidR="00344056" w:rsidRPr="00DE6C92" w:rsidRDefault="00344056">
      <w:pPr>
        <w:rPr>
          <w:rFonts w:ascii="Georgia" w:hAnsi="Georgia"/>
          <w:b/>
          <w:sz w:val="22"/>
          <w:szCs w:val="22"/>
        </w:rPr>
      </w:pPr>
      <w:r w:rsidRPr="00DE6C92">
        <w:rPr>
          <w:rFonts w:ascii="Georgia" w:hAnsi="Georgia"/>
          <w:b/>
          <w:sz w:val="22"/>
          <w:szCs w:val="22"/>
        </w:rPr>
        <w:br w:type="page"/>
      </w:r>
    </w:p>
    <w:p w14:paraId="2C42D4A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POLITICS</w:t>
      </w:r>
    </w:p>
    <w:p w14:paraId="1AE598F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(READ) On another subject…</w:t>
      </w:r>
    </w:p>
    <w:p w14:paraId="7528E97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D91F9A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11.</w:t>
      </w:r>
      <w:r w:rsidRPr="00DE6C92">
        <w:rPr>
          <w:rFonts w:ascii="Georgia" w:hAnsi="Georgia"/>
          <w:sz w:val="22"/>
          <w:szCs w:val="22"/>
        </w:rPr>
        <w:tab/>
        <w:t xml:space="preserve">All in all, are you satisfied or dissatisfied with the way things are going in this country today? </w:t>
      </w:r>
    </w:p>
    <w:p w14:paraId="2423AA7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9"/>
        <w:gridCol w:w="1204"/>
        <w:gridCol w:w="1548"/>
        <w:gridCol w:w="1065"/>
        <w:gridCol w:w="1138"/>
      </w:tblGrid>
      <w:tr w:rsidR="007E2376" w:rsidRPr="00DE6C92" w14:paraId="65DE0844" w14:textId="77777777" w:rsidTr="007E2376">
        <w:trPr>
          <w:jc w:val="center"/>
        </w:trPr>
        <w:tc>
          <w:tcPr>
            <w:tcW w:w="3719" w:type="dxa"/>
            <w:shd w:val="clear" w:color="auto" w:fill="C0C0C0"/>
          </w:tcPr>
          <w:p w14:paraId="074FDB3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53" w:type="dxa"/>
            <w:shd w:val="clear" w:color="auto" w:fill="C0C0C0"/>
          </w:tcPr>
          <w:p w14:paraId="1D9AB9F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3DCBD1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Satisfied</w:t>
            </w:r>
          </w:p>
        </w:tc>
        <w:tc>
          <w:tcPr>
            <w:tcW w:w="1292" w:type="dxa"/>
            <w:shd w:val="clear" w:color="auto" w:fill="C0C0C0"/>
          </w:tcPr>
          <w:p w14:paraId="564E704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A35F64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Dissatisfied</w:t>
            </w:r>
          </w:p>
        </w:tc>
        <w:tc>
          <w:tcPr>
            <w:tcW w:w="1065" w:type="dxa"/>
            <w:shd w:val="clear" w:color="auto" w:fill="C0C0C0"/>
          </w:tcPr>
          <w:p w14:paraId="2335311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94" w:type="dxa"/>
            <w:shd w:val="clear" w:color="auto" w:fill="C0C0C0"/>
          </w:tcPr>
          <w:p w14:paraId="4AA94DD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C1D29E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4722D8BE" w14:textId="77777777" w:rsidTr="007E2376">
        <w:trPr>
          <w:jc w:val="center"/>
        </w:trPr>
        <w:tc>
          <w:tcPr>
            <w:tcW w:w="3719" w:type="dxa"/>
          </w:tcPr>
          <w:p w14:paraId="11F0082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153" w:type="dxa"/>
          </w:tcPr>
          <w:p w14:paraId="40746AE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292" w:type="dxa"/>
          </w:tcPr>
          <w:p w14:paraId="4D36BB8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065" w:type="dxa"/>
          </w:tcPr>
          <w:p w14:paraId="47C4CAB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094" w:type="dxa"/>
          </w:tcPr>
          <w:p w14:paraId="63A1897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66E9FDD0" w14:textId="77777777" w:rsidTr="007E2376">
        <w:trPr>
          <w:jc w:val="center"/>
        </w:trPr>
        <w:tc>
          <w:tcPr>
            <w:tcW w:w="3719" w:type="dxa"/>
          </w:tcPr>
          <w:p w14:paraId="1EE1D44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153" w:type="dxa"/>
          </w:tcPr>
          <w:p w14:paraId="589A81A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292" w:type="dxa"/>
          </w:tcPr>
          <w:p w14:paraId="3A6D1B9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1065" w:type="dxa"/>
          </w:tcPr>
          <w:p w14:paraId="06C9537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094" w:type="dxa"/>
          </w:tcPr>
          <w:p w14:paraId="7493D89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6C354244" w14:textId="77777777" w:rsidTr="007E2376">
        <w:trPr>
          <w:jc w:val="center"/>
        </w:trPr>
        <w:tc>
          <w:tcPr>
            <w:tcW w:w="3719" w:type="dxa"/>
          </w:tcPr>
          <w:p w14:paraId="39BAFB4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 Born</w:t>
            </w:r>
          </w:p>
        </w:tc>
        <w:tc>
          <w:tcPr>
            <w:tcW w:w="1153" w:type="dxa"/>
          </w:tcPr>
          <w:p w14:paraId="554720D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c>
          <w:tcPr>
            <w:tcW w:w="1292" w:type="dxa"/>
          </w:tcPr>
          <w:p w14:paraId="24C3EBF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1065" w:type="dxa"/>
          </w:tcPr>
          <w:p w14:paraId="0B3F3E7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094" w:type="dxa"/>
          </w:tcPr>
          <w:p w14:paraId="144D154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166F72D" w14:textId="77777777" w:rsidTr="007E2376">
        <w:trPr>
          <w:jc w:val="center"/>
        </w:trPr>
        <w:tc>
          <w:tcPr>
            <w:tcW w:w="3719" w:type="dxa"/>
          </w:tcPr>
          <w:p w14:paraId="523C1AD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153" w:type="dxa"/>
          </w:tcPr>
          <w:p w14:paraId="66DFB3B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292" w:type="dxa"/>
          </w:tcPr>
          <w:p w14:paraId="2EFDE04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065" w:type="dxa"/>
          </w:tcPr>
          <w:p w14:paraId="5C92B0A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094" w:type="dxa"/>
          </w:tcPr>
          <w:p w14:paraId="028EF55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584E5C92" w14:textId="77777777" w:rsidTr="007E2376">
        <w:trPr>
          <w:jc w:val="center"/>
        </w:trPr>
        <w:tc>
          <w:tcPr>
            <w:tcW w:w="3719" w:type="dxa"/>
          </w:tcPr>
          <w:p w14:paraId="26255AC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153" w:type="dxa"/>
          </w:tcPr>
          <w:p w14:paraId="0217940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c>
          <w:tcPr>
            <w:tcW w:w="1292" w:type="dxa"/>
          </w:tcPr>
          <w:p w14:paraId="5D978CD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065" w:type="dxa"/>
          </w:tcPr>
          <w:p w14:paraId="1A01FC7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094" w:type="dxa"/>
          </w:tcPr>
          <w:p w14:paraId="593EC66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090AE64" w14:textId="77777777" w:rsidTr="007E2376">
        <w:trPr>
          <w:jc w:val="center"/>
        </w:trPr>
        <w:tc>
          <w:tcPr>
            <w:tcW w:w="3719" w:type="dxa"/>
          </w:tcPr>
          <w:p w14:paraId="5142303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153" w:type="dxa"/>
          </w:tcPr>
          <w:p w14:paraId="7341A73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292" w:type="dxa"/>
          </w:tcPr>
          <w:p w14:paraId="38B9E4D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c>
          <w:tcPr>
            <w:tcW w:w="1065" w:type="dxa"/>
          </w:tcPr>
          <w:p w14:paraId="4E8DEF7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094" w:type="dxa"/>
          </w:tcPr>
          <w:p w14:paraId="36297C4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F272554" w14:textId="77777777" w:rsidTr="007E2376">
        <w:trPr>
          <w:jc w:val="center"/>
        </w:trPr>
        <w:tc>
          <w:tcPr>
            <w:tcW w:w="3719" w:type="dxa"/>
          </w:tcPr>
          <w:p w14:paraId="797F17E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153" w:type="dxa"/>
          </w:tcPr>
          <w:p w14:paraId="1BC5EAF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292" w:type="dxa"/>
          </w:tcPr>
          <w:p w14:paraId="12D4CA8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c>
          <w:tcPr>
            <w:tcW w:w="1065" w:type="dxa"/>
          </w:tcPr>
          <w:p w14:paraId="086B20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094" w:type="dxa"/>
          </w:tcPr>
          <w:p w14:paraId="10BD09A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bl>
    <w:p w14:paraId="5BCFD81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FA0C1C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12.</w:t>
      </w:r>
      <w:r w:rsidRPr="00DE6C92">
        <w:rPr>
          <w:rFonts w:ascii="Georgia" w:hAnsi="Georgia"/>
          <w:sz w:val="22"/>
          <w:szCs w:val="22"/>
        </w:rPr>
        <w:tab/>
        <w:t>Do you approve or disapprove of the way Barack Obama is handling his job as president?</w:t>
      </w:r>
    </w:p>
    <w:p w14:paraId="653661E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5"/>
        <w:gridCol w:w="1222"/>
        <w:gridCol w:w="1516"/>
        <w:gridCol w:w="1624"/>
        <w:gridCol w:w="1613"/>
        <w:gridCol w:w="1250"/>
      </w:tblGrid>
      <w:tr w:rsidR="007E2376" w:rsidRPr="00DE6C92" w14:paraId="0EC03288" w14:textId="77777777" w:rsidTr="007E2376">
        <w:trPr>
          <w:jc w:val="center"/>
        </w:trPr>
        <w:tc>
          <w:tcPr>
            <w:tcW w:w="2164" w:type="dxa"/>
            <w:shd w:val="clear" w:color="auto" w:fill="BFBFBF"/>
          </w:tcPr>
          <w:p w14:paraId="7255E1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224" w:type="dxa"/>
            <w:shd w:val="clear" w:color="auto" w:fill="BFBFBF"/>
            <w:vAlign w:val="bottom"/>
          </w:tcPr>
          <w:p w14:paraId="63AE953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Approve</w:t>
            </w:r>
          </w:p>
        </w:tc>
        <w:tc>
          <w:tcPr>
            <w:tcW w:w="1292" w:type="dxa"/>
            <w:shd w:val="clear" w:color="auto" w:fill="BFBFBF"/>
            <w:vAlign w:val="bottom"/>
          </w:tcPr>
          <w:p w14:paraId="3BA001E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Disapprove</w:t>
            </w:r>
          </w:p>
        </w:tc>
        <w:tc>
          <w:tcPr>
            <w:tcW w:w="1647" w:type="dxa"/>
            <w:shd w:val="clear" w:color="auto" w:fill="BFBFBF"/>
          </w:tcPr>
          <w:p w14:paraId="0476C6D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 opinion</w:t>
            </w:r>
          </w:p>
        </w:tc>
        <w:tc>
          <w:tcPr>
            <w:tcW w:w="1647" w:type="dxa"/>
            <w:shd w:val="clear" w:color="auto" w:fill="BFBFBF"/>
          </w:tcPr>
          <w:p w14:paraId="5BB7664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255" w:type="dxa"/>
            <w:shd w:val="clear" w:color="auto" w:fill="BFBFBF"/>
          </w:tcPr>
          <w:p w14:paraId="25DC47E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52CCE69E" w14:textId="77777777" w:rsidTr="007E2376">
        <w:trPr>
          <w:jc w:val="center"/>
        </w:trPr>
        <w:tc>
          <w:tcPr>
            <w:tcW w:w="2164" w:type="dxa"/>
          </w:tcPr>
          <w:p w14:paraId="7E5F404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224" w:type="dxa"/>
          </w:tcPr>
          <w:p w14:paraId="2732D35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292" w:type="dxa"/>
          </w:tcPr>
          <w:p w14:paraId="63E1A25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647" w:type="dxa"/>
          </w:tcPr>
          <w:p w14:paraId="621CD9B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647" w:type="dxa"/>
          </w:tcPr>
          <w:p w14:paraId="07D9F91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55" w:type="dxa"/>
          </w:tcPr>
          <w:p w14:paraId="50366BA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74CB9AED" w14:textId="77777777" w:rsidTr="007E2376">
        <w:trPr>
          <w:jc w:val="center"/>
        </w:trPr>
        <w:tc>
          <w:tcPr>
            <w:tcW w:w="2164" w:type="dxa"/>
          </w:tcPr>
          <w:p w14:paraId="19B82C6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224" w:type="dxa"/>
          </w:tcPr>
          <w:p w14:paraId="498BCED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292" w:type="dxa"/>
          </w:tcPr>
          <w:p w14:paraId="138C12F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647" w:type="dxa"/>
          </w:tcPr>
          <w:p w14:paraId="7FC11C7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647" w:type="dxa"/>
          </w:tcPr>
          <w:p w14:paraId="2E6D258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55" w:type="dxa"/>
          </w:tcPr>
          <w:p w14:paraId="2C452C9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3024EB74" w14:textId="77777777" w:rsidTr="007E2376">
        <w:trPr>
          <w:jc w:val="center"/>
        </w:trPr>
        <w:tc>
          <w:tcPr>
            <w:tcW w:w="2164" w:type="dxa"/>
          </w:tcPr>
          <w:p w14:paraId="420377A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224" w:type="dxa"/>
          </w:tcPr>
          <w:p w14:paraId="1A11F76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1292" w:type="dxa"/>
          </w:tcPr>
          <w:p w14:paraId="3E4C9A3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647" w:type="dxa"/>
          </w:tcPr>
          <w:p w14:paraId="1BC5C0A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647" w:type="dxa"/>
          </w:tcPr>
          <w:p w14:paraId="0C7C536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55" w:type="dxa"/>
          </w:tcPr>
          <w:p w14:paraId="189891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5CDEFEF4" w14:textId="77777777" w:rsidTr="007E2376">
        <w:trPr>
          <w:jc w:val="center"/>
        </w:trPr>
        <w:tc>
          <w:tcPr>
            <w:tcW w:w="2164" w:type="dxa"/>
          </w:tcPr>
          <w:p w14:paraId="13698D7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224" w:type="dxa"/>
          </w:tcPr>
          <w:p w14:paraId="5365F82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1292" w:type="dxa"/>
          </w:tcPr>
          <w:p w14:paraId="09ED16A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647" w:type="dxa"/>
          </w:tcPr>
          <w:p w14:paraId="6789F60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647" w:type="dxa"/>
          </w:tcPr>
          <w:p w14:paraId="32AF643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55" w:type="dxa"/>
          </w:tcPr>
          <w:p w14:paraId="0DA3B83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CCAA531" w14:textId="77777777" w:rsidTr="007E2376">
        <w:trPr>
          <w:jc w:val="center"/>
        </w:trPr>
        <w:tc>
          <w:tcPr>
            <w:tcW w:w="2164" w:type="dxa"/>
          </w:tcPr>
          <w:p w14:paraId="71E7C2D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224" w:type="dxa"/>
          </w:tcPr>
          <w:p w14:paraId="632A70A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1292" w:type="dxa"/>
          </w:tcPr>
          <w:p w14:paraId="6E3143B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647" w:type="dxa"/>
          </w:tcPr>
          <w:p w14:paraId="7300678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647" w:type="dxa"/>
          </w:tcPr>
          <w:p w14:paraId="7191678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55" w:type="dxa"/>
          </w:tcPr>
          <w:p w14:paraId="723EC2F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97A39C7" w14:textId="77777777" w:rsidTr="007E2376">
        <w:trPr>
          <w:jc w:val="center"/>
        </w:trPr>
        <w:tc>
          <w:tcPr>
            <w:tcW w:w="2164" w:type="dxa"/>
          </w:tcPr>
          <w:p w14:paraId="353047C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224" w:type="dxa"/>
          </w:tcPr>
          <w:p w14:paraId="183F7F2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292" w:type="dxa"/>
          </w:tcPr>
          <w:p w14:paraId="56FEDD4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647" w:type="dxa"/>
          </w:tcPr>
          <w:p w14:paraId="0A7BD74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647" w:type="dxa"/>
          </w:tcPr>
          <w:p w14:paraId="4BFE29D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55" w:type="dxa"/>
          </w:tcPr>
          <w:p w14:paraId="7096EFC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59D438F4" w14:textId="77777777" w:rsidTr="007E2376">
        <w:trPr>
          <w:jc w:val="center"/>
        </w:trPr>
        <w:tc>
          <w:tcPr>
            <w:tcW w:w="2164" w:type="dxa"/>
          </w:tcPr>
          <w:p w14:paraId="11076B0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224" w:type="dxa"/>
          </w:tcPr>
          <w:p w14:paraId="64A195F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1292" w:type="dxa"/>
          </w:tcPr>
          <w:p w14:paraId="260284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1647" w:type="dxa"/>
          </w:tcPr>
          <w:p w14:paraId="49940C0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647" w:type="dxa"/>
          </w:tcPr>
          <w:p w14:paraId="4F9E562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55" w:type="dxa"/>
          </w:tcPr>
          <w:p w14:paraId="085C59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14:paraId="3D99CD0C" w14:textId="77777777" w:rsidR="009A54AE" w:rsidRPr="00DE6C92" w:rsidRDefault="009A54AE"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05C081F" w14:textId="77777777" w:rsidR="007E2376" w:rsidRPr="00DE6C92" w:rsidRDefault="009A54AE"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13</w:t>
      </w:r>
    </w:p>
    <w:p w14:paraId="75B06107" w14:textId="77777777" w:rsidR="007E2376" w:rsidRPr="00DE6C92" w:rsidRDefault="007E2376" w:rsidP="007E2376">
      <w:pPr>
        <w:rPr>
          <w:rFonts w:ascii="Georgia" w:hAnsi="Georgia"/>
          <w:sz w:val="22"/>
          <w:szCs w:val="22"/>
        </w:rPr>
      </w:pPr>
    </w:p>
    <w:p w14:paraId="0A874C9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14.</w:t>
      </w:r>
      <w:r w:rsidRPr="00DE6C92">
        <w:rPr>
          <w:rFonts w:ascii="Georgia" w:hAnsi="Georgia"/>
          <w:sz w:val="22"/>
          <w:szCs w:val="22"/>
        </w:rPr>
        <w:tab/>
        <w:t>Compared with 1 year ago, do you think the situation of (HISPANICS/LATINOS) in this country today is better, worse, or about the same?</w:t>
      </w:r>
    </w:p>
    <w:p w14:paraId="0392313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77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8"/>
        <w:gridCol w:w="1162"/>
        <w:gridCol w:w="1250"/>
        <w:gridCol w:w="1126"/>
        <w:gridCol w:w="1492"/>
        <w:gridCol w:w="1145"/>
      </w:tblGrid>
      <w:tr w:rsidR="007E2376" w:rsidRPr="00DE6C92" w14:paraId="609A16C9" w14:textId="77777777" w:rsidTr="007E2376">
        <w:trPr>
          <w:jc w:val="center"/>
        </w:trPr>
        <w:tc>
          <w:tcPr>
            <w:tcW w:w="1578" w:type="dxa"/>
            <w:shd w:val="clear" w:color="auto" w:fill="BFBFBF"/>
          </w:tcPr>
          <w:p w14:paraId="1A770E8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62" w:type="dxa"/>
            <w:shd w:val="clear" w:color="auto" w:fill="BFBFBF"/>
            <w:vAlign w:val="bottom"/>
          </w:tcPr>
          <w:p w14:paraId="647635E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Better</w:t>
            </w:r>
          </w:p>
        </w:tc>
        <w:tc>
          <w:tcPr>
            <w:tcW w:w="1250" w:type="dxa"/>
            <w:shd w:val="clear" w:color="auto" w:fill="BFBFBF"/>
            <w:vAlign w:val="bottom"/>
          </w:tcPr>
          <w:p w14:paraId="25FFA4D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Worse</w:t>
            </w:r>
          </w:p>
        </w:tc>
        <w:tc>
          <w:tcPr>
            <w:tcW w:w="1126" w:type="dxa"/>
            <w:shd w:val="clear" w:color="auto" w:fill="BFBFBF"/>
            <w:vAlign w:val="bottom"/>
          </w:tcPr>
          <w:p w14:paraId="5B6444A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The same</w:t>
            </w:r>
          </w:p>
        </w:tc>
        <w:tc>
          <w:tcPr>
            <w:tcW w:w="1492" w:type="dxa"/>
            <w:shd w:val="clear" w:color="auto" w:fill="BFBFBF"/>
            <w:vAlign w:val="bottom"/>
          </w:tcPr>
          <w:p w14:paraId="30AA34A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45" w:type="dxa"/>
            <w:shd w:val="clear" w:color="auto" w:fill="BFBFBF"/>
            <w:vAlign w:val="bottom"/>
          </w:tcPr>
          <w:p w14:paraId="0CB3964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241647E3" w14:textId="77777777" w:rsidTr="007E2376">
        <w:trPr>
          <w:jc w:val="center"/>
        </w:trPr>
        <w:tc>
          <w:tcPr>
            <w:tcW w:w="1578" w:type="dxa"/>
          </w:tcPr>
          <w:p w14:paraId="1268FEC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162" w:type="dxa"/>
          </w:tcPr>
          <w:p w14:paraId="6103D9E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250" w:type="dxa"/>
          </w:tcPr>
          <w:p w14:paraId="6BCAA4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126" w:type="dxa"/>
          </w:tcPr>
          <w:p w14:paraId="5803236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1492" w:type="dxa"/>
          </w:tcPr>
          <w:p w14:paraId="0B71899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45" w:type="dxa"/>
          </w:tcPr>
          <w:p w14:paraId="1DB782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B4473D9" w14:textId="77777777" w:rsidTr="007E2376">
        <w:trPr>
          <w:jc w:val="center"/>
        </w:trPr>
        <w:tc>
          <w:tcPr>
            <w:tcW w:w="1578" w:type="dxa"/>
          </w:tcPr>
          <w:p w14:paraId="05D08BB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162" w:type="dxa"/>
          </w:tcPr>
          <w:p w14:paraId="2C8C7A1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250" w:type="dxa"/>
          </w:tcPr>
          <w:p w14:paraId="2434AE4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126" w:type="dxa"/>
          </w:tcPr>
          <w:p w14:paraId="140FBA0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492" w:type="dxa"/>
          </w:tcPr>
          <w:p w14:paraId="3A609AA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145" w:type="dxa"/>
          </w:tcPr>
          <w:p w14:paraId="2718BE2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A2F94B3" w14:textId="77777777" w:rsidTr="007E2376">
        <w:trPr>
          <w:jc w:val="center"/>
        </w:trPr>
        <w:tc>
          <w:tcPr>
            <w:tcW w:w="1578" w:type="dxa"/>
          </w:tcPr>
          <w:p w14:paraId="0C1D522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162" w:type="dxa"/>
          </w:tcPr>
          <w:p w14:paraId="5BE67C6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250" w:type="dxa"/>
          </w:tcPr>
          <w:p w14:paraId="343FAFD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1126" w:type="dxa"/>
          </w:tcPr>
          <w:p w14:paraId="0A49DA4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1492" w:type="dxa"/>
          </w:tcPr>
          <w:p w14:paraId="4E484D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45" w:type="dxa"/>
          </w:tcPr>
          <w:p w14:paraId="46D23B0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70E9349D" w14:textId="77777777" w:rsidTr="007E2376">
        <w:trPr>
          <w:jc w:val="center"/>
        </w:trPr>
        <w:tc>
          <w:tcPr>
            <w:tcW w:w="1578" w:type="dxa"/>
          </w:tcPr>
          <w:p w14:paraId="5E6854F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162" w:type="dxa"/>
          </w:tcPr>
          <w:p w14:paraId="6391766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250" w:type="dxa"/>
          </w:tcPr>
          <w:p w14:paraId="5E7931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126" w:type="dxa"/>
          </w:tcPr>
          <w:p w14:paraId="6A7A54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492" w:type="dxa"/>
          </w:tcPr>
          <w:p w14:paraId="7208D0A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45" w:type="dxa"/>
          </w:tcPr>
          <w:p w14:paraId="573A415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3C00D0F9" w14:textId="77777777" w:rsidTr="007E2376">
        <w:trPr>
          <w:jc w:val="center"/>
        </w:trPr>
        <w:tc>
          <w:tcPr>
            <w:tcW w:w="1578" w:type="dxa"/>
          </w:tcPr>
          <w:p w14:paraId="3D9469F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162" w:type="dxa"/>
          </w:tcPr>
          <w:p w14:paraId="01B1F72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250" w:type="dxa"/>
          </w:tcPr>
          <w:p w14:paraId="2364805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1126" w:type="dxa"/>
          </w:tcPr>
          <w:p w14:paraId="619D7C2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492" w:type="dxa"/>
          </w:tcPr>
          <w:p w14:paraId="71AFD0A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45" w:type="dxa"/>
          </w:tcPr>
          <w:p w14:paraId="00E3BE1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5B0D4015" w14:textId="77777777" w:rsidTr="007E2376">
        <w:trPr>
          <w:jc w:val="center"/>
        </w:trPr>
        <w:tc>
          <w:tcPr>
            <w:tcW w:w="1578" w:type="dxa"/>
          </w:tcPr>
          <w:p w14:paraId="065DBF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162" w:type="dxa"/>
          </w:tcPr>
          <w:p w14:paraId="5575EA9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50" w:type="dxa"/>
          </w:tcPr>
          <w:p w14:paraId="27B5C9D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1126" w:type="dxa"/>
          </w:tcPr>
          <w:p w14:paraId="040E452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1492" w:type="dxa"/>
          </w:tcPr>
          <w:p w14:paraId="327EEA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45" w:type="dxa"/>
          </w:tcPr>
          <w:p w14:paraId="49E46BE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EAFE5A1" w14:textId="77777777" w:rsidTr="007E2376">
        <w:trPr>
          <w:jc w:val="center"/>
        </w:trPr>
        <w:tc>
          <w:tcPr>
            <w:tcW w:w="1578" w:type="dxa"/>
          </w:tcPr>
          <w:p w14:paraId="26604F6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162" w:type="dxa"/>
          </w:tcPr>
          <w:p w14:paraId="57D3F4B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250" w:type="dxa"/>
          </w:tcPr>
          <w:p w14:paraId="796014C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126" w:type="dxa"/>
          </w:tcPr>
          <w:p w14:paraId="760AF42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492" w:type="dxa"/>
          </w:tcPr>
          <w:p w14:paraId="1D44995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45" w:type="dxa"/>
          </w:tcPr>
          <w:p w14:paraId="6BBB621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14:paraId="0D0904F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2E10496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15.</w:t>
      </w:r>
      <w:r w:rsidRPr="00DE6C92">
        <w:rPr>
          <w:rFonts w:ascii="Georgia" w:hAnsi="Georgia"/>
          <w:sz w:val="22"/>
          <w:szCs w:val="22"/>
        </w:rPr>
        <w:tab/>
        <w:t xml:space="preserve">Which party do you think has more concern for (HISPANICS/LATINOS) – (READ LIST) or is there no difference? </w:t>
      </w:r>
    </w:p>
    <w:p w14:paraId="41DCCDC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0"/>
        <w:gridCol w:w="1533"/>
        <w:gridCol w:w="1507"/>
        <w:gridCol w:w="1374"/>
        <w:gridCol w:w="838"/>
        <w:gridCol w:w="1138"/>
      </w:tblGrid>
      <w:tr w:rsidR="007E2376" w:rsidRPr="00DE6C92" w14:paraId="55556948" w14:textId="77777777" w:rsidTr="007E2376">
        <w:trPr>
          <w:jc w:val="center"/>
        </w:trPr>
        <w:tc>
          <w:tcPr>
            <w:tcW w:w="2962" w:type="dxa"/>
            <w:shd w:val="clear" w:color="auto" w:fill="C0C0C0"/>
            <w:vAlign w:val="bottom"/>
          </w:tcPr>
          <w:p w14:paraId="4ED04C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304" w:type="dxa"/>
            <w:shd w:val="clear" w:color="auto" w:fill="C0C0C0"/>
            <w:vAlign w:val="bottom"/>
          </w:tcPr>
          <w:p w14:paraId="2810BD5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Democratic Party</w:t>
            </w:r>
          </w:p>
        </w:tc>
        <w:tc>
          <w:tcPr>
            <w:tcW w:w="1492" w:type="dxa"/>
            <w:shd w:val="clear" w:color="auto" w:fill="C0C0C0"/>
            <w:vAlign w:val="bottom"/>
          </w:tcPr>
          <w:p w14:paraId="253CF1A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Republican Party</w:t>
            </w:r>
          </w:p>
        </w:tc>
        <w:tc>
          <w:tcPr>
            <w:tcW w:w="1157" w:type="dxa"/>
            <w:shd w:val="clear" w:color="auto" w:fill="C0C0C0"/>
            <w:vAlign w:val="bottom"/>
          </w:tcPr>
          <w:p w14:paraId="2E10345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 difference</w:t>
            </w:r>
          </w:p>
        </w:tc>
        <w:tc>
          <w:tcPr>
            <w:tcW w:w="810" w:type="dxa"/>
            <w:shd w:val="clear" w:color="auto" w:fill="C0C0C0"/>
            <w:vAlign w:val="bottom"/>
          </w:tcPr>
          <w:p w14:paraId="3EB5CEA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23" w:type="dxa"/>
            <w:shd w:val="clear" w:color="auto" w:fill="C0C0C0"/>
            <w:vAlign w:val="bottom"/>
          </w:tcPr>
          <w:p w14:paraId="5FC64BC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3F6E5975" w14:textId="77777777" w:rsidTr="007E2376">
        <w:trPr>
          <w:jc w:val="center"/>
        </w:trPr>
        <w:tc>
          <w:tcPr>
            <w:tcW w:w="2962" w:type="dxa"/>
          </w:tcPr>
          <w:p w14:paraId="48B4C92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304" w:type="dxa"/>
          </w:tcPr>
          <w:p w14:paraId="5A95700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492" w:type="dxa"/>
          </w:tcPr>
          <w:p w14:paraId="31F873D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57" w:type="dxa"/>
          </w:tcPr>
          <w:p w14:paraId="238200F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810" w:type="dxa"/>
          </w:tcPr>
          <w:p w14:paraId="4D6CAE9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123" w:type="dxa"/>
          </w:tcPr>
          <w:p w14:paraId="5D73D2E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77DB153F" w14:textId="77777777" w:rsidTr="007E2376">
        <w:trPr>
          <w:jc w:val="center"/>
        </w:trPr>
        <w:tc>
          <w:tcPr>
            <w:tcW w:w="2962" w:type="dxa"/>
          </w:tcPr>
          <w:p w14:paraId="076AB52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304" w:type="dxa"/>
          </w:tcPr>
          <w:p w14:paraId="23B5206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492" w:type="dxa"/>
          </w:tcPr>
          <w:p w14:paraId="76A87A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57" w:type="dxa"/>
          </w:tcPr>
          <w:p w14:paraId="38627A7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810" w:type="dxa"/>
          </w:tcPr>
          <w:p w14:paraId="34FFFFE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23" w:type="dxa"/>
          </w:tcPr>
          <w:p w14:paraId="5C099D0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8D761DC" w14:textId="77777777" w:rsidTr="007E2376">
        <w:trPr>
          <w:jc w:val="center"/>
        </w:trPr>
        <w:tc>
          <w:tcPr>
            <w:tcW w:w="2962" w:type="dxa"/>
          </w:tcPr>
          <w:p w14:paraId="2ACB190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304" w:type="dxa"/>
          </w:tcPr>
          <w:p w14:paraId="4C8D220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492" w:type="dxa"/>
          </w:tcPr>
          <w:p w14:paraId="5D5E33C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57" w:type="dxa"/>
          </w:tcPr>
          <w:p w14:paraId="01F4B0E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c>
          <w:tcPr>
            <w:tcW w:w="810" w:type="dxa"/>
          </w:tcPr>
          <w:p w14:paraId="233391C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123" w:type="dxa"/>
          </w:tcPr>
          <w:p w14:paraId="0C6CE69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7520A47F" w14:textId="77777777" w:rsidTr="007E2376">
        <w:trPr>
          <w:jc w:val="center"/>
        </w:trPr>
        <w:tc>
          <w:tcPr>
            <w:tcW w:w="2962" w:type="dxa"/>
          </w:tcPr>
          <w:p w14:paraId="09D20C7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304" w:type="dxa"/>
          </w:tcPr>
          <w:p w14:paraId="5A34048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492" w:type="dxa"/>
          </w:tcPr>
          <w:p w14:paraId="189E485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157" w:type="dxa"/>
          </w:tcPr>
          <w:p w14:paraId="0B4B272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810" w:type="dxa"/>
          </w:tcPr>
          <w:p w14:paraId="5D28BC7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23" w:type="dxa"/>
          </w:tcPr>
          <w:p w14:paraId="7ED2B96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05BD6DFF" w14:textId="77777777" w:rsidTr="007E2376">
        <w:trPr>
          <w:jc w:val="center"/>
        </w:trPr>
        <w:tc>
          <w:tcPr>
            <w:tcW w:w="2962" w:type="dxa"/>
          </w:tcPr>
          <w:p w14:paraId="00539FF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304" w:type="dxa"/>
          </w:tcPr>
          <w:p w14:paraId="232B81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492" w:type="dxa"/>
          </w:tcPr>
          <w:p w14:paraId="570642C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157" w:type="dxa"/>
          </w:tcPr>
          <w:p w14:paraId="263DC35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810" w:type="dxa"/>
          </w:tcPr>
          <w:p w14:paraId="2A7A8BD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123" w:type="dxa"/>
          </w:tcPr>
          <w:p w14:paraId="3A52636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3957CDF0" w14:textId="77777777" w:rsidTr="007E2376">
        <w:trPr>
          <w:jc w:val="center"/>
        </w:trPr>
        <w:tc>
          <w:tcPr>
            <w:tcW w:w="2962" w:type="dxa"/>
          </w:tcPr>
          <w:p w14:paraId="4F318C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304" w:type="dxa"/>
          </w:tcPr>
          <w:p w14:paraId="3AF5706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492" w:type="dxa"/>
          </w:tcPr>
          <w:p w14:paraId="74E5AD6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157" w:type="dxa"/>
          </w:tcPr>
          <w:p w14:paraId="2A3B2D8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810" w:type="dxa"/>
          </w:tcPr>
          <w:p w14:paraId="3B4E627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123" w:type="dxa"/>
          </w:tcPr>
          <w:p w14:paraId="49255C6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18A6F11" w14:textId="77777777" w:rsidTr="007E2376">
        <w:trPr>
          <w:jc w:val="center"/>
        </w:trPr>
        <w:tc>
          <w:tcPr>
            <w:tcW w:w="2962" w:type="dxa"/>
          </w:tcPr>
          <w:p w14:paraId="7884523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304" w:type="dxa"/>
          </w:tcPr>
          <w:p w14:paraId="0752121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492" w:type="dxa"/>
          </w:tcPr>
          <w:p w14:paraId="728DED8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157" w:type="dxa"/>
          </w:tcPr>
          <w:p w14:paraId="49DE2BB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810" w:type="dxa"/>
          </w:tcPr>
          <w:p w14:paraId="6B3FACA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23" w:type="dxa"/>
          </w:tcPr>
          <w:p w14:paraId="04D02E3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14:paraId="76D3ACA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ab/>
      </w:r>
    </w:p>
    <w:p w14:paraId="31935577" w14:textId="77777777" w:rsidR="007E2376" w:rsidRPr="00DE6C92" w:rsidRDefault="00344056" w:rsidP="007E2376">
      <w:pPr>
        <w:rPr>
          <w:rFonts w:ascii="Georgia" w:hAnsi="Georgia"/>
          <w:b/>
          <w:sz w:val="22"/>
          <w:szCs w:val="22"/>
        </w:rPr>
      </w:pPr>
      <w:r w:rsidRPr="00DE6C92">
        <w:rPr>
          <w:rFonts w:ascii="Georgia" w:hAnsi="Georgia"/>
          <w:b/>
          <w:sz w:val="22"/>
          <w:szCs w:val="22"/>
        </w:rPr>
        <w:t>NO QUESTION 16</w:t>
      </w:r>
    </w:p>
    <w:p w14:paraId="7C428520" w14:textId="77777777" w:rsidR="00344056" w:rsidRPr="00DE6C92" w:rsidRDefault="00344056" w:rsidP="007E2376">
      <w:pPr>
        <w:rPr>
          <w:rFonts w:ascii="Georgia" w:hAnsi="Georgia"/>
          <w:b/>
          <w:sz w:val="22"/>
          <w:szCs w:val="22"/>
        </w:rPr>
      </w:pPr>
    </w:p>
    <w:p w14:paraId="1EFA271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17.</w:t>
      </w:r>
      <w:r w:rsidRPr="00DE6C92">
        <w:rPr>
          <w:rFonts w:ascii="Georgia" w:hAnsi="Georgia"/>
          <w:sz w:val="22"/>
          <w:szCs w:val="22"/>
        </w:rPr>
        <w:tab/>
        <w:t xml:space="preserve">How much thought, if any, have you given to candidates who may be running for president in 2012? </w:t>
      </w:r>
    </w:p>
    <w:p w14:paraId="7DBA90F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r w:rsidRPr="00DE6C92">
        <w:rPr>
          <w:rFonts w:ascii="Georgia" w:hAnsi="Georgia"/>
          <w:sz w:val="22"/>
          <w:szCs w:val="22"/>
        </w:rPr>
        <w:tab/>
      </w:r>
    </w:p>
    <w:tbl>
      <w:tblPr>
        <w:tblW w:w="10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3"/>
        <w:gridCol w:w="719"/>
        <w:gridCol w:w="846"/>
        <w:gridCol w:w="848"/>
        <w:gridCol w:w="782"/>
        <w:gridCol w:w="1139"/>
        <w:gridCol w:w="1220"/>
        <w:gridCol w:w="841"/>
        <w:gridCol w:w="1138"/>
      </w:tblGrid>
      <w:tr w:rsidR="007E2376" w:rsidRPr="00DE6C92" w14:paraId="2D513FF2" w14:textId="77777777" w:rsidTr="007E2376">
        <w:trPr>
          <w:jc w:val="center"/>
        </w:trPr>
        <w:tc>
          <w:tcPr>
            <w:tcW w:w="2728" w:type="dxa"/>
            <w:vMerge w:val="restart"/>
            <w:shd w:val="clear" w:color="auto" w:fill="C0C0C0"/>
            <w:vAlign w:val="bottom"/>
          </w:tcPr>
          <w:p w14:paraId="79585E5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2349" w:type="dxa"/>
            <w:gridSpan w:val="3"/>
            <w:shd w:val="clear" w:color="auto" w:fill="C0C0C0"/>
          </w:tcPr>
          <w:p w14:paraId="4E2857A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 LOT/SOME</w:t>
            </w:r>
          </w:p>
        </w:tc>
        <w:tc>
          <w:tcPr>
            <w:tcW w:w="3224" w:type="dxa"/>
            <w:gridSpan w:val="3"/>
            <w:shd w:val="clear" w:color="auto" w:fill="C0C0C0"/>
          </w:tcPr>
          <w:p w14:paraId="7CB8252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MUCH/NONE AT ALL</w:t>
            </w:r>
          </w:p>
        </w:tc>
        <w:tc>
          <w:tcPr>
            <w:tcW w:w="841" w:type="dxa"/>
            <w:vMerge w:val="restart"/>
            <w:shd w:val="clear" w:color="auto" w:fill="C0C0C0"/>
            <w:vAlign w:val="bottom"/>
          </w:tcPr>
          <w:p w14:paraId="3F75D71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974" w:type="dxa"/>
            <w:vMerge w:val="restart"/>
            <w:shd w:val="clear" w:color="auto" w:fill="C0C0C0"/>
            <w:vAlign w:val="bottom"/>
          </w:tcPr>
          <w:p w14:paraId="26C9F88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62A18F13" w14:textId="77777777" w:rsidTr="007E2376">
        <w:trPr>
          <w:jc w:val="center"/>
        </w:trPr>
        <w:tc>
          <w:tcPr>
            <w:tcW w:w="2728" w:type="dxa"/>
            <w:vMerge/>
            <w:shd w:val="clear" w:color="auto" w:fill="C0C0C0"/>
            <w:vAlign w:val="bottom"/>
          </w:tcPr>
          <w:p w14:paraId="210EF10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20" w:type="dxa"/>
            <w:shd w:val="clear" w:color="auto" w:fill="C0C0C0"/>
            <w:vAlign w:val="bottom"/>
          </w:tcPr>
          <w:p w14:paraId="554118F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881" w:type="dxa"/>
            <w:shd w:val="clear" w:color="auto" w:fill="C0C0C0"/>
            <w:vAlign w:val="bottom"/>
          </w:tcPr>
          <w:p w14:paraId="3D66C45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 lot</w:t>
            </w:r>
          </w:p>
        </w:tc>
        <w:tc>
          <w:tcPr>
            <w:tcW w:w="748" w:type="dxa"/>
            <w:shd w:val="clear" w:color="auto" w:fill="C0C0C0"/>
            <w:vAlign w:val="bottom"/>
          </w:tcPr>
          <w:p w14:paraId="2A883CC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t>
            </w:r>
          </w:p>
        </w:tc>
        <w:tc>
          <w:tcPr>
            <w:tcW w:w="790" w:type="dxa"/>
            <w:shd w:val="clear" w:color="auto" w:fill="C0C0C0"/>
            <w:vAlign w:val="bottom"/>
          </w:tcPr>
          <w:p w14:paraId="4790E7C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170" w:type="dxa"/>
            <w:shd w:val="clear" w:color="auto" w:fill="C0C0C0"/>
            <w:vAlign w:val="bottom"/>
          </w:tcPr>
          <w:p w14:paraId="1D18815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much</w:t>
            </w:r>
          </w:p>
        </w:tc>
        <w:tc>
          <w:tcPr>
            <w:tcW w:w="1264" w:type="dxa"/>
            <w:shd w:val="clear" w:color="auto" w:fill="C0C0C0"/>
            <w:vAlign w:val="bottom"/>
          </w:tcPr>
          <w:p w14:paraId="50264AA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None at all</w:t>
            </w:r>
          </w:p>
        </w:tc>
        <w:tc>
          <w:tcPr>
            <w:tcW w:w="841" w:type="dxa"/>
            <w:vMerge/>
            <w:shd w:val="clear" w:color="auto" w:fill="C0C0C0"/>
            <w:vAlign w:val="bottom"/>
          </w:tcPr>
          <w:p w14:paraId="680AF26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74" w:type="dxa"/>
            <w:vMerge/>
            <w:shd w:val="clear" w:color="auto" w:fill="C0C0C0"/>
            <w:vAlign w:val="bottom"/>
          </w:tcPr>
          <w:p w14:paraId="0701944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14:paraId="70AC2614" w14:textId="77777777" w:rsidTr="007E2376">
        <w:trPr>
          <w:jc w:val="center"/>
        </w:trPr>
        <w:tc>
          <w:tcPr>
            <w:tcW w:w="2728" w:type="dxa"/>
          </w:tcPr>
          <w:p w14:paraId="6AFAC9B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20" w:type="dxa"/>
          </w:tcPr>
          <w:p w14:paraId="3218FD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881" w:type="dxa"/>
          </w:tcPr>
          <w:p w14:paraId="03C680B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748" w:type="dxa"/>
          </w:tcPr>
          <w:p w14:paraId="7145096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790" w:type="dxa"/>
          </w:tcPr>
          <w:p w14:paraId="0085B5B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c>
          <w:tcPr>
            <w:tcW w:w="1170" w:type="dxa"/>
          </w:tcPr>
          <w:p w14:paraId="2499017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264" w:type="dxa"/>
          </w:tcPr>
          <w:p w14:paraId="1CDA708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841" w:type="dxa"/>
          </w:tcPr>
          <w:p w14:paraId="031C9E4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74" w:type="dxa"/>
          </w:tcPr>
          <w:p w14:paraId="7BF13C8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2688490" w14:textId="77777777" w:rsidTr="007E2376">
        <w:trPr>
          <w:jc w:val="center"/>
        </w:trPr>
        <w:tc>
          <w:tcPr>
            <w:tcW w:w="2728" w:type="dxa"/>
          </w:tcPr>
          <w:p w14:paraId="173DBF6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20" w:type="dxa"/>
          </w:tcPr>
          <w:p w14:paraId="36E3DEA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881" w:type="dxa"/>
          </w:tcPr>
          <w:p w14:paraId="5EE1948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748" w:type="dxa"/>
          </w:tcPr>
          <w:p w14:paraId="0F0B82B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790" w:type="dxa"/>
          </w:tcPr>
          <w:p w14:paraId="47A27C7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1170" w:type="dxa"/>
          </w:tcPr>
          <w:p w14:paraId="3F8F020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264" w:type="dxa"/>
          </w:tcPr>
          <w:p w14:paraId="6C4EBED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841" w:type="dxa"/>
          </w:tcPr>
          <w:p w14:paraId="23FBD2D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74" w:type="dxa"/>
          </w:tcPr>
          <w:p w14:paraId="0ED527E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5C461F3A" w14:textId="77777777" w:rsidTr="007E2376">
        <w:trPr>
          <w:jc w:val="center"/>
        </w:trPr>
        <w:tc>
          <w:tcPr>
            <w:tcW w:w="2728" w:type="dxa"/>
          </w:tcPr>
          <w:p w14:paraId="1EB2524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 Born</w:t>
            </w:r>
          </w:p>
        </w:tc>
        <w:tc>
          <w:tcPr>
            <w:tcW w:w="720" w:type="dxa"/>
          </w:tcPr>
          <w:p w14:paraId="3A0ADF4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881" w:type="dxa"/>
          </w:tcPr>
          <w:p w14:paraId="4E23B7A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748" w:type="dxa"/>
          </w:tcPr>
          <w:p w14:paraId="4B4A336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790" w:type="dxa"/>
          </w:tcPr>
          <w:p w14:paraId="78A1C74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c>
          <w:tcPr>
            <w:tcW w:w="1170" w:type="dxa"/>
          </w:tcPr>
          <w:p w14:paraId="71680EF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264" w:type="dxa"/>
          </w:tcPr>
          <w:p w14:paraId="40122D7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841" w:type="dxa"/>
          </w:tcPr>
          <w:p w14:paraId="1466CFB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74" w:type="dxa"/>
          </w:tcPr>
          <w:p w14:paraId="473BCD7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5AA149CD" w14:textId="77777777" w:rsidTr="007E2376">
        <w:trPr>
          <w:jc w:val="center"/>
        </w:trPr>
        <w:tc>
          <w:tcPr>
            <w:tcW w:w="2728" w:type="dxa"/>
          </w:tcPr>
          <w:p w14:paraId="0928DB7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20" w:type="dxa"/>
          </w:tcPr>
          <w:p w14:paraId="7F787DE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881" w:type="dxa"/>
          </w:tcPr>
          <w:p w14:paraId="4C831C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748" w:type="dxa"/>
          </w:tcPr>
          <w:p w14:paraId="5CD6FE0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790" w:type="dxa"/>
          </w:tcPr>
          <w:p w14:paraId="3EDB2E7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57</w:t>
            </w:r>
          </w:p>
        </w:tc>
        <w:tc>
          <w:tcPr>
            <w:tcW w:w="1170" w:type="dxa"/>
          </w:tcPr>
          <w:p w14:paraId="7991D3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1264" w:type="dxa"/>
          </w:tcPr>
          <w:p w14:paraId="6A6DF05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841" w:type="dxa"/>
          </w:tcPr>
          <w:p w14:paraId="16AAEA5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74" w:type="dxa"/>
          </w:tcPr>
          <w:p w14:paraId="35ECDB2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20B8192" w14:textId="77777777" w:rsidTr="007E2376">
        <w:trPr>
          <w:jc w:val="center"/>
        </w:trPr>
        <w:tc>
          <w:tcPr>
            <w:tcW w:w="2728" w:type="dxa"/>
          </w:tcPr>
          <w:p w14:paraId="7899325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20" w:type="dxa"/>
          </w:tcPr>
          <w:p w14:paraId="282DDB0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881" w:type="dxa"/>
          </w:tcPr>
          <w:p w14:paraId="02393D4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748" w:type="dxa"/>
          </w:tcPr>
          <w:p w14:paraId="68F129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790" w:type="dxa"/>
          </w:tcPr>
          <w:p w14:paraId="06C7A51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170" w:type="dxa"/>
          </w:tcPr>
          <w:p w14:paraId="34160A8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264" w:type="dxa"/>
          </w:tcPr>
          <w:p w14:paraId="4C9D967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841" w:type="dxa"/>
          </w:tcPr>
          <w:p w14:paraId="54A2DF8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74" w:type="dxa"/>
          </w:tcPr>
          <w:p w14:paraId="0766E92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0150EA39" w14:textId="77777777" w:rsidTr="007E2376">
        <w:trPr>
          <w:jc w:val="center"/>
        </w:trPr>
        <w:tc>
          <w:tcPr>
            <w:tcW w:w="2728" w:type="dxa"/>
          </w:tcPr>
          <w:p w14:paraId="5E766FF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20" w:type="dxa"/>
          </w:tcPr>
          <w:p w14:paraId="00B1495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881" w:type="dxa"/>
          </w:tcPr>
          <w:p w14:paraId="2C5771D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748" w:type="dxa"/>
          </w:tcPr>
          <w:p w14:paraId="31B5FEE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790" w:type="dxa"/>
          </w:tcPr>
          <w:p w14:paraId="2E01783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170" w:type="dxa"/>
          </w:tcPr>
          <w:p w14:paraId="096DBB5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264" w:type="dxa"/>
          </w:tcPr>
          <w:p w14:paraId="51B8191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841" w:type="dxa"/>
          </w:tcPr>
          <w:p w14:paraId="1EA820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974" w:type="dxa"/>
          </w:tcPr>
          <w:p w14:paraId="3305D1D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0462D94E" w14:textId="77777777" w:rsidTr="007E2376">
        <w:trPr>
          <w:jc w:val="center"/>
        </w:trPr>
        <w:tc>
          <w:tcPr>
            <w:tcW w:w="2728" w:type="dxa"/>
          </w:tcPr>
          <w:p w14:paraId="183645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20" w:type="dxa"/>
          </w:tcPr>
          <w:p w14:paraId="7515339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c>
          <w:tcPr>
            <w:tcW w:w="881" w:type="dxa"/>
          </w:tcPr>
          <w:p w14:paraId="49680E8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748" w:type="dxa"/>
          </w:tcPr>
          <w:p w14:paraId="3801AF1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790" w:type="dxa"/>
          </w:tcPr>
          <w:p w14:paraId="33A747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170" w:type="dxa"/>
          </w:tcPr>
          <w:p w14:paraId="336BBEF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264" w:type="dxa"/>
          </w:tcPr>
          <w:p w14:paraId="4789130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841" w:type="dxa"/>
          </w:tcPr>
          <w:p w14:paraId="70AC71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74" w:type="dxa"/>
          </w:tcPr>
          <w:p w14:paraId="228FDEC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5F374AB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73A565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READ BEFORE FIRST BLOCK: Now, suppose the 2012 presidential election were being held TODAY…</w:t>
      </w:r>
    </w:p>
    <w:p w14:paraId="440E940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READ BEFORE SECOND AND THIRD BLOCK: And if the 2012 election were being held TODAY…</w:t>
      </w:r>
    </w:p>
    <w:p w14:paraId="7E52B81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66E71B3" w14:textId="77777777" w:rsidR="00344056" w:rsidRPr="00DE6C92" w:rsidRDefault="00344056" w:rsidP="00344056">
      <w:pPr>
        <w:rPr>
          <w:rFonts w:ascii="Georgia" w:hAnsi="Georgia"/>
          <w:b/>
          <w:sz w:val="22"/>
          <w:szCs w:val="22"/>
        </w:rPr>
      </w:pPr>
      <w:r w:rsidRPr="00DE6C92">
        <w:rPr>
          <w:rFonts w:ascii="Georgia" w:hAnsi="Georgia"/>
          <w:b/>
          <w:sz w:val="22"/>
          <w:szCs w:val="22"/>
        </w:rPr>
        <w:t>NO QUESTION 18</w:t>
      </w:r>
    </w:p>
    <w:p w14:paraId="160CC45C" w14:textId="77777777" w:rsidR="00344056" w:rsidRPr="00DE6C92" w:rsidRDefault="0034405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2D5B938" w14:textId="77777777" w:rsidR="00D44F93"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14:paraId="5C2F4ADF" w14:textId="77777777" w:rsidR="00D44F93" w:rsidRDefault="00D44F93">
      <w:pPr>
        <w:rPr>
          <w:rFonts w:ascii="Georgia" w:hAnsi="Georgia"/>
          <w:sz w:val="22"/>
          <w:szCs w:val="22"/>
        </w:rPr>
      </w:pPr>
      <w:r>
        <w:rPr>
          <w:rFonts w:ascii="Georgia" w:hAnsi="Georgia"/>
          <w:sz w:val="22"/>
          <w:szCs w:val="22"/>
        </w:rPr>
        <w:br w:type="page"/>
      </w:r>
    </w:p>
    <w:p w14:paraId="1D582954" w14:textId="77777777" w:rsidR="009C337A" w:rsidRDefault="007E2376">
      <w:pPr>
        <w:tabs>
          <w:tab w:val="left" w:pos="-1620"/>
          <w:tab w:val="left" w:pos="-1440"/>
          <w:tab w:val="left" w:pos="-720"/>
          <w:tab w:val="left" w:pos="720"/>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Change w:id="12" w:author="glivingston" w:date="2013-09-11T11:30:00Z">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PrChange>
      </w:pPr>
      <w:r w:rsidRPr="00DE6C92">
        <w:rPr>
          <w:rFonts w:ascii="Georgia" w:hAnsi="Georgia"/>
          <w:sz w:val="22"/>
          <w:szCs w:val="22"/>
        </w:rPr>
        <w:t>19.</w:t>
      </w:r>
      <w:r w:rsidRPr="00DE6C92">
        <w:rPr>
          <w:rFonts w:ascii="Georgia" w:hAnsi="Georgia"/>
          <w:sz w:val="22"/>
          <w:szCs w:val="22"/>
        </w:rPr>
        <w:tab/>
        <w:t>If you had to choose between, (READ LIST), who would you vote for?  </w:t>
      </w:r>
    </w:p>
    <w:p w14:paraId="5A363D9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0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3"/>
        <w:gridCol w:w="1357"/>
        <w:gridCol w:w="1579"/>
        <w:gridCol w:w="1330"/>
        <w:gridCol w:w="1394"/>
        <w:gridCol w:w="1215"/>
        <w:gridCol w:w="1189"/>
      </w:tblGrid>
      <w:tr w:rsidR="007E2376" w:rsidRPr="00DE6C92" w14:paraId="08D5ACBF" w14:textId="77777777" w:rsidTr="007E2376">
        <w:trPr>
          <w:jc w:val="center"/>
        </w:trPr>
        <w:tc>
          <w:tcPr>
            <w:tcW w:w="2054" w:type="dxa"/>
            <w:shd w:val="clear" w:color="auto" w:fill="C0C0C0"/>
            <w:vAlign w:val="bottom"/>
          </w:tcPr>
          <w:p w14:paraId="6DE61EB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358" w:type="dxa"/>
            <w:shd w:val="clear" w:color="auto" w:fill="C0C0C0"/>
            <w:vAlign w:val="bottom"/>
          </w:tcPr>
          <w:p w14:paraId="3035A0F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Barack Obama, the Democrat</w:t>
            </w:r>
          </w:p>
        </w:tc>
        <w:tc>
          <w:tcPr>
            <w:tcW w:w="1583" w:type="dxa"/>
            <w:shd w:val="clear" w:color="auto" w:fill="C0C0C0"/>
            <w:vAlign w:val="bottom"/>
          </w:tcPr>
          <w:p w14:paraId="146DAE1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Mitt Romney, the Republican</w:t>
            </w:r>
          </w:p>
        </w:tc>
        <w:tc>
          <w:tcPr>
            <w:tcW w:w="1249" w:type="dxa"/>
            <w:shd w:val="clear" w:color="auto" w:fill="C0C0C0"/>
            <w:vAlign w:val="bottom"/>
          </w:tcPr>
          <w:p w14:paraId="4EBCEB0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Other candidate</w:t>
            </w:r>
          </w:p>
        </w:tc>
        <w:tc>
          <w:tcPr>
            <w:tcW w:w="1405" w:type="dxa"/>
            <w:shd w:val="clear" w:color="auto" w:fill="C0C0C0"/>
            <w:vAlign w:val="bottom"/>
          </w:tcPr>
          <w:p w14:paraId="4090F4E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Neither/ Don’t care</w:t>
            </w:r>
          </w:p>
        </w:tc>
        <w:tc>
          <w:tcPr>
            <w:tcW w:w="1236" w:type="dxa"/>
            <w:shd w:val="clear" w:color="auto" w:fill="C0C0C0"/>
            <w:vAlign w:val="bottom"/>
          </w:tcPr>
          <w:p w14:paraId="14105D2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92" w:type="dxa"/>
            <w:shd w:val="clear" w:color="auto" w:fill="C0C0C0"/>
            <w:vAlign w:val="bottom"/>
          </w:tcPr>
          <w:p w14:paraId="52D3223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2728C3A9" w14:textId="77777777" w:rsidTr="007E2376">
        <w:trPr>
          <w:jc w:val="center"/>
        </w:trPr>
        <w:tc>
          <w:tcPr>
            <w:tcW w:w="2054" w:type="dxa"/>
          </w:tcPr>
          <w:p w14:paraId="0850D76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358" w:type="dxa"/>
          </w:tcPr>
          <w:p w14:paraId="2064773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61</w:t>
            </w:r>
          </w:p>
        </w:tc>
        <w:tc>
          <w:tcPr>
            <w:tcW w:w="1583" w:type="dxa"/>
          </w:tcPr>
          <w:p w14:paraId="493E48E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249" w:type="dxa"/>
          </w:tcPr>
          <w:p w14:paraId="7580A50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5" w:type="dxa"/>
          </w:tcPr>
          <w:p w14:paraId="6348043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236" w:type="dxa"/>
          </w:tcPr>
          <w:p w14:paraId="5CD58F0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92" w:type="dxa"/>
          </w:tcPr>
          <w:p w14:paraId="07DC3D4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134EC71F" w14:textId="77777777" w:rsidTr="007E2376">
        <w:trPr>
          <w:jc w:val="center"/>
        </w:trPr>
        <w:tc>
          <w:tcPr>
            <w:tcW w:w="2054" w:type="dxa"/>
          </w:tcPr>
          <w:p w14:paraId="61E6FA9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358" w:type="dxa"/>
          </w:tcPr>
          <w:p w14:paraId="752774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1583" w:type="dxa"/>
          </w:tcPr>
          <w:p w14:paraId="059FD0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249" w:type="dxa"/>
          </w:tcPr>
          <w:p w14:paraId="5EFEC69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5" w:type="dxa"/>
          </w:tcPr>
          <w:p w14:paraId="6F16611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36" w:type="dxa"/>
          </w:tcPr>
          <w:p w14:paraId="489739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192" w:type="dxa"/>
          </w:tcPr>
          <w:p w14:paraId="6C8A5E4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328D9660" w14:textId="77777777" w:rsidTr="007E2376">
        <w:trPr>
          <w:jc w:val="center"/>
        </w:trPr>
        <w:tc>
          <w:tcPr>
            <w:tcW w:w="2054" w:type="dxa"/>
          </w:tcPr>
          <w:p w14:paraId="5039AC2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358" w:type="dxa"/>
          </w:tcPr>
          <w:p w14:paraId="4F8D4CD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c>
          <w:tcPr>
            <w:tcW w:w="1583" w:type="dxa"/>
          </w:tcPr>
          <w:p w14:paraId="7AC9F90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249" w:type="dxa"/>
          </w:tcPr>
          <w:p w14:paraId="31632D0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44C2405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236" w:type="dxa"/>
          </w:tcPr>
          <w:p w14:paraId="6B2A9C7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192" w:type="dxa"/>
          </w:tcPr>
          <w:p w14:paraId="5CC2A70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6CC8A7B7" w14:textId="77777777" w:rsidTr="007E2376">
        <w:trPr>
          <w:jc w:val="center"/>
        </w:trPr>
        <w:tc>
          <w:tcPr>
            <w:tcW w:w="2054" w:type="dxa"/>
          </w:tcPr>
          <w:p w14:paraId="7CCE9F8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358" w:type="dxa"/>
          </w:tcPr>
          <w:p w14:paraId="1DCA5F1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1583" w:type="dxa"/>
          </w:tcPr>
          <w:p w14:paraId="77AF1B5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249" w:type="dxa"/>
          </w:tcPr>
          <w:p w14:paraId="13B7FF7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14CF663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236" w:type="dxa"/>
          </w:tcPr>
          <w:p w14:paraId="7390655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192" w:type="dxa"/>
          </w:tcPr>
          <w:p w14:paraId="058C273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56232931" w14:textId="77777777" w:rsidTr="007E2376">
        <w:trPr>
          <w:jc w:val="center"/>
        </w:trPr>
        <w:tc>
          <w:tcPr>
            <w:tcW w:w="2054" w:type="dxa"/>
          </w:tcPr>
          <w:p w14:paraId="68D70FA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358" w:type="dxa"/>
          </w:tcPr>
          <w:p w14:paraId="1D80D41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583" w:type="dxa"/>
          </w:tcPr>
          <w:p w14:paraId="725515F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249" w:type="dxa"/>
          </w:tcPr>
          <w:p w14:paraId="4538E45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329C092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236" w:type="dxa"/>
          </w:tcPr>
          <w:p w14:paraId="27184EE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192" w:type="dxa"/>
          </w:tcPr>
          <w:p w14:paraId="6A97A1B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5A6554EF" w14:textId="77777777" w:rsidTr="007E2376">
        <w:trPr>
          <w:jc w:val="center"/>
        </w:trPr>
        <w:tc>
          <w:tcPr>
            <w:tcW w:w="2054" w:type="dxa"/>
          </w:tcPr>
          <w:p w14:paraId="1DF01C7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358" w:type="dxa"/>
          </w:tcPr>
          <w:p w14:paraId="1F81992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1583" w:type="dxa"/>
          </w:tcPr>
          <w:p w14:paraId="49DDAB1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249" w:type="dxa"/>
          </w:tcPr>
          <w:p w14:paraId="57FA3C9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5" w:type="dxa"/>
          </w:tcPr>
          <w:p w14:paraId="35F4655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236" w:type="dxa"/>
          </w:tcPr>
          <w:p w14:paraId="7BE1BD8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192" w:type="dxa"/>
          </w:tcPr>
          <w:p w14:paraId="1E310A5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016519A8" w14:textId="77777777" w:rsidTr="007E2376">
        <w:trPr>
          <w:jc w:val="center"/>
        </w:trPr>
        <w:tc>
          <w:tcPr>
            <w:tcW w:w="2054" w:type="dxa"/>
          </w:tcPr>
          <w:p w14:paraId="7C7845A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358" w:type="dxa"/>
          </w:tcPr>
          <w:p w14:paraId="2D1579B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64</w:t>
            </w:r>
          </w:p>
        </w:tc>
        <w:tc>
          <w:tcPr>
            <w:tcW w:w="1583" w:type="dxa"/>
          </w:tcPr>
          <w:p w14:paraId="2BEBAED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249" w:type="dxa"/>
          </w:tcPr>
          <w:p w14:paraId="0BA0030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5" w:type="dxa"/>
          </w:tcPr>
          <w:p w14:paraId="14A17DA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36" w:type="dxa"/>
          </w:tcPr>
          <w:p w14:paraId="125E8CD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192" w:type="dxa"/>
          </w:tcPr>
          <w:p w14:paraId="504EFDA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bl>
    <w:p w14:paraId="1E95E16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w:t>
      </w:r>
    </w:p>
    <w:p w14:paraId="76F5F0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sz w:val="22"/>
          <w:szCs w:val="22"/>
        </w:rPr>
      </w:pPr>
      <w:r w:rsidRPr="00DE6C92">
        <w:rPr>
          <w:rFonts w:ascii="Georgia" w:hAnsi="Georgia"/>
          <w:b/>
          <w:sz w:val="22"/>
          <w:szCs w:val="22"/>
        </w:rPr>
        <w:t>(Asked of total Latinos who would not vote for Obama or Romney in 2012 presidential election; Total n =218; Native born = 66; Foreign born = 152; FB U.S. citizen = 53; FB legal resident =60; FB not citizen &amp; not legal resident = 32; Registered voter = 76)</w:t>
      </w:r>
    </w:p>
    <w:p w14:paraId="541A7AB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19a.</w:t>
      </w:r>
      <w:r w:rsidRPr="00DE6C92">
        <w:rPr>
          <w:rFonts w:ascii="Georgia" w:hAnsi="Georgia"/>
          <w:sz w:val="22"/>
          <w:szCs w:val="22"/>
        </w:rPr>
        <w:tab/>
        <w:t>As of TODAY, do you LEAN more to (READ LIST)?  </w:t>
      </w:r>
    </w:p>
    <w:p w14:paraId="16E3DD1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0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3"/>
        <w:gridCol w:w="1357"/>
        <w:gridCol w:w="1579"/>
        <w:gridCol w:w="1330"/>
        <w:gridCol w:w="1394"/>
        <w:gridCol w:w="1215"/>
        <w:gridCol w:w="1189"/>
      </w:tblGrid>
      <w:tr w:rsidR="007E2376" w:rsidRPr="00DE6C92" w14:paraId="5A4E3EC9" w14:textId="77777777" w:rsidTr="007E2376">
        <w:trPr>
          <w:jc w:val="center"/>
        </w:trPr>
        <w:tc>
          <w:tcPr>
            <w:tcW w:w="2054" w:type="dxa"/>
            <w:shd w:val="clear" w:color="auto" w:fill="C0C0C0"/>
            <w:vAlign w:val="bottom"/>
          </w:tcPr>
          <w:p w14:paraId="3EA462F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358" w:type="dxa"/>
            <w:shd w:val="clear" w:color="auto" w:fill="C0C0C0"/>
            <w:vAlign w:val="bottom"/>
          </w:tcPr>
          <w:p w14:paraId="4375616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Obama, the Democrat</w:t>
            </w:r>
          </w:p>
        </w:tc>
        <w:tc>
          <w:tcPr>
            <w:tcW w:w="1583" w:type="dxa"/>
            <w:shd w:val="clear" w:color="auto" w:fill="C0C0C0"/>
            <w:vAlign w:val="bottom"/>
          </w:tcPr>
          <w:p w14:paraId="092613F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Romney, the Republican</w:t>
            </w:r>
          </w:p>
        </w:tc>
        <w:tc>
          <w:tcPr>
            <w:tcW w:w="1249" w:type="dxa"/>
            <w:shd w:val="clear" w:color="auto" w:fill="C0C0C0"/>
            <w:vAlign w:val="bottom"/>
          </w:tcPr>
          <w:p w14:paraId="14D9C8E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Other candidate</w:t>
            </w:r>
          </w:p>
        </w:tc>
        <w:tc>
          <w:tcPr>
            <w:tcW w:w="1405" w:type="dxa"/>
            <w:shd w:val="clear" w:color="auto" w:fill="C0C0C0"/>
            <w:vAlign w:val="bottom"/>
          </w:tcPr>
          <w:p w14:paraId="01FBE57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Neither/ Don’t care</w:t>
            </w:r>
          </w:p>
        </w:tc>
        <w:tc>
          <w:tcPr>
            <w:tcW w:w="1236" w:type="dxa"/>
            <w:shd w:val="clear" w:color="auto" w:fill="C0C0C0"/>
            <w:vAlign w:val="bottom"/>
          </w:tcPr>
          <w:p w14:paraId="379DA5A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92" w:type="dxa"/>
            <w:shd w:val="clear" w:color="auto" w:fill="C0C0C0"/>
            <w:vAlign w:val="bottom"/>
          </w:tcPr>
          <w:p w14:paraId="35E982D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15F6FE63" w14:textId="77777777" w:rsidTr="007E2376">
        <w:trPr>
          <w:jc w:val="center"/>
        </w:trPr>
        <w:tc>
          <w:tcPr>
            <w:tcW w:w="2054" w:type="dxa"/>
          </w:tcPr>
          <w:p w14:paraId="06CB917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358" w:type="dxa"/>
          </w:tcPr>
          <w:p w14:paraId="4A976F8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583" w:type="dxa"/>
          </w:tcPr>
          <w:p w14:paraId="2E9E287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249" w:type="dxa"/>
          </w:tcPr>
          <w:p w14:paraId="0484483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5" w:type="dxa"/>
          </w:tcPr>
          <w:p w14:paraId="61D207D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236" w:type="dxa"/>
          </w:tcPr>
          <w:p w14:paraId="5182C77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192" w:type="dxa"/>
          </w:tcPr>
          <w:p w14:paraId="212B520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24D6D5AC" w14:textId="77777777" w:rsidTr="007E2376">
        <w:trPr>
          <w:jc w:val="center"/>
        </w:trPr>
        <w:tc>
          <w:tcPr>
            <w:tcW w:w="2054" w:type="dxa"/>
          </w:tcPr>
          <w:p w14:paraId="3F89CAA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358" w:type="dxa"/>
          </w:tcPr>
          <w:p w14:paraId="242FFC0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583" w:type="dxa"/>
          </w:tcPr>
          <w:p w14:paraId="5FE3609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249" w:type="dxa"/>
          </w:tcPr>
          <w:p w14:paraId="30FD83D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5" w:type="dxa"/>
          </w:tcPr>
          <w:p w14:paraId="08B7495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236" w:type="dxa"/>
          </w:tcPr>
          <w:p w14:paraId="7A85429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192" w:type="dxa"/>
          </w:tcPr>
          <w:p w14:paraId="6559106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0541A94B" w14:textId="77777777" w:rsidTr="007E2376">
        <w:trPr>
          <w:jc w:val="center"/>
        </w:trPr>
        <w:tc>
          <w:tcPr>
            <w:tcW w:w="2054" w:type="dxa"/>
          </w:tcPr>
          <w:p w14:paraId="60CFFF4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358" w:type="dxa"/>
          </w:tcPr>
          <w:p w14:paraId="2682025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583" w:type="dxa"/>
          </w:tcPr>
          <w:p w14:paraId="649FB2F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249" w:type="dxa"/>
          </w:tcPr>
          <w:p w14:paraId="5DA2A4B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5" w:type="dxa"/>
          </w:tcPr>
          <w:p w14:paraId="4397117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1236" w:type="dxa"/>
          </w:tcPr>
          <w:p w14:paraId="1587146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192" w:type="dxa"/>
          </w:tcPr>
          <w:p w14:paraId="7A25552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56CED2E3" w14:textId="77777777" w:rsidTr="007E2376">
        <w:trPr>
          <w:jc w:val="center"/>
        </w:trPr>
        <w:tc>
          <w:tcPr>
            <w:tcW w:w="2054" w:type="dxa"/>
          </w:tcPr>
          <w:p w14:paraId="4308652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358" w:type="dxa"/>
          </w:tcPr>
          <w:p w14:paraId="341D91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583" w:type="dxa"/>
          </w:tcPr>
          <w:p w14:paraId="6D59A59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249" w:type="dxa"/>
          </w:tcPr>
          <w:p w14:paraId="2332F9F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5" w:type="dxa"/>
          </w:tcPr>
          <w:p w14:paraId="75AD07E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236" w:type="dxa"/>
          </w:tcPr>
          <w:p w14:paraId="0A14C3B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1192" w:type="dxa"/>
          </w:tcPr>
          <w:p w14:paraId="59A62B0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3A4E369A" w14:textId="77777777" w:rsidTr="007E2376">
        <w:trPr>
          <w:jc w:val="center"/>
        </w:trPr>
        <w:tc>
          <w:tcPr>
            <w:tcW w:w="2054" w:type="dxa"/>
          </w:tcPr>
          <w:p w14:paraId="577D32A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358" w:type="dxa"/>
          </w:tcPr>
          <w:p w14:paraId="790CB82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583" w:type="dxa"/>
          </w:tcPr>
          <w:p w14:paraId="7801DD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49" w:type="dxa"/>
          </w:tcPr>
          <w:p w14:paraId="7A89312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7C30913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236" w:type="dxa"/>
          </w:tcPr>
          <w:p w14:paraId="6E40E8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192" w:type="dxa"/>
          </w:tcPr>
          <w:p w14:paraId="4B16873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r w:rsidR="007E2376" w:rsidRPr="00DE6C92" w14:paraId="20F18F38" w14:textId="77777777" w:rsidTr="007E2376">
        <w:trPr>
          <w:jc w:val="center"/>
        </w:trPr>
        <w:tc>
          <w:tcPr>
            <w:tcW w:w="2054" w:type="dxa"/>
          </w:tcPr>
          <w:p w14:paraId="659181D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358" w:type="dxa"/>
          </w:tcPr>
          <w:p w14:paraId="1A2E20E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583" w:type="dxa"/>
          </w:tcPr>
          <w:p w14:paraId="76B0AF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249" w:type="dxa"/>
          </w:tcPr>
          <w:p w14:paraId="733F53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5" w:type="dxa"/>
          </w:tcPr>
          <w:p w14:paraId="5F7568C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236" w:type="dxa"/>
          </w:tcPr>
          <w:p w14:paraId="3642177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192" w:type="dxa"/>
          </w:tcPr>
          <w:p w14:paraId="208B741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21313E73" w14:textId="77777777" w:rsidTr="007E2376">
        <w:trPr>
          <w:jc w:val="center"/>
        </w:trPr>
        <w:tc>
          <w:tcPr>
            <w:tcW w:w="2054" w:type="dxa"/>
          </w:tcPr>
          <w:p w14:paraId="6E100A4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358" w:type="dxa"/>
          </w:tcPr>
          <w:p w14:paraId="7867CCD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583" w:type="dxa"/>
          </w:tcPr>
          <w:p w14:paraId="412B309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249" w:type="dxa"/>
          </w:tcPr>
          <w:p w14:paraId="30F430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405" w:type="dxa"/>
          </w:tcPr>
          <w:p w14:paraId="22EB085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236" w:type="dxa"/>
          </w:tcPr>
          <w:p w14:paraId="2DAB172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192" w:type="dxa"/>
          </w:tcPr>
          <w:p w14:paraId="17A49D3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79357CF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p>
    <w:p w14:paraId="140822F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19/19a Combination Table</w:t>
      </w:r>
    </w:p>
    <w:tbl>
      <w:tblPr>
        <w:tblW w:w="9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401"/>
        <w:gridCol w:w="1401"/>
        <w:gridCol w:w="1330"/>
        <w:gridCol w:w="1366"/>
        <w:gridCol w:w="1165"/>
        <w:gridCol w:w="1182"/>
      </w:tblGrid>
      <w:tr w:rsidR="007E2376" w:rsidRPr="00DE6C92" w14:paraId="4D81F6AC" w14:textId="77777777" w:rsidTr="007E2376">
        <w:trPr>
          <w:jc w:val="center"/>
        </w:trPr>
        <w:tc>
          <w:tcPr>
            <w:tcW w:w="2054" w:type="dxa"/>
            <w:shd w:val="clear" w:color="auto" w:fill="C0C0C0"/>
            <w:vAlign w:val="bottom"/>
          </w:tcPr>
          <w:p w14:paraId="173234B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29" w:type="dxa"/>
            <w:shd w:val="clear" w:color="auto" w:fill="C0C0C0"/>
            <w:vAlign w:val="bottom"/>
          </w:tcPr>
          <w:p w14:paraId="7C1D72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Vote/Lean Obama</w:t>
            </w:r>
          </w:p>
        </w:tc>
        <w:tc>
          <w:tcPr>
            <w:tcW w:w="1390" w:type="dxa"/>
            <w:shd w:val="clear" w:color="auto" w:fill="C0C0C0"/>
            <w:vAlign w:val="bottom"/>
          </w:tcPr>
          <w:p w14:paraId="10C340A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Vote/Lean Romney</w:t>
            </w:r>
          </w:p>
        </w:tc>
        <w:tc>
          <w:tcPr>
            <w:tcW w:w="1249" w:type="dxa"/>
            <w:shd w:val="clear" w:color="auto" w:fill="C0C0C0"/>
            <w:vAlign w:val="bottom"/>
          </w:tcPr>
          <w:p w14:paraId="2D9479D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Other candidate</w:t>
            </w:r>
          </w:p>
        </w:tc>
        <w:tc>
          <w:tcPr>
            <w:tcW w:w="1405" w:type="dxa"/>
            <w:shd w:val="clear" w:color="auto" w:fill="C0C0C0"/>
            <w:vAlign w:val="bottom"/>
          </w:tcPr>
          <w:p w14:paraId="341252B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Neither/ Don’t care</w:t>
            </w:r>
          </w:p>
        </w:tc>
        <w:tc>
          <w:tcPr>
            <w:tcW w:w="1236" w:type="dxa"/>
            <w:shd w:val="clear" w:color="auto" w:fill="C0C0C0"/>
            <w:vAlign w:val="bottom"/>
          </w:tcPr>
          <w:p w14:paraId="3DFD1A9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92" w:type="dxa"/>
            <w:shd w:val="clear" w:color="auto" w:fill="C0C0C0"/>
            <w:vAlign w:val="bottom"/>
          </w:tcPr>
          <w:p w14:paraId="31F2DFD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120D7A4D" w14:textId="77777777" w:rsidTr="007E2376">
        <w:trPr>
          <w:jc w:val="center"/>
        </w:trPr>
        <w:tc>
          <w:tcPr>
            <w:tcW w:w="2054" w:type="dxa"/>
          </w:tcPr>
          <w:p w14:paraId="0DE10DD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229" w:type="dxa"/>
          </w:tcPr>
          <w:p w14:paraId="0DDC8D0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65</w:t>
            </w:r>
          </w:p>
        </w:tc>
        <w:tc>
          <w:tcPr>
            <w:tcW w:w="1390" w:type="dxa"/>
          </w:tcPr>
          <w:p w14:paraId="611C226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249" w:type="dxa"/>
          </w:tcPr>
          <w:p w14:paraId="0F60E53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13457AD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36" w:type="dxa"/>
          </w:tcPr>
          <w:p w14:paraId="6B86757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192" w:type="dxa"/>
          </w:tcPr>
          <w:p w14:paraId="2055AE5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32433A67" w14:textId="77777777" w:rsidTr="007E2376">
        <w:trPr>
          <w:jc w:val="center"/>
        </w:trPr>
        <w:tc>
          <w:tcPr>
            <w:tcW w:w="2054" w:type="dxa"/>
          </w:tcPr>
          <w:p w14:paraId="2A198EC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229" w:type="dxa"/>
          </w:tcPr>
          <w:p w14:paraId="3187219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68</w:t>
            </w:r>
          </w:p>
        </w:tc>
        <w:tc>
          <w:tcPr>
            <w:tcW w:w="1390" w:type="dxa"/>
          </w:tcPr>
          <w:p w14:paraId="28215C2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249" w:type="dxa"/>
          </w:tcPr>
          <w:p w14:paraId="22D90F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7C221E4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36" w:type="dxa"/>
          </w:tcPr>
          <w:p w14:paraId="43EFDC5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92" w:type="dxa"/>
          </w:tcPr>
          <w:p w14:paraId="63E3B92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64E33B8E" w14:textId="77777777" w:rsidTr="007E2376">
        <w:trPr>
          <w:jc w:val="center"/>
        </w:trPr>
        <w:tc>
          <w:tcPr>
            <w:tcW w:w="2054" w:type="dxa"/>
          </w:tcPr>
          <w:p w14:paraId="5824597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229" w:type="dxa"/>
          </w:tcPr>
          <w:p w14:paraId="0588C7C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390" w:type="dxa"/>
          </w:tcPr>
          <w:p w14:paraId="6B64005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249" w:type="dxa"/>
          </w:tcPr>
          <w:p w14:paraId="766D0F0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50E62CB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236" w:type="dxa"/>
          </w:tcPr>
          <w:p w14:paraId="294EA36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92" w:type="dxa"/>
          </w:tcPr>
          <w:p w14:paraId="48E06DD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5851CFBD" w14:textId="77777777" w:rsidTr="007E2376">
        <w:trPr>
          <w:jc w:val="center"/>
        </w:trPr>
        <w:tc>
          <w:tcPr>
            <w:tcW w:w="2054" w:type="dxa"/>
          </w:tcPr>
          <w:p w14:paraId="7C709DF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229" w:type="dxa"/>
          </w:tcPr>
          <w:p w14:paraId="0769BFD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61</w:t>
            </w:r>
          </w:p>
        </w:tc>
        <w:tc>
          <w:tcPr>
            <w:tcW w:w="1390" w:type="dxa"/>
          </w:tcPr>
          <w:p w14:paraId="7EF249B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249" w:type="dxa"/>
          </w:tcPr>
          <w:p w14:paraId="3003CA4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1C74C28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36" w:type="dxa"/>
          </w:tcPr>
          <w:p w14:paraId="465713E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92" w:type="dxa"/>
          </w:tcPr>
          <w:p w14:paraId="15A43A0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6F37E073" w14:textId="77777777" w:rsidTr="007E2376">
        <w:trPr>
          <w:jc w:val="center"/>
        </w:trPr>
        <w:tc>
          <w:tcPr>
            <w:tcW w:w="2054" w:type="dxa"/>
          </w:tcPr>
          <w:p w14:paraId="559B794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229" w:type="dxa"/>
          </w:tcPr>
          <w:p w14:paraId="488856A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390" w:type="dxa"/>
          </w:tcPr>
          <w:p w14:paraId="317252C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249" w:type="dxa"/>
          </w:tcPr>
          <w:p w14:paraId="09DDDED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1FBB2D2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236" w:type="dxa"/>
          </w:tcPr>
          <w:p w14:paraId="6ABF465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92" w:type="dxa"/>
          </w:tcPr>
          <w:p w14:paraId="46F990E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6C9BCBB0" w14:textId="77777777" w:rsidTr="007E2376">
        <w:trPr>
          <w:jc w:val="center"/>
        </w:trPr>
        <w:tc>
          <w:tcPr>
            <w:tcW w:w="2054" w:type="dxa"/>
          </w:tcPr>
          <w:p w14:paraId="4DAA9E6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229" w:type="dxa"/>
          </w:tcPr>
          <w:p w14:paraId="258AB9C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c>
          <w:tcPr>
            <w:tcW w:w="1390" w:type="dxa"/>
          </w:tcPr>
          <w:p w14:paraId="5606705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249" w:type="dxa"/>
          </w:tcPr>
          <w:p w14:paraId="500FCFE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09A6DFA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236" w:type="dxa"/>
          </w:tcPr>
          <w:p w14:paraId="61DDE4C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92" w:type="dxa"/>
          </w:tcPr>
          <w:p w14:paraId="189D7B9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743CE446" w14:textId="77777777" w:rsidTr="007E2376">
        <w:trPr>
          <w:jc w:val="center"/>
        </w:trPr>
        <w:tc>
          <w:tcPr>
            <w:tcW w:w="2054" w:type="dxa"/>
          </w:tcPr>
          <w:p w14:paraId="2FE20BB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229" w:type="dxa"/>
          </w:tcPr>
          <w:p w14:paraId="0DE8FB4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68</w:t>
            </w:r>
          </w:p>
        </w:tc>
        <w:tc>
          <w:tcPr>
            <w:tcW w:w="1390" w:type="dxa"/>
          </w:tcPr>
          <w:p w14:paraId="3DFB727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249" w:type="dxa"/>
          </w:tcPr>
          <w:p w14:paraId="7262D2C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543D528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36" w:type="dxa"/>
          </w:tcPr>
          <w:p w14:paraId="4F93889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192" w:type="dxa"/>
          </w:tcPr>
          <w:p w14:paraId="69EAEAC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bl>
    <w:p w14:paraId="5F0E3C6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0310A1F" w14:textId="77777777" w:rsidR="00D44F93"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14:paraId="345E3003" w14:textId="77777777" w:rsidR="00D44F93" w:rsidRDefault="00D44F93">
      <w:pPr>
        <w:rPr>
          <w:rFonts w:ascii="Georgia" w:hAnsi="Georgia"/>
          <w:sz w:val="22"/>
          <w:szCs w:val="22"/>
        </w:rPr>
      </w:pPr>
      <w:r>
        <w:rPr>
          <w:rFonts w:ascii="Georgia" w:hAnsi="Georgia"/>
          <w:sz w:val="22"/>
          <w:szCs w:val="22"/>
        </w:rPr>
        <w:br w:type="page"/>
      </w:r>
    </w:p>
    <w:p w14:paraId="1C64BA6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20.</w:t>
      </w:r>
      <w:r w:rsidRPr="00DE6C92">
        <w:rPr>
          <w:rFonts w:ascii="Georgia" w:hAnsi="Georgia"/>
          <w:sz w:val="22"/>
          <w:szCs w:val="22"/>
        </w:rPr>
        <w:tab/>
        <w:t>If you had to choose between, (READ LIST), who would you vote for?  </w:t>
      </w:r>
    </w:p>
    <w:p w14:paraId="5F4F0C8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4"/>
        <w:gridCol w:w="1441"/>
        <w:gridCol w:w="1507"/>
        <w:gridCol w:w="1330"/>
        <w:gridCol w:w="1378"/>
        <w:gridCol w:w="1186"/>
        <w:gridCol w:w="1185"/>
      </w:tblGrid>
      <w:tr w:rsidR="007E2376" w:rsidRPr="00DE6C92" w14:paraId="77D14288" w14:textId="77777777" w:rsidTr="007E2376">
        <w:trPr>
          <w:jc w:val="center"/>
        </w:trPr>
        <w:tc>
          <w:tcPr>
            <w:tcW w:w="2054" w:type="dxa"/>
            <w:shd w:val="clear" w:color="auto" w:fill="C0C0C0"/>
            <w:vAlign w:val="bottom"/>
          </w:tcPr>
          <w:p w14:paraId="76A0897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455" w:type="dxa"/>
            <w:shd w:val="clear" w:color="auto" w:fill="C0C0C0"/>
            <w:vAlign w:val="bottom"/>
          </w:tcPr>
          <w:p w14:paraId="07C6355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Barak Obama, the Democrat</w:t>
            </w:r>
          </w:p>
        </w:tc>
        <w:tc>
          <w:tcPr>
            <w:tcW w:w="1390" w:type="dxa"/>
            <w:shd w:val="clear" w:color="auto" w:fill="C0C0C0"/>
            <w:vAlign w:val="bottom"/>
          </w:tcPr>
          <w:p w14:paraId="59F9B49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Rick Perry, the Republican</w:t>
            </w:r>
          </w:p>
        </w:tc>
        <w:tc>
          <w:tcPr>
            <w:tcW w:w="1249" w:type="dxa"/>
            <w:shd w:val="clear" w:color="auto" w:fill="C0C0C0"/>
            <w:vAlign w:val="bottom"/>
          </w:tcPr>
          <w:p w14:paraId="5B92824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Other candidate</w:t>
            </w:r>
          </w:p>
        </w:tc>
        <w:tc>
          <w:tcPr>
            <w:tcW w:w="1405" w:type="dxa"/>
            <w:shd w:val="clear" w:color="auto" w:fill="C0C0C0"/>
            <w:vAlign w:val="bottom"/>
          </w:tcPr>
          <w:p w14:paraId="1E9C2A0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Neither/ Don’t care</w:t>
            </w:r>
          </w:p>
        </w:tc>
        <w:tc>
          <w:tcPr>
            <w:tcW w:w="1236" w:type="dxa"/>
            <w:shd w:val="clear" w:color="auto" w:fill="C0C0C0"/>
            <w:vAlign w:val="bottom"/>
          </w:tcPr>
          <w:p w14:paraId="6804C7F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92" w:type="dxa"/>
            <w:shd w:val="clear" w:color="auto" w:fill="C0C0C0"/>
            <w:vAlign w:val="bottom"/>
          </w:tcPr>
          <w:p w14:paraId="1A778FB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5C362A48" w14:textId="77777777" w:rsidTr="007E2376">
        <w:trPr>
          <w:jc w:val="center"/>
        </w:trPr>
        <w:tc>
          <w:tcPr>
            <w:tcW w:w="2054" w:type="dxa"/>
          </w:tcPr>
          <w:p w14:paraId="31F260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455" w:type="dxa"/>
          </w:tcPr>
          <w:p w14:paraId="3A6EF8E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64</w:t>
            </w:r>
          </w:p>
        </w:tc>
        <w:tc>
          <w:tcPr>
            <w:tcW w:w="1390" w:type="dxa"/>
          </w:tcPr>
          <w:p w14:paraId="4E4ED30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249" w:type="dxa"/>
          </w:tcPr>
          <w:p w14:paraId="4101FCE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0450B39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236" w:type="dxa"/>
          </w:tcPr>
          <w:p w14:paraId="27076B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192" w:type="dxa"/>
          </w:tcPr>
          <w:p w14:paraId="62B8879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5D05B43B" w14:textId="77777777" w:rsidTr="007E2376">
        <w:trPr>
          <w:jc w:val="center"/>
        </w:trPr>
        <w:tc>
          <w:tcPr>
            <w:tcW w:w="2054" w:type="dxa"/>
          </w:tcPr>
          <w:p w14:paraId="2500ED1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455" w:type="dxa"/>
          </w:tcPr>
          <w:p w14:paraId="2F954D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70</w:t>
            </w:r>
          </w:p>
        </w:tc>
        <w:tc>
          <w:tcPr>
            <w:tcW w:w="1390" w:type="dxa"/>
          </w:tcPr>
          <w:p w14:paraId="0DB8B0B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249" w:type="dxa"/>
          </w:tcPr>
          <w:p w14:paraId="015FB4D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4FA998E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36" w:type="dxa"/>
          </w:tcPr>
          <w:p w14:paraId="385CFA3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192" w:type="dxa"/>
          </w:tcPr>
          <w:p w14:paraId="61F7084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442C013B" w14:textId="77777777" w:rsidTr="007E2376">
        <w:trPr>
          <w:jc w:val="center"/>
        </w:trPr>
        <w:tc>
          <w:tcPr>
            <w:tcW w:w="2054" w:type="dxa"/>
          </w:tcPr>
          <w:p w14:paraId="3EE021D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455" w:type="dxa"/>
          </w:tcPr>
          <w:p w14:paraId="377FDA6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1390" w:type="dxa"/>
          </w:tcPr>
          <w:p w14:paraId="3EE96C7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249" w:type="dxa"/>
          </w:tcPr>
          <w:p w14:paraId="1BF2F80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53222CD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236" w:type="dxa"/>
          </w:tcPr>
          <w:p w14:paraId="611EF7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92" w:type="dxa"/>
          </w:tcPr>
          <w:p w14:paraId="7BFA160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44C08597" w14:textId="77777777" w:rsidTr="007E2376">
        <w:trPr>
          <w:jc w:val="center"/>
        </w:trPr>
        <w:tc>
          <w:tcPr>
            <w:tcW w:w="2054" w:type="dxa"/>
          </w:tcPr>
          <w:p w14:paraId="6738037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455" w:type="dxa"/>
          </w:tcPr>
          <w:p w14:paraId="6AEA77B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390" w:type="dxa"/>
          </w:tcPr>
          <w:p w14:paraId="3FFFDF9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249" w:type="dxa"/>
          </w:tcPr>
          <w:p w14:paraId="563115D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5" w:type="dxa"/>
          </w:tcPr>
          <w:p w14:paraId="341FDA9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236" w:type="dxa"/>
          </w:tcPr>
          <w:p w14:paraId="45115B2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192" w:type="dxa"/>
          </w:tcPr>
          <w:p w14:paraId="45E3870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2545CF2A" w14:textId="77777777" w:rsidTr="007E2376">
        <w:trPr>
          <w:jc w:val="center"/>
        </w:trPr>
        <w:tc>
          <w:tcPr>
            <w:tcW w:w="2054" w:type="dxa"/>
          </w:tcPr>
          <w:p w14:paraId="28D1CE7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455" w:type="dxa"/>
          </w:tcPr>
          <w:p w14:paraId="13EA98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62</w:t>
            </w:r>
          </w:p>
        </w:tc>
        <w:tc>
          <w:tcPr>
            <w:tcW w:w="1390" w:type="dxa"/>
          </w:tcPr>
          <w:p w14:paraId="29EB339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249" w:type="dxa"/>
          </w:tcPr>
          <w:p w14:paraId="3F26DD9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510F59A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236" w:type="dxa"/>
          </w:tcPr>
          <w:p w14:paraId="54EFEC5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92" w:type="dxa"/>
          </w:tcPr>
          <w:p w14:paraId="134A525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42777AA8" w14:textId="77777777" w:rsidTr="007E2376">
        <w:trPr>
          <w:jc w:val="center"/>
        </w:trPr>
        <w:tc>
          <w:tcPr>
            <w:tcW w:w="2054" w:type="dxa"/>
          </w:tcPr>
          <w:p w14:paraId="022945E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455" w:type="dxa"/>
          </w:tcPr>
          <w:p w14:paraId="046B082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1390" w:type="dxa"/>
          </w:tcPr>
          <w:p w14:paraId="1925AA1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249" w:type="dxa"/>
          </w:tcPr>
          <w:p w14:paraId="54FA71C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26ECF7C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236" w:type="dxa"/>
          </w:tcPr>
          <w:p w14:paraId="6BE9E9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192" w:type="dxa"/>
          </w:tcPr>
          <w:p w14:paraId="079D8EA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540DE126" w14:textId="77777777" w:rsidTr="007E2376">
        <w:trPr>
          <w:jc w:val="center"/>
        </w:trPr>
        <w:tc>
          <w:tcPr>
            <w:tcW w:w="2054" w:type="dxa"/>
          </w:tcPr>
          <w:p w14:paraId="7CA969E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455" w:type="dxa"/>
          </w:tcPr>
          <w:p w14:paraId="0A4FB75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390" w:type="dxa"/>
          </w:tcPr>
          <w:p w14:paraId="2F38DC3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249" w:type="dxa"/>
          </w:tcPr>
          <w:p w14:paraId="33652DD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5" w:type="dxa"/>
          </w:tcPr>
          <w:p w14:paraId="4B9CF86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236" w:type="dxa"/>
          </w:tcPr>
          <w:p w14:paraId="5FF2A36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192" w:type="dxa"/>
          </w:tcPr>
          <w:p w14:paraId="7A74207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14:paraId="338354EF" w14:textId="77777777" w:rsidR="007E2376" w:rsidRPr="00DE6C92" w:rsidRDefault="007E2376" w:rsidP="007E2376">
      <w:pPr>
        <w:rPr>
          <w:rFonts w:ascii="Georgia" w:hAnsi="Georgia"/>
          <w:sz w:val="22"/>
          <w:szCs w:val="22"/>
        </w:rPr>
      </w:pPr>
    </w:p>
    <w:p w14:paraId="505E1E67" w14:textId="77777777" w:rsidR="007E2376" w:rsidRPr="00DE6C92" w:rsidDel="00EF10E1"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del w:id="13" w:author="glivingston" w:date="2013-09-11T11:30:00Z"/>
          <w:rFonts w:ascii="Georgia" w:hAnsi="Georgia"/>
          <w:b/>
          <w:sz w:val="22"/>
          <w:szCs w:val="22"/>
        </w:rPr>
      </w:pPr>
      <w:r w:rsidRPr="00DE6C92">
        <w:rPr>
          <w:rFonts w:ascii="Georgia" w:hAnsi="Georgia"/>
          <w:b/>
          <w:sz w:val="22"/>
          <w:szCs w:val="22"/>
        </w:rPr>
        <w:t xml:space="preserve">(Asked of total Latinos who would not vote for Obama or Perry in 2012 presidential </w:t>
      </w:r>
      <w:proofErr w:type="gramStart"/>
      <w:r w:rsidRPr="00DE6C92">
        <w:rPr>
          <w:rFonts w:ascii="Georgia" w:hAnsi="Georgia"/>
          <w:b/>
          <w:sz w:val="22"/>
          <w:szCs w:val="22"/>
        </w:rPr>
        <w:t>election;</w:t>
      </w:r>
      <w:proofErr w:type="gramEnd"/>
      <w:r w:rsidRPr="00DE6C92">
        <w:rPr>
          <w:rFonts w:ascii="Georgia" w:hAnsi="Georgia"/>
          <w:b/>
          <w:sz w:val="22"/>
          <w:szCs w:val="22"/>
        </w:rPr>
        <w:t xml:space="preserve"> </w:t>
      </w:r>
    </w:p>
    <w:p w14:paraId="45C13D7E" w14:textId="77777777" w:rsidR="009C337A" w:rsidRDefault="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Change w:id="14" w:author="glivingston" w:date="2013-09-11T11:30:00Z">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pPr>
        </w:pPrChange>
      </w:pPr>
      <w:r w:rsidRPr="00DE6C92">
        <w:rPr>
          <w:rFonts w:ascii="Georgia" w:hAnsi="Georgia"/>
          <w:b/>
          <w:sz w:val="22"/>
          <w:szCs w:val="22"/>
        </w:rPr>
        <w:t>Total n =211; Native born = 70; Foreign born = 141; FB U.S. citizen = 50; FB legal resident = 54; FB not citizen &amp; not legal resident = 29; Registered voter = 74)</w:t>
      </w:r>
    </w:p>
    <w:p w14:paraId="2160F01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20a.   As of TODAY, do you LEAN more to (READ LIST)?  </w:t>
      </w:r>
    </w:p>
    <w:p w14:paraId="1EE6F8E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9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9"/>
        <w:gridCol w:w="1356"/>
        <w:gridCol w:w="1507"/>
        <w:gridCol w:w="1330"/>
        <w:gridCol w:w="1384"/>
        <w:gridCol w:w="1198"/>
        <w:gridCol w:w="1187"/>
      </w:tblGrid>
      <w:tr w:rsidR="007E2376" w:rsidRPr="00DE6C92" w14:paraId="1F9A1C2B" w14:textId="77777777" w:rsidTr="007E2376">
        <w:trPr>
          <w:jc w:val="center"/>
        </w:trPr>
        <w:tc>
          <w:tcPr>
            <w:tcW w:w="2054" w:type="dxa"/>
            <w:shd w:val="clear" w:color="auto" w:fill="C0C0C0"/>
            <w:vAlign w:val="bottom"/>
          </w:tcPr>
          <w:p w14:paraId="1DE83E6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358" w:type="dxa"/>
            <w:shd w:val="clear" w:color="auto" w:fill="C0C0C0"/>
            <w:vAlign w:val="bottom"/>
          </w:tcPr>
          <w:p w14:paraId="71AF49B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Obama, the Democrat</w:t>
            </w:r>
          </w:p>
        </w:tc>
        <w:tc>
          <w:tcPr>
            <w:tcW w:w="1447" w:type="dxa"/>
            <w:shd w:val="clear" w:color="auto" w:fill="C0C0C0"/>
            <w:vAlign w:val="bottom"/>
          </w:tcPr>
          <w:p w14:paraId="6CAAD55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Perry, the Republican</w:t>
            </w:r>
          </w:p>
        </w:tc>
        <w:tc>
          <w:tcPr>
            <w:tcW w:w="1249" w:type="dxa"/>
            <w:shd w:val="clear" w:color="auto" w:fill="C0C0C0"/>
            <w:vAlign w:val="bottom"/>
          </w:tcPr>
          <w:p w14:paraId="70C6E30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Other candidate</w:t>
            </w:r>
          </w:p>
        </w:tc>
        <w:tc>
          <w:tcPr>
            <w:tcW w:w="1405" w:type="dxa"/>
            <w:shd w:val="clear" w:color="auto" w:fill="C0C0C0"/>
            <w:vAlign w:val="bottom"/>
          </w:tcPr>
          <w:p w14:paraId="1900C34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Neither/ Don’t care</w:t>
            </w:r>
          </w:p>
        </w:tc>
        <w:tc>
          <w:tcPr>
            <w:tcW w:w="1236" w:type="dxa"/>
            <w:shd w:val="clear" w:color="auto" w:fill="C0C0C0"/>
            <w:vAlign w:val="bottom"/>
          </w:tcPr>
          <w:p w14:paraId="4D509A7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92" w:type="dxa"/>
            <w:shd w:val="clear" w:color="auto" w:fill="C0C0C0"/>
            <w:vAlign w:val="bottom"/>
          </w:tcPr>
          <w:p w14:paraId="2842A3F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607213E9" w14:textId="77777777" w:rsidTr="007E2376">
        <w:trPr>
          <w:jc w:val="center"/>
        </w:trPr>
        <w:tc>
          <w:tcPr>
            <w:tcW w:w="2054" w:type="dxa"/>
          </w:tcPr>
          <w:p w14:paraId="76376FB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358" w:type="dxa"/>
          </w:tcPr>
          <w:p w14:paraId="47C6A8D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447" w:type="dxa"/>
          </w:tcPr>
          <w:p w14:paraId="2B48DBD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249" w:type="dxa"/>
          </w:tcPr>
          <w:p w14:paraId="25275BE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5" w:type="dxa"/>
          </w:tcPr>
          <w:p w14:paraId="71FD12E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236" w:type="dxa"/>
          </w:tcPr>
          <w:p w14:paraId="14CB9A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1192" w:type="dxa"/>
          </w:tcPr>
          <w:p w14:paraId="61E31A3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1E87FEE5" w14:textId="77777777" w:rsidTr="007E2376">
        <w:trPr>
          <w:jc w:val="center"/>
        </w:trPr>
        <w:tc>
          <w:tcPr>
            <w:tcW w:w="2054" w:type="dxa"/>
          </w:tcPr>
          <w:p w14:paraId="1372C09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358" w:type="dxa"/>
          </w:tcPr>
          <w:p w14:paraId="3454214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447" w:type="dxa"/>
          </w:tcPr>
          <w:p w14:paraId="1A8C626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249" w:type="dxa"/>
          </w:tcPr>
          <w:p w14:paraId="16A7CE3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5" w:type="dxa"/>
          </w:tcPr>
          <w:p w14:paraId="3E9E70F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1236" w:type="dxa"/>
          </w:tcPr>
          <w:p w14:paraId="5F617A6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1192" w:type="dxa"/>
          </w:tcPr>
          <w:p w14:paraId="39A232E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1754F623" w14:textId="77777777" w:rsidTr="007E2376">
        <w:trPr>
          <w:jc w:val="center"/>
        </w:trPr>
        <w:tc>
          <w:tcPr>
            <w:tcW w:w="2054" w:type="dxa"/>
          </w:tcPr>
          <w:p w14:paraId="624A606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358" w:type="dxa"/>
          </w:tcPr>
          <w:p w14:paraId="5A60EE4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447" w:type="dxa"/>
          </w:tcPr>
          <w:p w14:paraId="53A2606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249" w:type="dxa"/>
          </w:tcPr>
          <w:p w14:paraId="175A23B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5" w:type="dxa"/>
          </w:tcPr>
          <w:p w14:paraId="781A0A4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236" w:type="dxa"/>
          </w:tcPr>
          <w:p w14:paraId="1A0A742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192" w:type="dxa"/>
          </w:tcPr>
          <w:p w14:paraId="1E17EFB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40373F32" w14:textId="77777777" w:rsidTr="007E2376">
        <w:trPr>
          <w:jc w:val="center"/>
        </w:trPr>
        <w:tc>
          <w:tcPr>
            <w:tcW w:w="2054" w:type="dxa"/>
          </w:tcPr>
          <w:p w14:paraId="3173535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358" w:type="dxa"/>
          </w:tcPr>
          <w:p w14:paraId="3050F40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447" w:type="dxa"/>
          </w:tcPr>
          <w:p w14:paraId="2CAF0FC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249" w:type="dxa"/>
          </w:tcPr>
          <w:p w14:paraId="52FC3D1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405" w:type="dxa"/>
          </w:tcPr>
          <w:p w14:paraId="31BFD33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236" w:type="dxa"/>
          </w:tcPr>
          <w:p w14:paraId="2716287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1192" w:type="dxa"/>
          </w:tcPr>
          <w:p w14:paraId="181A338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133A19B9" w14:textId="77777777" w:rsidTr="007E2376">
        <w:trPr>
          <w:jc w:val="center"/>
        </w:trPr>
        <w:tc>
          <w:tcPr>
            <w:tcW w:w="2054" w:type="dxa"/>
          </w:tcPr>
          <w:p w14:paraId="22803EC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358" w:type="dxa"/>
          </w:tcPr>
          <w:p w14:paraId="2CF4209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447" w:type="dxa"/>
          </w:tcPr>
          <w:p w14:paraId="2C924C3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49" w:type="dxa"/>
          </w:tcPr>
          <w:p w14:paraId="0381D4C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26CBF1F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236" w:type="dxa"/>
          </w:tcPr>
          <w:p w14:paraId="790E624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192" w:type="dxa"/>
          </w:tcPr>
          <w:p w14:paraId="37DC231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r>
      <w:tr w:rsidR="007E2376" w:rsidRPr="00DE6C92" w14:paraId="707EE4D5" w14:textId="77777777" w:rsidTr="007E2376">
        <w:trPr>
          <w:jc w:val="center"/>
        </w:trPr>
        <w:tc>
          <w:tcPr>
            <w:tcW w:w="2054" w:type="dxa"/>
          </w:tcPr>
          <w:p w14:paraId="36F979D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358" w:type="dxa"/>
          </w:tcPr>
          <w:p w14:paraId="1BC315D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447" w:type="dxa"/>
          </w:tcPr>
          <w:p w14:paraId="262923C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249" w:type="dxa"/>
          </w:tcPr>
          <w:p w14:paraId="134D96B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229C41D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236" w:type="dxa"/>
          </w:tcPr>
          <w:p w14:paraId="5F9616D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192" w:type="dxa"/>
          </w:tcPr>
          <w:p w14:paraId="1BF7121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42E77F0" w14:textId="77777777" w:rsidTr="007E2376">
        <w:trPr>
          <w:jc w:val="center"/>
        </w:trPr>
        <w:tc>
          <w:tcPr>
            <w:tcW w:w="2054" w:type="dxa"/>
          </w:tcPr>
          <w:p w14:paraId="4F1DBAB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358" w:type="dxa"/>
          </w:tcPr>
          <w:p w14:paraId="4290B15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447" w:type="dxa"/>
          </w:tcPr>
          <w:p w14:paraId="43F0D6B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249" w:type="dxa"/>
          </w:tcPr>
          <w:p w14:paraId="0969D81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405" w:type="dxa"/>
          </w:tcPr>
          <w:p w14:paraId="3C949BC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236" w:type="dxa"/>
          </w:tcPr>
          <w:p w14:paraId="2C286FC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192" w:type="dxa"/>
          </w:tcPr>
          <w:p w14:paraId="2654899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55BBFA1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777392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ab/>
        <w:t>20/20a Combination Table</w:t>
      </w:r>
    </w:p>
    <w:tbl>
      <w:tblPr>
        <w:tblW w:w="9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401"/>
        <w:gridCol w:w="1401"/>
        <w:gridCol w:w="1330"/>
        <w:gridCol w:w="1366"/>
        <w:gridCol w:w="1165"/>
        <w:gridCol w:w="1182"/>
      </w:tblGrid>
      <w:tr w:rsidR="007E2376" w:rsidRPr="00DE6C92" w14:paraId="506D7678" w14:textId="77777777" w:rsidTr="007E2376">
        <w:trPr>
          <w:jc w:val="center"/>
        </w:trPr>
        <w:tc>
          <w:tcPr>
            <w:tcW w:w="2054" w:type="dxa"/>
            <w:shd w:val="clear" w:color="auto" w:fill="C0C0C0"/>
            <w:vAlign w:val="bottom"/>
          </w:tcPr>
          <w:p w14:paraId="23D74D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29" w:type="dxa"/>
            <w:shd w:val="clear" w:color="auto" w:fill="C0C0C0"/>
            <w:vAlign w:val="bottom"/>
          </w:tcPr>
          <w:p w14:paraId="15C50F4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Vote/Lean Obama</w:t>
            </w:r>
          </w:p>
        </w:tc>
        <w:tc>
          <w:tcPr>
            <w:tcW w:w="1390" w:type="dxa"/>
            <w:shd w:val="clear" w:color="auto" w:fill="C0C0C0"/>
            <w:vAlign w:val="bottom"/>
          </w:tcPr>
          <w:p w14:paraId="43E7E03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Vote/Lean Perry</w:t>
            </w:r>
          </w:p>
        </w:tc>
        <w:tc>
          <w:tcPr>
            <w:tcW w:w="1249" w:type="dxa"/>
            <w:shd w:val="clear" w:color="auto" w:fill="C0C0C0"/>
            <w:vAlign w:val="bottom"/>
          </w:tcPr>
          <w:p w14:paraId="3191C4D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Other candidate</w:t>
            </w:r>
          </w:p>
        </w:tc>
        <w:tc>
          <w:tcPr>
            <w:tcW w:w="1405" w:type="dxa"/>
            <w:shd w:val="clear" w:color="auto" w:fill="C0C0C0"/>
            <w:vAlign w:val="bottom"/>
          </w:tcPr>
          <w:p w14:paraId="403980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Neither/ Don’t care</w:t>
            </w:r>
          </w:p>
        </w:tc>
        <w:tc>
          <w:tcPr>
            <w:tcW w:w="1236" w:type="dxa"/>
            <w:shd w:val="clear" w:color="auto" w:fill="C0C0C0"/>
            <w:vAlign w:val="bottom"/>
          </w:tcPr>
          <w:p w14:paraId="78F0E25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92" w:type="dxa"/>
            <w:shd w:val="clear" w:color="auto" w:fill="C0C0C0"/>
            <w:vAlign w:val="bottom"/>
          </w:tcPr>
          <w:p w14:paraId="4C28B32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249AB236" w14:textId="77777777" w:rsidTr="007E2376">
        <w:trPr>
          <w:jc w:val="center"/>
        </w:trPr>
        <w:tc>
          <w:tcPr>
            <w:tcW w:w="2054" w:type="dxa"/>
          </w:tcPr>
          <w:p w14:paraId="1266C63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229" w:type="dxa"/>
          </w:tcPr>
          <w:p w14:paraId="0BCFFA8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1390" w:type="dxa"/>
          </w:tcPr>
          <w:p w14:paraId="44CB349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249" w:type="dxa"/>
          </w:tcPr>
          <w:p w14:paraId="42AD17A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05719EF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36" w:type="dxa"/>
          </w:tcPr>
          <w:p w14:paraId="72EB304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92" w:type="dxa"/>
          </w:tcPr>
          <w:p w14:paraId="43A824D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29733728" w14:textId="77777777" w:rsidTr="007E2376">
        <w:trPr>
          <w:jc w:val="center"/>
        </w:trPr>
        <w:tc>
          <w:tcPr>
            <w:tcW w:w="2054" w:type="dxa"/>
          </w:tcPr>
          <w:p w14:paraId="5DB3947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229" w:type="dxa"/>
          </w:tcPr>
          <w:p w14:paraId="4D54553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72</w:t>
            </w:r>
          </w:p>
        </w:tc>
        <w:tc>
          <w:tcPr>
            <w:tcW w:w="1390" w:type="dxa"/>
          </w:tcPr>
          <w:p w14:paraId="375584E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249" w:type="dxa"/>
          </w:tcPr>
          <w:p w14:paraId="66D88A0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1C340EE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36" w:type="dxa"/>
          </w:tcPr>
          <w:p w14:paraId="142C7E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92" w:type="dxa"/>
          </w:tcPr>
          <w:p w14:paraId="09EB784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21D5E266" w14:textId="77777777" w:rsidTr="007E2376">
        <w:trPr>
          <w:jc w:val="center"/>
        </w:trPr>
        <w:tc>
          <w:tcPr>
            <w:tcW w:w="2054" w:type="dxa"/>
          </w:tcPr>
          <w:p w14:paraId="4417C5C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229" w:type="dxa"/>
          </w:tcPr>
          <w:p w14:paraId="5F0C6C9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62</w:t>
            </w:r>
          </w:p>
        </w:tc>
        <w:tc>
          <w:tcPr>
            <w:tcW w:w="1390" w:type="dxa"/>
          </w:tcPr>
          <w:p w14:paraId="7AAEC74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249" w:type="dxa"/>
          </w:tcPr>
          <w:p w14:paraId="1E1EDFC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217AD28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236" w:type="dxa"/>
          </w:tcPr>
          <w:p w14:paraId="7FEBF9C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192" w:type="dxa"/>
          </w:tcPr>
          <w:p w14:paraId="1AD96A7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3F6528E5" w14:textId="77777777" w:rsidTr="007E2376">
        <w:trPr>
          <w:jc w:val="center"/>
        </w:trPr>
        <w:tc>
          <w:tcPr>
            <w:tcW w:w="2054" w:type="dxa"/>
          </w:tcPr>
          <w:p w14:paraId="255B190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229" w:type="dxa"/>
          </w:tcPr>
          <w:p w14:paraId="32DB0CD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61</w:t>
            </w:r>
          </w:p>
        </w:tc>
        <w:tc>
          <w:tcPr>
            <w:tcW w:w="1390" w:type="dxa"/>
          </w:tcPr>
          <w:p w14:paraId="18874C0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249" w:type="dxa"/>
          </w:tcPr>
          <w:p w14:paraId="197D42F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757E2EE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36" w:type="dxa"/>
          </w:tcPr>
          <w:p w14:paraId="04DA50D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92" w:type="dxa"/>
          </w:tcPr>
          <w:p w14:paraId="465B80B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r w:rsidR="007E2376" w:rsidRPr="00DE6C92" w14:paraId="1A79B8C2" w14:textId="77777777" w:rsidTr="007E2376">
        <w:trPr>
          <w:jc w:val="center"/>
        </w:trPr>
        <w:tc>
          <w:tcPr>
            <w:tcW w:w="2054" w:type="dxa"/>
          </w:tcPr>
          <w:p w14:paraId="26DEB92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229" w:type="dxa"/>
          </w:tcPr>
          <w:p w14:paraId="4972C0F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390" w:type="dxa"/>
          </w:tcPr>
          <w:p w14:paraId="5261F13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249" w:type="dxa"/>
          </w:tcPr>
          <w:p w14:paraId="126EAB6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3AB1AC7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236" w:type="dxa"/>
          </w:tcPr>
          <w:p w14:paraId="4D3301B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192" w:type="dxa"/>
          </w:tcPr>
          <w:p w14:paraId="38D690B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4B7025D1" w14:textId="77777777" w:rsidTr="007E2376">
        <w:trPr>
          <w:jc w:val="center"/>
        </w:trPr>
        <w:tc>
          <w:tcPr>
            <w:tcW w:w="2054" w:type="dxa"/>
          </w:tcPr>
          <w:p w14:paraId="4AB1B7E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229" w:type="dxa"/>
          </w:tcPr>
          <w:p w14:paraId="1EE7FE9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390" w:type="dxa"/>
          </w:tcPr>
          <w:p w14:paraId="451DD3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249" w:type="dxa"/>
          </w:tcPr>
          <w:p w14:paraId="244C578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1FC6849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36" w:type="dxa"/>
          </w:tcPr>
          <w:p w14:paraId="1DD8CD8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92" w:type="dxa"/>
          </w:tcPr>
          <w:p w14:paraId="21516A8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046A3587" w14:textId="77777777" w:rsidTr="007E2376">
        <w:trPr>
          <w:jc w:val="center"/>
        </w:trPr>
        <w:tc>
          <w:tcPr>
            <w:tcW w:w="2054" w:type="dxa"/>
          </w:tcPr>
          <w:p w14:paraId="286790E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229" w:type="dxa"/>
          </w:tcPr>
          <w:p w14:paraId="282FB14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69</w:t>
            </w:r>
          </w:p>
        </w:tc>
        <w:tc>
          <w:tcPr>
            <w:tcW w:w="1390" w:type="dxa"/>
          </w:tcPr>
          <w:p w14:paraId="48B1FC0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249" w:type="dxa"/>
          </w:tcPr>
          <w:p w14:paraId="6F1EEB6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10393A6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36" w:type="dxa"/>
          </w:tcPr>
          <w:p w14:paraId="7E82BB5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92" w:type="dxa"/>
          </w:tcPr>
          <w:p w14:paraId="7858DED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14:paraId="799437E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631C4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21.</w:t>
      </w:r>
      <w:r w:rsidRPr="00DE6C92">
        <w:rPr>
          <w:rFonts w:ascii="Georgia" w:hAnsi="Georgia"/>
          <w:sz w:val="22"/>
          <w:szCs w:val="22"/>
        </w:rPr>
        <w:tab/>
        <w:t>If you had to choose between, (READ LIST), who would you vote for?  </w:t>
      </w:r>
    </w:p>
    <w:p w14:paraId="7E4C613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2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0"/>
        <w:gridCol w:w="1636"/>
        <w:gridCol w:w="1507"/>
        <w:gridCol w:w="1330"/>
        <w:gridCol w:w="1388"/>
        <w:gridCol w:w="1205"/>
        <w:gridCol w:w="1188"/>
      </w:tblGrid>
      <w:tr w:rsidR="007E2376" w:rsidRPr="00DE6C92" w14:paraId="468AEF27" w14:textId="77777777" w:rsidTr="007E2376">
        <w:trPr>
          <w:jc w:val="center"/>
        </w:trPr>
        <w:tc>
          <w:tcPr>
            <w:tcW w:w="2054" w:type="dxa"/>
            <w:shd w:val="clear" w:color="auto" w:fill="C0C0C0"/>
            <w:vAlign w:val="bottom"/>
          </w:tcPr>
          <w:p w14:paraId="5339E7A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661" w:type="dxa"/>
            <w:shd w:val="clear" w:color="auto" w:fill="C0C0C0"/>
            <w:vAlign w:val="bottom"/>
          </w:tcPr>
          <w:p w14:paraId="6F78AA8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Barak Obama, the Democrat</w:t>
            </w:r>
          </w:p>
        </w:tc>
        <w:tc>
          <w:tcPr>
            <w:tcW w:w="1447" w:type="dxa"/>
            <w:shd w:val="clear" w:color="auto" w:fill="C0C0C0"/>
            <w:vAlign w:val="bottom"/>
          </w:tcPr>
          <w:p w14:paraId="033344C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Herman Cain, the Republican</w:t>
            </w:r>
          </w:p>
        </w:tc>
        <w:tc>
          <w:tcPr>
            <w:tcW w:w="1249" w:type="dxa"/>
            <w:shd w:val="clear" w:color="auto" w:fill="C0C0C0"/>
            <w:vAlign w:val="bottom"/>
          </w:tcPr>
          <w:p w14:paraId="60E3503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Other candidate</w:t>
            </w:r>
          </w:p>
        </w:tc>
        <w:tc>
          <w:tcPr>
            <w:tcW w:w="1405" w:type="dxa"/>
            <w:shd w:val="clear" w:color="auto" w:fill="C0C0C0"/>
            <w:vAlign w:val="bottom"/>
          </w:tcPr>
          <w:p w14:paraId="0B88ABA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Neither/ Don’t care</w:t>
            </w:r>
          </w:p>
        </w:tc>
        <w:tc>
          <w:tcPr>
            <w:tcW w:w="1236" w:type="dxa"/>
            <w:shd w:val="clear" w:color="auto" w:fill="C0C0C0"/>
            <w:vAlign w:val="bottom"/>
          </w:tcPr>
          <w:p w14:paraId="152E824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92" w:type="dxa"/>
            <w:shd w:val="clear" w:color="auto" w:fill="C0C0C0"/>
            <w:vAlign w:val="bottom"/>
          </w:tcPr>
          <w:p w14:paraId="3447EE3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066ECDD8" w14:textId="77777777" w:rsidTr="007E2376">
        <w:trPr>
          <w:jc w:val="center"/>
        </w:trPr>
        <w:tc>
          <w:tcPr>
            <w:tcW w:w="2054" w:type="dxa"/>
          </w:tcPr>
          <w:p w14:paraId="5B057AF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661" w:type="dxa"/>
          </w:tcPr>
          <w:p w14:paraId="7C4B40B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447" w:type="dxa"/>
          </w:tcPr>
          <w:p w14:paraId="6DFF081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249" w:type="dxa"/>
          </w:tcPr>
          <w:p w14:paraId="6BE6698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016BD7D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236" w:type="dxa"/>
          </w:tcPr>
          <w:p w14:paraId="2143D4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92" w:type="dxa"/>
          </w:tcPr>
          <w:p w14:paraId="4231AAB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0381EBED" w14:textId="77777777" w:rsidTr="007E2376">
        <w:trPr>
          <w:jc w:val="center"/>
        </w:trPr>
        <w:tc>
          <w:tcPr>
            <w:tcW w:w="2054" w:type="dxa"/>
          </w:tcPr>
          <w:p w14:paraId="63DB786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661" w:type="dxa"/>
          </w:tcPr>
          <w:p w14:paraId="75A8378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447" w:type="dxa"/>
          </w:tcPr>
          <w:p w14:paraId="516723E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249" w:type="dxa"/>
          </w:tcPr>
          <w:p w14:paraId="7CD8A06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5" w:type="dxa"/>
          </w:tcPr>
          <w:p w14:paraId="1D8E0FD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36" w:type="dxa"/>
          </w:tcPr>
          <w:p w14:paraId="6E03951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192" w:type="dxa"/>
          </w:tcPr>
          <w:p w14:paraId="1A7B33E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26C61A00" w14:textId="77777777" w:rsidTr="007E2376">
        <w:trPr>
          <w:jc w:val="center"/>
        </w:trPr>
        <w:tc>
          <w:tcPr>
            <w:tcW w:w="2054" w:type="dxa"/>
          </w:tcPr>
          <w:p w14:paraId="2A44848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661" w:type="dxa"/>
          </w:tcPr>
          <w:p w14:paraId="219C963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447" w:type="dxa"/>
          </w:tcPr>
          <w:p w14:paraId="0F3C9DA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249" w:type="dxa"/>
          </w:tcPr>
          <w:p w14:paraId="2378839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615DA1C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236" w:type="dxa"/>
          </w:tcPr>
          <w:p w14:paraId="601452A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192" w:type="dxa"/>
          </w:tcPr>
          <w:p w14:paraId="06B3476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77420D2F" w14:textId="77777777" w:rsidTr="007E2376">
        <w:trPr>
          <w:jc w:val="center"/>
        </w:trPr>
        <w:tc>
          <w:tcPr>
            <w:tcW w:w="2054" w:type="dxa"/>
          </w:tcPr>
          <w:p w14:paraId="18E0299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661" w:type="dxa"/>
          </w:tcPr>
          <w:p w14:paraId="6AA8A3E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64</w:t>
            </w:r>
          </w:p>
        </w:tc>
        <w:tc>
          <w:tcPr>
            <w:tcW w:w="1447" w:type="dxa"/>
          </w:tcPr>
          <w:p w14:paraId="62A3CBA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249" w:type="dxa"/>
          </w:tcPr>
          <w:p w14:paraId="40C882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6735429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236" w:type="dxa"/>
          </w:tcPr>
          <w:p w14:paraId="01489EC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192" w:type="dxa"/>
          </w:tcPr>
          <w:p w14:paraId="5A0119A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1B213E9C" w14:textId="77777777" w:rsidTr="007E2376">
        <w:trPr>
          <w:jc w:val="center"/>
        </w:trPr>
        <w:tc>
          <w:tcPr>
            <w:tcW w:w="2054" w:type="dxa"/>
          </w:tcPr>
          <w:p w14:paraId="3C00B07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661" w:type="dxa"/>
          </w:tcPr>
          <w:p w14:paraId="017FCBB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1447" w:type="dxa"/>
          </w:tcPr>
          <w:p w14:paraId="1EB5C05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249" w:type="dxa"/>
          </w:tcPr>
          <w:p w14:paraId="3DA13D5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6DBB5FF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236" w:type="dxa"/>
          </w:tcPr>
          <w:p w14:paraId="485CE2E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192" w:type="dxa"/>
          </w:tcPr>
          <w:p w14:paraId="2E7A0BB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68912DF1" w14:textId="77777777" w:rsidTr="007E2376">
        <w:trPr>
          <w:jc w:val="center"/>
        </w:trPr>
        <w:tc>
          <w:tcPr>
            <w:tcW w:w="2054" w:type="dxa"/>
          </w:tcPr>
          <w:p w14:paraId="656B9E3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661" w:type="dxa"/>
          </w:tcPr>
          <w:p w14:paraId="6CA0AE7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1447" w:type="dxa"/>
          </w:tcPr>
          <w:p w14:paraId="6B52F8C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249" w:type="dxa"/>
          </w:tcPr>
          <w:p w14:paraId="691FD95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05E2BF9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236" w:type="dxa"/>
          </w:tcPr>
          <w:p w14:paraId="66DCF8E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192" w:type="dxa"/>
          </w:tcPr>
          <w:p w14:paraId="4645386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29296413" w14:textId="77777777" w:rsidTr="007E2376">
        <w:trPr>
          <w:jc w:val="center"/>
        </w:trPr>
        <w:tc>
          <w:tcPr>
            <w:tcW w:w="2054" w:type="dxa"/>
          </w:tcPr>
          <w:p w14:paraId="249C59A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661" w:type="dxa"/>
          </w:tcPr>
          <w:p w14:paraId="1D294DF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447" w:type="dxa"/>
          </w:tcPr>
          <w:p w14:paraId="54A0C9D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249" w:type="dxa"/>
          </w:tcPr>
          <w:p w14:paraId="376BC6B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3CB27E1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36" w:type="dxa"/>
          </w:tcPr>
          <w:p w14:paraId="269C39F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192" w:type="dxa"/>
          </w:tcPr>
          <w:p w14:paraId="5269352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bl>
    <w:p w14:paraId="33F1023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w:t>
      </w:r>
    </w:p>
    <w:p w14:paraId="3FF00075" w14:textId="77777777" w:rsidR="007E2376" w:rsidRPr="00DE6C92" w:rsidDel="00EF10E1"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del w:id="15" w:author="glivingston" w:date="2013-09-11T11:30:00Z"/>
          <w:rFonts w:ascii="Georgia" w:hAnsi="Georgia"/>
          <w:b/>
          <w:sz w:val="22"/>
          <w:szCs w:val="22"/>
        </w:rPr>
      </w:pPr>
      <w:r w:rsidRPr="00DE6C92">
        <w:rPr>
          <w:rFonts w:ascii="Georgia" w:hAnsi="Georgia"/>
          <w:b/>
          <w:sz w:val="22"/>
          <w:szCs w:val="22"/>
        </w:rPr>
        <w:t xml:space="preserve">(Asked of total Latinos who would not vote for Obama or Cain in 2012 presidential </w:t>
      </w:r>
      <w:proofErr w:type="gramStart"/>
      <w:r w:rsidRPr="00DE6C92">
        <w:rPr>
          <w:rFonts w:ascii="Georgia" w:hAnsi="Georgia"/>
          <w:b/>
          <w:sz w:val="22"/>
          <w:szCs w:val="22"/>
        </w:rPr>
        <w:t>election;</w:t>
      </w:r>
      <w:proofErr w:type="gramEnd"/>
      <w:r w:rsidRPr="00DE6C92">
        <w:rPr>
          <w:rFonts w:ascii="Georgia" w:hAnsi="Georgia"/>
          <w:b/>
          <w:sz w:val="22"/>
          <w:szCs w:val="22"/>
        </w:rPr>
        <w:t xml:space="preserve"> </w:t>
      </w:r>
    </w:p>
    <w:p w14:paraId="754E4C9C" w14:textId="77777777" w:rsidR="009C337A" w:rsidRDefault="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Change w:id="16" w:author="glivingston" w:date="2013-09-11T11:30:00Z">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pPr>
        </w:pPrChange>
      </w:pPr>
      <w:r w:rsidRPr="00DE6C92">
        <w:rPr>
          <w:rFonts w:ascii="Georgia" w:hAnsi="Georgia"/>
          <w:b/>
          <w:sz w:val="22"/>
          <w:szCs w:val="22"/>
        </w:rPr>
        <w:t>Total n =221; Native born = 70; Foreign born =151; FB U.S. citizen = 52; FB legal resident = 58; FB not citizen &amp; not legal resident = 36; Registered voter = 74)</w:t>
      </w:r>
    </w:p>
    <w:p w14:paraId="57DE012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21a.</w:t>
      </w:r>
      <w:r w:rsidRPr="00DE6C92">
        <w:rPr>
          <w:rFonts w:ascii="Georgia" w:hAnsi="Georgia"/>
          <w:sz w:val="22"/>
          <w:szCs w:val="22"/>
        </w:rPr>
        <w:tab/>
        <w:t>As of TODAY, do you LEAN more to (READ LIST)?  </w:t>
      </w:r>
    </w:p>
    <w:p w14:paraId="7ADEC7A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8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8"/>
        <w:gridCol w:w="1355"/>
        <w:gridCol w:w="1507"/>
        <w:gridCol w:w="1330"/>
        <w:gridCol w:w="1376"/>
        <w:gridCol w:w="1183"/>
        <w:gridCol w:w="1185"/>
      </w:tblGrid>
      <w:tr w:rsidR="007E2376" w:rsidRPr="00DE6C92" w14:paraId="3B64B554" w14:textId="77777777" w:rsidTr="007E2376">
        <w:trPr>
          <w:jc w:val="center"/>
        </w:trPr>
        <w:tc>
          <w:tcPr>
            <w:tcW w:w="2054" w:type="dxa"/>
            <w:shd w:val="clear" w:color="auto" w:fill="C0C0C0"/>
            <w:vAlign w:val="bottom"/>
          </w:tcPr>
          <w:p w14:paraId="4F9F0C8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358" w:type="dxa"/>
            <w:shd w:val="clear" w:color="auto" w:fill="C0C0C0"/>
            <w:vAlign w:val="bottom"/>
          </w:tcPr>
          <w:p w14:paraId="23B007A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Obama, the Democrat</w:t>
            </w:r>
          </w:p>
        </w:tc>
        <w:tc>
          <w:tcPr>
            <w:tcW w:w="1390" w:type="dxa"/>
            <w:shd w:val="clear" w:color="auto" w:fill="C0C0C0"/>
            <w:vAlign w:val="bottom"/>
          </w:tcPr>
          <w:p w14:paraId="3323955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Cain, the Republican</w:t>
            </w:r>
          </w:p>
        </w:tc>
        <w:tc>
          <w:tcPr>
            <w:tcW w:w="1249" w:type="dxa"/>
            <w:shd w:val="clear" w:color="auto" w:fill="C0C0C0"/>
            <w:vAlign w:val="bottom"/>
          </w:tcPr>
          <w:p w14:paraId="772549D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Other candidate</w:t>
            </w:r>
          </w:p>
        </w:tc>
        <w:tc>
          <w:tcPr>
            <w:tcW w:w="1405" w:type="dxa"/>
            <w:shd w:val="clear" w:color="auto" w:fill="C0C0C0"/>
            <w:vAlign w:val="bottom"/>
          </w:tcPr>
          <w:p w14:paraId="6C8E235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Neither/ Don’t care</w:t>
            </w:r>
          </w:p>
        </w:tc>
        <w:tc>
          <w:tcPr>
            <w:tcW w:w="1236" w:type="dxa"/>
            <w:shd w:val="clear" w:color="auto" w:fill="C0C0C0"/>
            <w:vAlign w:val="bottom"/>
          </w:tcPr>
          <w:p w14:paraId="23EE3B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92" w:type="dxa"/>
            <w:shd w:val="clear" w:color="auto" w:fill="C0C0C0"/>
            <w:vAlign w:val="bottom"/>
          </w:tcPr>
          <w:p w14:paraId="055F7DA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24846642" w14:textId="77777777" w:rsidTr="007E2376">
        <w:trPr>
          <w:jc w:val="center"/>
        </w:trPr>
        <w:tc>
          <w:tcPr>
            <w:tcW w:w="2054" w:type="dxa"/>
          </w:tcPr>
          <w:p w14:paraId="218D37C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358" w:type="dxa"/>
          </w:tcPr>
          <w:p w14:paraId="41A2769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390" w:type="dxa"/>
          </w:tcPr>
          <w:p w14:paraId="10AD0EE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249" w:type="dxa"/>
          </w:tcPr>
          <w:p w14:paraId="5A223BD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5" w:type="dxa"/>
          </w:tcPr>
          <w:p w14:paraId="6E5D90B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236" w:type="dxa"/>
          </w:tcPr>
          <w:p w14:paraId="1685F43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192" w:type="dxa"/>
          </w:tcPr>
          <w:p w14:paraId="2BF6576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r>
      <w:tr w:rsidR="007E2376" w:rsidRPr="00DE6C92" w14:paraId="24206D2B" w14:textId="77777777" w:rsidTr="007E2376">
        <w:trPr>
          <w:jc w:val="center"/>
        </w:trPr>
        <w:tc>
          <w:tcPr>
            <w:tcW w:w="2054" w:type="dxa"/>
          </w:tcPr>
          <w:p w14:paraId="0653C94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358" w:type="dxa"/>
          </w:tcPr>
          <w:p w14:paraId="575D26F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390" w:type="dxa"/>
          </w:tcPr>
          <w:p w14:paraId="2BADD0B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249" w:type="dxa"/>
          </w:tcPr>
          <w:p w14:paraId="462BD7C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405" w:type="dxa"/>
          </w:tcPr>
          <w:p w14:paraId="1B0230C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236" w:type="dxa"/>
          </w:tcPr>
          <w:p w14:paraId="3E163EA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192" w:type="dxa"/>
          </w:tcPr>
          <w:p w14:paraId="766F3A6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r>
      <w:tr w:rsidR="007E2376" w:rsidRPr="00DE6C92" w14:paraId="00357C48" w14:textId="77777777" w:rsidTr="007E2376">
        <w:trPr>
          <w:jc w:val="center"/>
        </w:trPr>
        <w:tc>
          <w:tcPr>
            <w:tcW w:w="2054" w:type="dxa"/>
          </w:tcPr>
          <w:p w14:paraId="0B08C5E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358" w:type="dxa"/>
          </w:tcPr>
          <w:p w14:paraId="6A9C894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390" w:type="dxa"/>
          </w:tcPr>
          <w:p w14:paraId="124C48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249" w:type="dxa"/>
          </w:tcPr>
          <w:p w14:paraId="13780F2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5" w:type="dxa"/>
          </w:tcPr>
          <w:p w14:paraId="7FEB0E7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236" w:type="dxa"/>
          </w:tcPr>
          <w:p w14:paraId="77977C6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192" w:type="dxa"/>
          </w:tcPr>
          <w:p w14:paraId="098CF8E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r>
      <w:tr w:rsidR="007E2376" w:rsidRPr="00DE6C92" w14:paraId="4B1CF850" w14:textId="77777777" w:rsidTr="007E2376">
        <w:trPr>
          <w:jc w:val="center"/>
        </w:trPr>
        <w:tc>
          <w:tcPr>
            <w:tcW w:w="2054" w:type="dxa"/>
          </w:tcPr>
          <w:p w14:paraId="1EED78C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358" w:type="dxa"/>
          </w:tcPr>
          <w:p w14:paraId="173F1AA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390" w:type="dxa"/>
          </w:tcPr>
          <w:p w14:paraId="6AED340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249" w:type="dxa"/>
          </w:tcPr>
          <w:p w14:paraId="28F2E55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0953FB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236" w:type="dxa"/>
          </w:tcPr>
          <w:p w14:paraId="75D190D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192" w:type="dxa"/>
          </w:tcPr>
          <w:p w14:paraId="03AE270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r>
      <w:tr w:rsidR="007E2376" w:rsidRPr="00DE6C92" w14:paraId="10D4EFF8" w14:textId="77777777" w:rsidTr="007E2376">
        <w:trPr>
          <w:jc w:val="center"/>
        </w:trPr>
        <w:tc>
          <w:tcPr>
            <w:tcW w:w="2054" w:type="dxa"/>
          </w:tcPr>
          <w:p w14:paraId="316EDFB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358" w:type="dxa"/>
          </w:tcPr>
          <w:p w14:paraId="05885FD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390" w:type="dxa"/>
          </w:tcPr>
          <w:p w14:paraId="5BD1B37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249" w:type="dxa"/>
          </w:tcPr>
          <w:p w14:paraId="16DDC4F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5" w:type="dxa"/>
          </w:tcPr>
          <w:p w14:paraId="54D9826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236" w:type="dxa"/>
          </w:tcPr>
          <w:p w14:paraId="376BB6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192" w:type="dxa"/>
          </w:tcPr>
          <w:p w14:paraId="3A52AD7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r>
      <w:tr w:rsidR="007E2376" w:rsidRPr="00DE6C92" w14:paraId="7AC04E26" w14:textId="77777777" w:rsidTr="007E2376">
        <w:trPr>
          <w:jc w:val="center"/>
        </w:trPr>
        <w:tc>
          <w:tcPr>
            <w:tcW w:w="2054" w:type="dxa"/>
          </w:tcPr>
          <w:p w14:paraId="5406B2B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358" w:type="dxa"/>
          </w:tcPr>
          <w:p w14:paraId="2003FEF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390" w:type="dxa"/>
          </w:tcPr>
          <w:p w14:paraId="5458F85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249" w:type="dxa"/>
          </w:tcPr>
          <w:p w14:paraId="743BD45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364D999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1236" w:type="dxa"/>
          </w:tcPr>
          <w:p w14:paraId="5A0A387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192" w:type="dxa"/>
          </w:tcPr>
          <w:p w14:paraId="5524AAF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3476D430" w14:textId="77777777" w:rsidTr="007E2376">
        <w:trPr>
          <w:jc w:val="center"/>
        </w:trPr>
        <w:tc>
          <w:tcPr>
            <w:tcW w:w="2054" w:type="dxa"/>
          </w:tcPr>
          <w:p w14:paraId="3E83086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358" w:type="dxa"/>
          </w:tcPr>
          <w:p w14:paraId="43E565C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390" w:type="dxa"/>
          </w:tcPr>
          <w:p w14:paraId="527D61E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249" w:type="dxa"/>
          </w:tcPr>
          <w:p w14:paraId="2F2184A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5" w:type="dxa"/>
          </w:tcPr>
          <w:p w14:paraId="33EADB2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236" w:type="dxa"/>
          </w:tcPr>
          <w:p w14:paraId="53E7256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192" w:type="dxa"/>
          </w:tcPr>
          <w:p w14:paraId="6592313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bl>
    <w:p w14:paraId="4DB6FAA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highlight w:val="green"/>
        </w:rPr>
      </w:pPr>
    </w:p>
    <w:p w14:paraId="7FBB6C0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ab/>
        <w:t>21/21a Combination Table</w:t>
      </w:r>
    </w:p>
    <w:tbl>
      <w:tblPr>
        <w:tblW w:w="9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401"/>
        <w:gridCol w:w="1401"/>
        <w:gridCol w:w="1330"/>
        <w:gridCol w:w="1366"/>
        <w:gridCol w:w="1165"/>
        <w:gridCol w:w="1182"/>
      </w:tblGrid>
      <w:tr w:rsidR="007E2376" w:rsidRPr="00DE6C92" w14:paraId="2EECCBEB" w14:textId="77777777" w:rsidTr="007E2376">
        <w:trPr>
          <w:jc w:val="center"/>
        </w:trPr>
        <w:tc>
          <w:tcPr>
            <w:tcW w:w="2054" w:type="dxa"/>
            <w:shd w:val="clear" w:color="auto" w:fill="C0C0C0"/>
            <w:vAlign w:val="bottom"/>
          </w:tcPr>
          <w:p w14:paraId="542C36B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29" w:type="dxa"/>
            <w:shd w:val="clear" w:color="auto" w:fill="C0C0C0"/>
            <w:vAlign w:val="bottom"/>
          </w:tcPr>
          <w:p w14:paraId="3F3AD86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Vote/Lean Obama</w:t>
            </w:r>
          </w:p>
        </w:tc>
        <w:tc>
          <w:tcPr>
            <w:tcW w:w="1390" w:type="dxa"/>
            <w:shd w:val="clear" w:color="auto" w:fill="C0C0C0"/>
            <w:vAlign w:val="bottom"/>
          </w:tcPr>
          <w:p w14:paraId="4F8BBDE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Vote/Lean Cain</w:t>
            </w:r>
          </w:p>
        </w:tc>
        <w:tc>
          <w:tcPr>
            <w:tcW w:w="1249" w:type="dxa"/>
            <w:shd w:val="clear" w:color="auto" w:fill="C0C0C0"/>
            <w:vAlign w:val="bottom"/>
          </w:tcPr>
          <w:p w14:paraId="3F02323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Other candidate</w:t>
            </w:r>
          </w:p>
        </w:tc>
        <w:tc>
          <w:tcPr>
            <w:tcW w:w="1405" w:type="dxa"/>
            <w:shd w:val="clear" w:color="auto" w:fill="C0C0C0"/>
            <w:vAlign w:val="bottom"/>
          </w:tcPr>
          <w:p w14:paraId="524E6C1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Neither/ Don’t care</w:t>
            </w:r>
          </w:p>
        </w:tc>
        <w:tc>
          <w:tcPr>
            <w:tcW w:w="1236" w:type="dxa"/>
            <w:shd w:val="clear" w:color="auto" w:fill="C0C0C0"/>
            <w:vAlign w:val="bottom"/>
          </w:tcPr>
          <w:p w14:paraId="2596441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92" w:type="dxa"/>
            <w:shd w:val="clear" w:color="auto" w:fill="C0C0C0"/>
            <w:vAlign w:val="bottom"/>
          </w:tcPr>
          <w:p w14:paraId="10BFF37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5DFB98BF" w14:textId="77777777" w:rsidTr="007E2376">
        <w:trPr>
          <w:jc w:val="center"/>
        </w:trPr>
        <w:tc>
          <w:tcPr>
            <w:tcW w:w="2054" w:type="dxa"/>
          </w:tcPr>
          <w:p w14:paraId="4D57B11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229" w:type="dxa"/>
          </w:tcPr>
          <w:p w14:paraId="38328EF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1390" w:type="dxa"/>
          </w:tcPr>
          <w:p w14:paraId="06A33CA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249" w:type="dxa"/>
          </w:tcPr>
          <w:p w14:paraId="3F5A788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0CCDE2A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36" w:type="dxa"/>
          </w:tcPr>
          <w:p w14:paraId="517CE8D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92" w:type="dxa"/>
          </w:tcPr>
          <w:p w14:paraId="3FFCBD6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728C4294" w14:textId="77777777" w:rsidTr="007E2376">
        <w:trPr>
          <w:jc w:val="center"/>
        </w:trPr>
        <w:tc>
          <w:tcPr>
            <w:tcW w:w="2054" w:type="dxa"/>
          </w:tcPr>
          <w:p w14:paraId="181FC04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229" w:type="dxa"/>
          </w:tcPr>
          <w:p w14:paraId="152095C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69</w:t>
            </w:r>
          </w:p>
        </w:tc>
        <w:tc>
          <w:tcPr>
            <w:tcW w:w="1390" w:type="dxa"/>
          </w:tcPr>
          <w:p w14:paraId="1E1DA97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249" w:type="dxa"/>
          </w:tcPr>
          <w:p w14:paraId="72F9FA7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5" w:type="dxa"/>
          </w:tcPr>
          <w:p w14:paraId="7B0B6E3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36" w:type="dxa"/>
          </w:tcPr>
          <w:p w14:paraId="009027E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92" w:type="dxa"/>
          </w:tcPr>
          <w:p w14:paraId="3557560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1301B6CA" w14:textId="77777777" w:rsidTr="007E2376">
        <w:trPr>
          <w:jc w:val="center"/>
        </w:trPr>
        <w:tc>
          <w:tcPr>
            <w:tcW w:w="2054" w:type="dxa"/>
          </w:tcPr>
          <w:p w14:paraId="09E30CA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229" w:type="dxa"/>
          </w:tcPr>
          <w:p w14:paraId="666966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390" w:type="dxa"/>
          </w:tcPr>
          <w:p w14:paraId="747B914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249" w:type="dxa"/>
          </w:tcPr>
          <w:p w14:paraId="4380305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27CC8A8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236" w:type="dxa"/>
          </w:tcPr>
          <w:p w14:paraId="6CEBF51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192" w:type="dxa"/>
          </w:tcPr>
          <w:p w14:paraId="3327A56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5505FC12" w14:textId="77777777" w:rsidTr="007E2376">
        <w:trPr>
          <w:jc w:val="center"/>
        </w:trPr>
        <w:tc>
          <w:tcPr>
            <w:tcW w:w="2054" w:type="dxa"/>
          </w:tcPr>
          <w:p w14:paraId="43CE30B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229" w:type="dxa"/>
          </w:tcPr>
          <w:p w14:paraId="582F7A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1390" w:type="dxa"/>
          </w:tcPr>
          <w:p w14:paraId="308D9FE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249" w:type="dxa"/>
          </w:tcPr>
          <w:p w14:paraId="443BA3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3F09BA9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36" w:type="dxa"/>
          </w:tcPr>
          <w:p w14:paraId="7348D96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92" w:type="dxa"/>
          </w:tcPr>
          <w:p w14:paraId="4CC8F9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r>
      <w:tr w:rsidR="007E2376" w:rsidRPr="00DE6C92" w14:paraId="4B33EF51" w14:textId="77777777" w:rsidTr="007E2376">
        <w:trPr>
          <w:jc w:val="center"/>
        </w:trPr>
        <w:tc>
          <w:tcPr>
            <w:tcW w:w="2054" w:type="dxa"/>
          </w:tcPr>
          <w:p w14:paraId="61A434C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229" w:type="dxa"/>
          </w:tcPr>
          <w:p w14:paraId="738981E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65</w:t>
            </w:r>
          </w:p>
        </w:tc>
        <w:tc>
          <w:tcPr>
            <w:tcW w:w="1390" w:type="dxa"/>
          </w:tcPr>
          <w:p w14:paraId="7D49129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249" w:type="dxa"/>
          </w:tcPr>
          <w:p w14:paraId="775B3A5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5" w:type="dxa"/>
          </w:tcPr>
          <w:p w14:paraId="01DA15D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236" w:type="dxa"/>
          </w:tcPr>
          <w:p w14:paraId="2683B04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192" w:type="dxa"/>
          </w:tcPr>
          <w:p w14:paraId="250EFE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7B9FC8D3" w14:textId="77777777" w:rsidTr="007E2376">
        <w:trPr>
          <w:jc w:val="center"/>
        </w:trPr>
        <w:tc>
          <w:tcPr>
            <w:tcW w:w="2054" w:type="dxa"/>
          </w:tcPr>
          <w:p w14:paraId="2270C6A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229" w:type="dxa"/>
          </w:tcPr>
          <w:p w14:paraId="5B82A2E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390" w:type="dxa"/>
          </w:tcPr>
          <w:p w14:paraId="3DB1544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249" w:type="dxa"/>
          </w:tcPr>
          <w:p w14:paraId="56FA52F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5C4E02F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236" w:type="dxa"/>
          </w:tcPr>
          <w:p w14:paraId="37D53FE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92" w:type="dxa"/>
          </w:tcPr>
          <w:p w14:paraId="0B028B1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7A2C08AC" w14:textId="77777777" w:rsidTr="007E2376">
        <w:trPr>
          <w:jc w:val="center"/>
        </w:trPr>
        <w:tc>
          <w:tcPr>
            <w:tcW w:w="2054" w:type="dxa"/>
          </w:tcPr>
          <w:p w14:paraId="3BE8391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229" w:type="dxa"/>
          </w:tcPr>
          <w:p w14:paraId="56E2291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69</w:t>
            </w:r>
          </w:p>
        </w:tc>
        <w:tc>
          <w:tcPr>
            <w:tcW w:w="1390" w:type="dxa"/>
          </w:tcPr>
          <w:p w14:paraId="3D4FA1D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249" w:type="dxa"/>
          </w:tcPr>
          <w:p w14:paraId="32FF7A7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14:paraId="0E09C8C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36" w:type="dxa"/>
          </w:tcPr>
          <w:p w14:paraId="2869225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92" w:type="dxa"/>
          </w:tcPr>
          <w:p w14:paraId="64570A1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bl>
    <w:p w14:paraId="06559E4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1DA5E3E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22.</w:t>
      </w:r>
      <w:r w:rsidRPr="00DE6C92">
        <w:rPr>
          <w:rFonts w:ascii="Georgia" w:hAnsi="Georgia"/>
          <w:sz w:val="22"/>
          <w:szCs w:val="22"/>
        </w:rPr>
        <w:tab/>
        <w:t xml:space="preserve">Now I'm going to read you a list of issues that might be discussed during next year's presidential campaign. For each item I name, please tell me how important this issue is to you personally.  </w:t>
      </w:r>
    </w:p>
    <w:p w14:paraId="00260F0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4F1A88A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Pr="00DE6C92">
        <w:rPr>
          <w:rFonts w:ascii="Georgia" w:hAnsi="Georgia"/>
          <w:sz w:val="22"/>
          <w:szCs w:val="22"/>
        </w:rPr>
        <w:tab/>
        <w:t>Is the issue of (INSERT ITEM) extremely important, very important, somewhat important, or not too important to you personally?</w:t>
      </w:r>
    </w:p>
    <w:p w14:paraId="47F87E9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31CBFD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w:t>
      </w:r>
      <w:r w:rsidRPr="00DE6C92">
        <w:rPr>
          <w:rFonts w:ascii="Georgia" w:hAnsi="Georgia"/>
          <w:sz w:val="22"/>
          <w:szCs w:val="22"/>
        </w:rPr>
        <w:tab/>
        <w:t>Education</w:t>
      </w:r>
    </w:p>
    <w:tbl>
      <w:tblPr>
        <w:tblW w:w="96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729"/>
        <w:gridCol w:w="1381"/>
        <w:gridCol w:w="1374"/>
        <w:gridCol w:w="1406"/>
        <w:gridCol w:w="1374"/>
        <w:gridCol w:w="838"/>
        <w:gridCol w:w="1138"/>
      </w:tblGrid>
      <w:tr w:rsidR="004D6E25" w:rsidRPr="00DE6C92" w14:paraId="5F4DEFF6" w14:textId="77777777" w:rsidTr="007E2376">
        <w:trPr>
          <w:trHeight w:val="233"/>
          <w:jc w:val="center"/>
        </w:trPr>
        <w:tc>
          <w:tcPr>
            <w:tcW w:w="2202" w:type="dxa"/>
            <w:vMerge w:val="restart"/>
            <w:shd w:val="clear" w:color="auto" w:fill="C0C0C0"/>
            <w:vAlign w:val="bottom"/>
          </w:tcPr>
          <w:p w14:paraId="20F79CC7"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4498" w:type="dxa"/>
            <w:gridSpan w:val="4"/>
            <w:shd w:val="clear" w:color="auto" w:fill="C0C0C0"/>
            <w:vAlign w:val="bottom"/>
          </w:tcPr>
          <w:p w14:paraId="56464EB1"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IMPORTANT</w:t>
            </w:r>
          </w:p>
        </w:tc>
        <w:tc>
          <w:tcPr>
            <w:tcW w:w="1170" w:type="dxa"/>
            <w:vMerge w:val="restart"/>
            <w:shd w:val="clear" w:color="auto" w:fill="C0C0C0"/>
            <w:vAlign w:val="bottom"/>
          </w:tcPr>
          <w:p w14:paraId="6245B251"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too important</w:t>
            </w:r>
          </w:p>
        </w:tc>
        <w:tc>
          <w:tcPr>
            <w:tcW w:w="812" w:type="dxa"/>
            <w:vMerge w:val="restart"/>
            <w:shd w:val="clear" w:color="auto" w:fill="C0C0C0"/>
            <w:vAlign w:val="bottom"/>
          </w:tcPr>
          <w:p w14:paraId="26D6BB59"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974" w:type="dxa"/>
            <w:vMerge w:val="restart"/>
            <w:shd w:val="clear" w:color="auto" w:fill="C0C0C0"/>
            <w:vAlign w:val="bottom"/>
          </w:tcPr>
          <w:p w14:paraId="16DE0AB8"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14:paraId="3DB2ED35" w14:textId="77777777" w:rsidTr="007E2376">
        <w:trPr>
          <w:trHeight w:val="586"/>
          <w:jc w:val="center"/>
        </w:trPr>
        <w:tc>
          <w:tcPr>
            <w:tcW w:w="2202" w:type="dxa"/>
            <w:vMerge/>
            <w:shd w:val="clear" w:color="auto" w:fill="C0C0C0"/>
            <w:vAlign w:val="bottom"/>
          </w:tcPr>
          <w:p w14:paraId="4BFB9645"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823" w:type="dxa"/>
            <w:shd w:val="clear" w:color="auto" w:fill="C0C0C0"/>
            <w:vAlign w:val="bottom"/>
          </w:tcPr>
          <w:p w14:paraId="0DC0B01C"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311" w:type="dxa"/>
            <w:shd w:val="clear" w:color="auto" w:fill="C0C0C0"/>
            <w:vAlign w:val="bottom"/>
          </w:tcPr>
          <w:p w14:paraId="3430C9E3"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Extremely important</w:t>
            </w:r>
          </w:p>
        </w:tc>
        <w:tc>
          <w:tcPr>
            <w:tcW w:w="1170" w:type="dxa"/>
            <w:shd w:val="clear" w:color="auto" w:fill="C0C0C0"/>
            <w:vAlign w:val="bottom"/>
          </w:tcPr>
          <w:p w14:paraId="4EBDC748"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 important</w:t>
            </w:r>
          </w:p>
        </w:tc>
        <w:tc>
          <w:tcPr>
            <w:tcW w:w="1194" w:type="dxa"/>
            <w:shd w:val="clear" w:color="auto" w:fill="C0C0C0"/>
            <w:vAlign w:val="bottom"/>
          </w:tcPr>
          <w:p w14:paraId="6192E960"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 important</w:t>
            </w:r>
          </w:p>
        </w:tc>
        <w:tc>
          <w:tcPr>
            <w:tcW w:w="1170" w:type="dxa"/>
            <w:vMerge/>
            <w:shd w:val="clear" w:color="auto" w:fill="C0C0C0"/>
            <w:vAlign w:val="bottom"/>
          </w:tcPr>
          <w:p w14:paraId="5C0FE802"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12" w:type="dxa"/>
            <w:vMerge/>
            <w:shd w:val="clear" w:color="auto" w:fill="C0C0C0"/>
            <w:vAlign w:val="bottom"/>
          </w:tcPr>
          <w:p w14:paraId="69447049"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74" w:type="dxa"/>
            <w:vMerge/>
            <w:shd w:val="clear" w:color="auto" w:fill="C0C0C0"/>
            <w:vAlign w:val="bottom"/>
          </w:tcPr>
          <w:p w14:paraId="01949F61"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14:paraId="46D8321C" w14:textId="77777777" w:rsidTr="007E2376">
        <w:trPr>
          <w:jc w:val="center"/>
        </w:trPr>
        <w:tc>
          <w:tcPr>
            <w:tcW w:w="2202" w:type="dxa"/>
          </w:tcPr>
          <w:p w14:paraId="1442E11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823" w:type="dxa"/>
          </w:tcPr>
          <w:p w14:paraId="64C24F0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97</w:t>
            </w:r>
          </w:p>
        </w:tc>
        <w:tc>
          <w:tcPr>
            <w:tcW w:w="1311" w:type="dxa"/>
          </w:tcPr>
          <w:p w14:paraId="0D5E9C4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1170" w:type="dxa"/>
          </w:tcPr>
          <w:p w14:paraId="019F313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194" w:type="dxa"/>
          </w:tcPr>
          <w:p w14:paraId="533076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170" w:type="dxa"/>
          </w:tcPr>
          <w:p w14:paraId="0541026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812" w:type="dxa"/>
          </w:tcPr>
          <w:p w14:paraId="2A06D09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627BEA4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2D32B5D" w14:textId="77777777" w:rsidTr="007E2376">
        <w:trPr>
          <w:jc w:val="center"/>
        </w:trPr>
        <w:tc>
          <w:tcPr>
            <w:tcW w:w="2202" w:type="dxa"/>
          </w:tcPr>
          <w:p w14:paraId="6F07477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823" w:type="dxa"/>
          </w:tcPr>
          <w:p w14:paraId="054DA4A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96</w:t>
            </w:r>
          </w:p>
        </w:tc>
        <w:tc>
          <w:tcPr>
            <w:tcW w:w="1311" w:type="dxa"/>
          </w:tcPr>
          <w:p w14:paraId="0EB18CD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170" w:type="dxa"/>
          </w:tcPr>
          <w:p w14:paraId="4C7480C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194" w:type="dxa"/>
          </w:tcPr>
          <w:p w14:paraId="2C7D0B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170" w:type="dxa"/>
          </w:tcPr>
          <w:p w14:paraId="541C5F2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812" w:type="dxa"/>
          </w:tcPr>
          <w:p w14:paraId="5F7C79E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455D2EA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E19D251" w14:textId="77777777" w:rsidTr="007E2376">
        <w:trPr>
          <w:jc w:val="center"/>
        </w:trPr>
        <w:tc>
          <w:tcPr>
            <w:tcW w:w="2202" w:type="dxa"/>
          </w:tcPr>
          <w:p w14:paraId="1A3343D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823" w:type="dxa"/>
          </w:tcPr>
          <w:p w14:paraId="3BBE334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98</w:t>
            </w:r>
          </w:p>
        </w:tc>
        <w:tc>
          <w:tcPr>
            <w:tcW w:w="1311" w:type="dxa"/>
          </w:tcPr>
          <w:p w14:paraId="0AC2BA3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170" w:type="dxa"/>
          </w:tcPr>
          <w:p w14:paraId="6B6D732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1194" w:type="dxa"/>
          </w:tcPr>
          <w:p w14:paraId="60E8072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70" w:type="dxa"/>
          </w:tcPr>
          <w:p w14:paraId="4066FE1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12" w:type="dxa"/>
          </w:tcPr>
          <w:p w14:paraId="4A2DB40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5660794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47C78E0" w14:textId="77777777" w:rsidTr="007E2376">
        <w:trPr>
          <w:jc w:val="center"/>
        </w:trPr>
        <w:tc>
          <w:tcPr>
            <w:tcW w:w="2202" w:type="dxa"/>
          </w:tcPr>
          <w:p w14:paraId="4FA63D6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823" w:type="dxa"/>
          </w:tcPr>
          <w:p w14:paraId="378D5E7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96</w:t>
            </w:r>
          </w:p>
        </w:tc>
        <w:tc>
          <w:tcPr>
            <w:tcW w:w="1311" w:type="dxa"/>
          </w:tcPr>
          <w:p w14:paraId="456D1BB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1170" w:type="dxa"/>
          </w:tcPr>
          <w:p w14:paraId="05CC652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194" w:type="dxa"/>
          </w:tcPr>
          <w:p w14:paraId="0D51CC8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70" w:type="dxa"/>
          </w:tcPr>
          <w:p w14:paraId="161F5F4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812" w:type="dxa"/>
          </w:tcPr>
          <w:p w14:paraId="4C98297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047CD8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B2393F1" w14:textId="77777777" w:rsidTr="007E2376">
        <w:trPr>
          <w:jc w:val="center"/>
        </w:trPr>
        <w:tc>
          <w:tcPr>
            <w:tcW w:w="2202" w:type="dxa"/>
          </w:tcPr>
          <w:p w14:paraId="7636121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823" w:type="dxa"/>
          </w:tcPr>
          <w:p w14:paraId="13622CE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99</w:t>
            </w:r>
          </w:p>
        </w:tc>
        <w:tc>
          <w:tcPr>
            <w:tcW w:w="1311" w:type="dxa"/>
          </w:tcPr>
          <w:p w14:paraId="3861FE6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1170" w:type="dxa"/>
          </w:tcPr>
          <w:p w14:paraId="22687BE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194" w:type="dxa"/>
          </w:tcPr>
          <w:p w14:paraId="1D65E3E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70" w:type="dxa"/>
          </w:tcPr>
          <w:p w14:paraId="68E5A5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12" w:type="dxa"/>
          </w:tcPr>
          <w:p w14:paraId="4D0B3EB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4372188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00625BE" w14:textId="77777777" w:rsidTr="007E2376">
        <w:trPr>
          <w:jc w:val="center"/>
        </w:trPr>
        <w:tc>
          <w:tcPr>
            <w:tcW w:w="2202" w:type="dxa"/>
          </w:tcPr>
          <w:p w14:paraId="6EEF2E0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823" w:type="dxa"/>
          </w:tcPr>
          <w:p w14:paraId="68C6E76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99</w:t>
            </w:r>
          </w:p>
        </w:tc>
        <w:tc>
          <w:tcPr>
            <w:tcW w:w="1311" w:type="dxa"/>
          </w:tcPr>
          <w:p w14:paraId="31A8B1F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170" w:type="dxa"/>
          </w:tcPr>
          <w:p w14:paraId="2FC100A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194" w:type="dxa"/>
          </w:tcPr>
          <w:p w14:paraId="1A4263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70" w:type="dxa"/>
          </w:tcPr>
          <w:p w14:paraId="7FE5852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812" w:type="dxa"/>
          </w:tcPr>
          <w:p w14:paraId="233133C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14:paraId="319B5B3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98E20AB" w14:textId="77777777" w:rsidTr="007E2376">
        <w:trPr>
          <w:jc w:val="center"/>
        </w:trPr>
        <w:tc>
          <w:tcPr>
            <w:tcW w:w="2202" w:type="dxa"/>
          </w:tcPr>
          <w:p w14:paraId="76E2B3A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823" w:type="dxa"/>
          </w:tcPr>
          <w:p w14:paraId="7213E2E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96</w:t>
            </w:r>
          </w:p>
        </w:tc>
        <w:tc>
          <w:tcPr>
            <w:tcW w:w="1311" w:type="dxa"/>
          </w:tcPr>
          <w:p w14:paraId="7FF4262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170" w:type="dxa"/>
          </w:tcPr>
          <w:p w14:paraId="5468CAE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c>
          <w:tcPr>
            <w:tcW w:w="1194" w:type="dxa"/>
          </w:tcPr>
          <w:p w14:paraId="533E1D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70" w:type="dxa"/>
          </w:tcPr>
          <w:p w14:paraId="10F10AF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812" w:type="dxa"/>
          </w:tcPr>
          <w:p w14:paraId="0A3F004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2DFB378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7C8805C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95386D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b.</w:t>
      </w:r>
      <w:r w:rsidRPr="00DE6C92">
        <w:rPr>
          <w:rFonts w:ascii="Georgia" w:hAnsi="Georgia"/>
          <w:sz w:val="22"/>
          <w:szCs w:val="22"/>
        </w:rPr>
        <w:tab/>
        <w:t>Jobs</w:t>
      </w:r>
    </w:p>
    <w:tbl>
      <w:tblPr>
        <w:tblW w:w="9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1"/>
        <w:gridCol w:w="713"/>
        <w:gridCol w:w="1381"/>
        <w:gridCol w:w="1374"/>
        <w:gridCol w:w="1406"/>
        <w:gridCol w:w="1374"/>
        <w:gridCol w:w="838"/>
        <w:gridCol w:w="1138"/>
      </w:tblGrid>
      <w:tr w:rsidR="004D6E25" w:rsidRPr="00DE6C92" w14:paraId="5B0AC72D" w14:textId="77777777" w:rsidTr="007E2376">
        <w:trPr>
          <w:trHeight w:val="233"/>
          <w:jc w:val="center"/>
        </w:trPr>
        <w:tc>
          <w:tcPr>
            <w:tcW w:w="2196" w:type="dxa"/>
            <w:vMerge w:val="restart"/>
            <w:shd w:val="clear" w:color="auto" w:fill="C0C0C0"/>
            <w:vAlign w:val="bottom"/>
          </w:tcPr>
          <w:p w14:paraId="64684882"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4356" w:type="dxa"/>
            <w:gridSpan w:val="4"/>
            <w:shd w:val="clear" w:color="auto" w:fill="C0C0C0"/>
            <w:vAlign w:val="bottom"/>
          </w:tcPr>
          <w:p w14:paraId="0FB286BC"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IMPORTANT</w:t>
            </w:r>
          </w:p>
        </w:tc>
        <w:tc>
          <w:tcPr>
            <w:tcW w:w="1170" w:type="dxa"/>
            <w:vMerge w:val="restart"/>
            <w:shd w:val="clear" w:color="auto" w:fill="C0C0C0"/>
            <w:vAlign w:val="bottom"/>
          </w:tcPr>
          <w:p w14:paraId="4EE7962A"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too important</w:t>
            </w:r>
          </w:p>
        </w:tc>
        <w:tc>
          <w:tcPr>
            <w:tcW w:w="809" w:type="dxa"/>
            <w:vMerge w:val="restart"/>
            <w:shd w:val="clear" w:color="auto" w:fill="C0C0C0"/>
            <w:vAlign w:val="bottom"/>
          </w:tcPr>
          <w:p w14:paraId="2578A81E"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974" w:type="dxa"/>
            <w:vMerge w:val="restart"/>
            <w:shd w:val="clear" w:color="auto" w:fill="C0C0C0"/>
            <w:vAlign w:val="bottom"/>
          </w:tcPr>
          <w:p w14:paraId="20D65F17"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14:paraId="7F32B938" w14:textId="77777777" w:rsidTr="007E2376">
        <w:trPr>
          <w:trHeight w:val="586"/>
          <w:jc w:val="center"/>
        </w:trPr>
        <w:tc>
          <w:tcPr>
            <w:tcW w:w="2196" w:type="dxa"/>
            <w:vMerge/>
            <w:shd w:val="clear" w:color="auto" w:fill="C0C0C0"/>
            <w:vAlign w:val="bottom"/>
          </w:tcPr>
          <w:p w14:paraId="4787F0AC"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798" w:type="dxa"/>
            <w:shd w:val="clear" w:color="auto" w:fill="C0C0C0"/>
            <w:vAlign w:val="bottom"/>
          </w:tcPr>
          <w:p w14:paraId="4528E2D5"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194" w:type="dxa"/>
            <w:shd w:val="clear" w:color="auto" w:fill="C0C0C0"/>
            <w:vAlign w:val="bottom"/>
          </w:tcPr>
          <w:p w14:paraId="4C92D1E1"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Extremely important</w:t>
            </w:r>
          </w:p>
        </w:tc>
        <w:tc>
          <w:tcPr>
            <w:tcW w:w="1170" w:type="dxa"/>
            <w:shd w:val="clear" w:color="auto" w:fill="C0C0C0"/>
            <w:vAlign w:val="bottom"/>
          </w:tcPr>
          <w:p w14:paraId="378A9009"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 important</w:t>
            </w:r>
          </w:p>
        </w:tc>
        <w:tc>
          <w:tcPr>
            <w:tcW w:w="1194" w:type="dxa"/>
            <w:shd w:val="clear" w:color="auto" w:fill="C0C0C0"/>
            <w:vAlign w:val="bottom"/>
          </w:tcPr>
          <w:p w14:paraId="59C4874E"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 important</w:t>
            </w:r>
          </w:p>
        </w:tc>
        <w:tc>
          <w:tcPr>
            <w:tcW w:w="1170" w:type="dxa"/>
            <w:vMerge/>
            <w:shd w:val="clear" w:color="auto" w:fill="C0C0C0"/>
            <w:vAlign w:val="bottom"/>
          </w:tcPr>
          <w:p w14:paraId="6387939A"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09" w:type="dxa"/>
            <w:vMerge/>
            <w:shd w:val="clear" w:color="auto" w:fill="C0C0C0"/>
            <w:vAlign w:val="bottom"/>
          </w:tcPr>
          <w:p w14:paraId="633653BC"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74" w:type="dxa"/>
            <w:vMerge/>
            <w:shd w:val="clear" w:color="auto" w:fill="C0C0C0"/>
            <w:vAlign w:val="bottom"/>
          </w:tcPr>
          <w:p w14:paraId="36373681"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14:paraId="15E35CB2" w14:textId="77777777" w:rsidTr="007E2376">
        <w:trPr>
          <w:jc w:val="center"/>
        </w:trPr>
        <w:tc>
          <w:tcPr>
            <w:tcW w:w="2196" w:type="dxa"/>
          </w:tcPr>
          <w:p w14:paraId="57F888B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98" w:type="dxa"/>
          </w:tcPr>
          <w:p w14:paraId="74A09EC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98</w:t>
            </w:r>
          </w:p>
        </w:tc>
        <w:tc>
          <w:tcPr>
            <w:tcW w:w="1194" w:type="dxa"/>
          </w:tcPr>
          <w:p w14:paraId="50F826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1170" w:type="dxa"/>
          </w:tcPr>
          <w:p w14:paraId="5ADBF1A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1194" w:type="dxa"/>
          </w:tcPr>
          <w:p w14:paraId="42D2141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70" w:type="dxa"/>
          </w:tcPr>
          <w:p w14:paraId="105AA03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09" w:type="dxa"/>
          </w:tcPr>
          <w:p w14:paraId="7FC00A6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055B2D3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EEACA16" w14:textId="77777777" w:rsidTr="007E2376">
        <w:trPr>
          <w:jc w:val="center"/>
        </w:trPr>
        <w:tc>
          <w:tcPr>
            <w:tcW w:w="2196" w:type="dxa"/>
          </w:tcPr>
          <w:p w14:paraId="4E67E2D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98" w:type="dxa"/>
          </w:tcPr>
          <w:p w14:paraId="02764B9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98</w:t>
            </w:r>
          </w:p>
        </w:tc>
        <w:tc>
          <w:tcPr>
            <w:tcW w:w="1194" w:type="dxa"/>
          </w:tcPr>
          <w:p w14:paraId="0F3DBE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170" w:type="dxa"/>
          </w:tcPr>
          <w:p w14:paraId="4EAF45B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194" w:type="dxa"/>
          </w:tcPr>
          <w:p w14:paraId="351373E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70" w:type="dxa"/>
          </w:tcPr>
          <w:p w14:paraId="46520B4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09" w:type="dxa"/>
          </w:tcPr>
          <w:p w14:paraId="5487A2F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7284E24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7519256" w14:textId="77777777" w:rsidTr="007E2376">
        <w:trPr>
          <w:jc w:val="center"/>
        </w:trPr>
        <w:tc>
          <w:tcPr>
            <w:tcW w:w="2196" w:type="dxa"/>
          </w:tcPr>
          <w:p w14:paraId="4057A2A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98" w:type="dxa"/>
          </w:tcPr>
          <w:p w14:paraId="7D07D9D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98</w:t>
            </w:r>
          </w:p>
        </w:tc>
        <w:tc>
          <w:tcPr>
            <w:tcW w:w="1194" w:type="dxa"/>
          </w:tcPr>
          <w:p w14:paraId="313C68D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170" w:type="dxa"/>
          </w:tcPr>
          <w:p w14:paraId="758EDD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194" w:type="dxa"/>
          </w:tcPr>
          <w:p w14:paraId="04CA64E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70" w:type="dxa"/>
          </w:tcPr>
          <w:p w14:paraId="638D893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09" w:type="dxa"/>
          </w:tcPr>
          <w:p w14:paraId="47D615F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7B16734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5787D116" w14:textId="77777777" w:rsidTr="007E2376">
        <w:trPr>
          <w:jc w:val="center"/>
        </w:trPr>
        <w:tc>
          <w:tcPr>
            <w:tcW w:w="2196" w:type="dxa"/>
          </w:tcPr>
          <w:p w14:paraId="7F67A66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98" w:type="dxa"/>
          </w:tcPr>
          <w:p w14:paraId="4667FAB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98</w:t>
            </w:r>
          </w:p>
        </w:tc>
        <w:tc>
          <w:tcPr>
            <w:tcW w:w="1194" w:type="dxa"/>
          </w:tcPr>
          <w:p w14:paraId="1E09052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170" w:type="dxa"/>
          </w:tcPr>
          <w:p w14:paraId="5B18AE5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1194" w:type="dxa"/>
          </w:tcPr>
          <w:p w14:paraId="5CE550B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170" w:type="dxa"/>
          </w:tcPr>
          <w:p w14:paraId="64575CA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09" w:type="dxa"/>
          </w:tcPr>
          <w:p w14:paraId="0689F4B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757D007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E02B4D7" w14:textId="77777777" w:rsidTr="007E2376">
        <w:trPr>
          <w:jc w:val="center"/>
        </w:trPr>
        <w:tc>
          <w:tcPr>
            <w:tcW w:w="2196" w:type="dxa"/>
          </w:tcPr>
          <w:p w14:paraId="106D1C9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98" w:type="dxa"/>
          </w:tcPr>
          <w:p w14:paraId="44EDF6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99</w:t>
            </w:r>
          </w:p>
        </w:tc>
        <w:tc>
          <w:tcPr>
            <w:tcW w:w="1194" w:type="dxa"/>
          </w:tcPr>
          <w:p w14:paraId="780C5CE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170" w:type="dxa"/>
          </w:tcPr>
          <w:p w14:paraId="0D54BC2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194" w:type="dxa"/>
          </w:tcPr>
          <w:p w14:paraId="06C1BFB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70" w:type="dxa"/>
          </w:tcPr>
          <w:p w14:paraId="51E489C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09" w:type="dxa"/>
          </w:tcPr>
          <w:p w14:paraId="478656E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07C0E44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E92465E" w14:textId="77777777" w:rsidTr="007E2376">
        <w:trPr>
          <w:jc w:val="center"/>
        </w:trPr>
        <w:tc>
          <w:tcPr>
            <w:tcW w:w="2196" w:type="dxa"/>
          </w:tcPr>
          <w:p w14:paraId="18E05A4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98" w:type="dxa"/>
          </w:tcPr>
          <w:p w14:paraId="71F4E64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99</w:t>
            </w:r>
          </w:p>
        </w:tc>
        <w:tc>
          <w:tcPr>
            <w:tcW w:w="1194" w:type="dxa"/>
          </w:tcPr>
          <w:p w14:paraId="5B34303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170" w:type="dxa"/>
          </w:tcPr>
          <w:p w14:paraId="7C2AFE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65</w:t>
            </w:r>
          </w:p>
        </w:tc>
        <w:tc>
          <w:tcPr>
            <w:tcW w:w="1194" w:type="dxa"/>
          </w:tcPr>
          <w:p w14:paraId="1872881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70" w:type="dxa"/>
          </w:tcPr>
          <w:p w14:paraId="7CDC6DB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09" w:type="dxa"/>
          </w:tcPr>
          <w:p w14:paraId="2F69F3A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14:paraId="0EB41B9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75D9732" w14:textId="77777777" w:rsidTr="007E2376">
        <w:trPr>
          <w:jc w:val="center"/>
        </w:trPr>
        <w:tc>
          <w:tcPr>
            <w:tcW w:w="2196" w:type="dxa"/>
          </w:tcPr>
          <w:p w14:paraId="3CA262E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98" w:type="dxa"/>
          </w:tcPr>
          <w:p w14:paraId="3CBA3C0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98</w:t>
            </w:r>
          </w:p>
        </w:tc>
        <w:tc>
          <w:tcPr>
            <w:tcW w:w="1194" w:type="dxa"/>
          </w:tcPr>
          <w:p w14:paraId="4F9E6E4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1170" w:type="dxa"/>
          </w:tcPr>
          <w:p w14:paraId="0BFA66E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194" w:type="dxa"/>
          </w:tcPr>
          <w:p w14:paraId="204B5B9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170" w:type="dxa"/>
          </w:tcPr>
          <w:p w14:paraId="0606040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09" w:type="dxa"/>
          </w:tcPr>
          <w:p w14:paraId="2FD650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4BCD8B1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4C7E289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EE7F104" w14:textId="77777777" w:rsidR="00CD2595"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14:paraId="4315D6DB" w14:textId="77777777" w:rsidR="00CD2595" w:rsidRDefault="00CD2595">
      <w:pPr>
        <w:rPr>
          <w:rFonts w:ascii="Georgia" w:hAnsi="Georgia"/>
          <w:sz w:val="22"/>
          <w:szCs w:val="22"/>
        </w:rPr>
      </w:pPr>
      <w:r>
        <w:rPr>
          <w:rFonts w:ascii="Georgia" w:hAnsi="Georgia"/>
          <w:sz w:val="22"/>
          <w:szCs w:val="22"/>
        </w:rPr>
        <w:br w:type="page"/>
      </w:r>
    </w:p>
    <w:p w14:paraId="37E0767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c.</w:t>
      </w:r>
      <w:r w:rsidRPr="00DE6C92">
        <w:rPr>
          <w:rFonts w:ascii="Georgia" w:hAnsi="Georgia"/>
          <w:sz w:val="22"/>
          <w:szCs w:val="22"/>
        </w:rPr>
        <w:tab/>
        <w:t>Health care</w:t>
      </w:r>
    </w:p>
    <w:tbl>
      <w:tblPr>
        <w:tblW w:w="95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4"/>
        <w:gridCol w:w="714"/>
        <w:gridCol w:w="1381"/>
        <w:gridCol w:w="1374"/>
        <w:gridCol w:w="1406"/>
        <w:gridCol w:w="1374"/>
        <w:gridCol w:w="838"/>
        <w:gridCol w:w="1138"/>
      </w:tblGrid>
      <w:tr w:rsidR="004D6E25" w:rsidRPr="00DE6C92" w14:paraId="0505A204" w14:textId="77777777" w:rsidTr="00CD2595">
        <w:trPr>
          <w:trHeight w:val="233"/>
          <w:jc w:val="center"/>
        </w:trPr>
        <w:tc>
          <w:tcPr>
            <w:tcW w:w="2206" w:type="dxa"/>
            <w:vMerge w:val="restart"/>
            <w:shd w:val="clear" w:color="auto" w:fill="C0C0C0"/>
            <w:vAlign w:val="bottom"/>
          </w:tcPr>
          <w:p w14:paraId="392C6939"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4381" w:type="dxa"/>
            <w:gridSpan w:val="4"/>
            <w:shd w:val="clear" w:color="auto" w:fill="C0C0C0"/>
            <w:vAlign w:val="bottom"/>
          </w:tcPr>
          <w:p w14:paraId="77CD94EF"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IMPORTANT</w:t>
            </w:r>
          </w:p>
        </w:tc>
        <w:tc>
          <w:tcPr>
            <w:tcW w:w="1170" w:type="dxa"/>
            <w:vMerge w:val="restart"/>
            <w:shd w:val="clear" w:color="auto" w:fill="C0C0C0"/>
            <w:vAlign w:val="bottom"/>
          </w:tcPr>
          <w:p w14:paraId="24D77DE0"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too important</w:t>
            </w:r>
          </w:p>
        </w:tc>
        <w:tc>
          <w:tcPr>
            <w:tcW w:w="808" w:type="dxa"/>
            <w:vMerge w:val="restart"/>
            <w:shd w:val="clear" w:color="auto" w:fill="C0C0C0"/>
            <w:vAlign w:val="bottom"/>
          </w:tcPr>
          <w:p w14:paraId="7A04C753"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974" w:type="dxa"/>
            <w:vMerge w:val="restart"/>
            <w:shd w:val="clear" w:color="auto" w:fill="C0C0C0"/>
            <w:vAlign w:val="bottom"/>
          </w:tcPr>
          <w:p w14:paraId="245FA9E6"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14:paraId="15AF4241" w14:textId="77777777" w:rsidTr="00CD2595">
        <w:trPr>
          <w:trHeight w:val="586"/>
          <w:jc w:val="center"/>
        </w:trPr>
        <w:tc>
          <w:tcPr>
            <w:tcW w:w="2206" w:type="dxa"/>
            <w:vMerge/>
            <w:shd w:val="clear" w:color="auto" w:fill="C0C0C0"/>
            <w:vAlign w:val="bottom"/>
          </w:tcPr>
          <w:p w14:paraId="4425358A"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766" w:type="dxa"/>
            <w:shd w:val="clear" w:color="auto" w:fill="C0C0C0"/>
            <w:vAlign w:val="bottom"/>
          </w:tcPr>
          <w:p w14:paraId="6283D0EA"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194" w:type="dxa"/>
            <w:shd w:val="clear" w:color="auto" w:fill="C0C0C0"/>
            <w:vAlign w:val="bottom"/>
          </w:tcPr>
          <w:p w14:paraId="75F27C6B"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Extremely important</w:t>
            </w:r>
          </w:p>
        </w:tc>
        <w:tc>
          <w:tcPr>
            <w:tcW w:w="1227" w:type="dxa"/>
            <w:shd w:val="clear" w:color="auto" w:fill="C0C0C0"/>
            <w:vAlign w:val="bottom"/>
          </w:tcPr>
          <w:p w14:paraId="729C05C9"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 important</w:t>
            </w:r>
          </w:p>
        </w:tc>
        <w:tc>
          <w:tcPr>
            <w:tcW w:w="1194" w:type="dxa"/>
            <w:shd w:val="clear" w:color="auto" w:fill="C0C0C0"/>
            <w:vAlign w:val="bottom"/>
          </w:tcPr>
          <w:p w14:paraId="6696E608"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 important</w:t>
            </w:r>
          </w:p>
        </w:tc>
        <w:tc>
          <w:tcPr>
            <w:tcW w:w="1170" w:type="dxa"/>
            <w:vMerge/>
            <w:shd w:val="clear" w:color="auto" w:fill="C0C0C0"/>
            <w:vAlign w:val="bottom"/>
          </w:tcPr>
          <w:p w14:paraId="46039E0B"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08" w:type="dxa"/>
            <w:vMerge/>
            <w:shd w:val="clear" w:color="auto" w:fill="C0C0C0"/>
            <w:vAlign w:val="bottom"/>
          </w:tcPr>
          <w:p w14:paraId="13D2DD5F"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74" w:type="dxa"/>
            <w:vMerge/>
            <w:shd w:val="clear" w:color="auto" w:fill="C0C0C0"/>
            <w:vAlign w:val="bottom"/>
          </w:tcPr>
          <w:p w14:paraId="1B834308"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14:paraId="177C958A" w14:textId="77777777" w:rsidTr="007E2376">
        <w:trPr>
          <w:jc w:val="center"/>
        </w:trPr>
        <w:tc>
          <w:tcPr>
            <w:tcW w:w="2206" w:type="dxa"/>
          </w:tcPr>
          <w:p w14:paraId="7F8D81D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66" w:type="dxa"/>
          </w:tcPr>
          <w:p w14:paraId="72BBFBB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95</w:t>
            </w:r>
          </w:p>
        </w:tc>
        <w:tc>
          <w:tcPr>
            <w:tcW w:w="1194" w:type="dxa"/>
          </w:tcPr>
          <w:p w14:paraId="30B45BD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1227" w:type="dxa"/>
          </w:tcPr>
          <w:p w14:paraId="1234488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1194" w:type="dxa"/>
          </w:tcPr>
          <w:p w14:paraId="7ACE714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70" w:type="dxa"/>
          </w:tcPr>
          <w:p w14:paraId="5CDD7B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808" w:type="dxa"/>
          </w:tcPr>
          <w:p w14:paraId="37CA5B7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6923A4F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58E27CB6" w14:textId="77777777" w:rsidTr="007E2376">
        <w:trPr>
          <w:jc w:val="center"/>
        </w:trPr>
        <w:tc>
          <w:tcPr>
            <w:tcW w:w="2206" w:type="dxa"/>
          </w:tcPr>
          <w:p w14:paraId="218181A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66" w:type="dxa"/>
          </w:tcPr>
          <w:p w14:paraId="00570E0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94</w:t>
            </w:r>
          </w:p>
        </w:tc>
        <w:tc>
          <w:tcPr>
            <w:tcW w:w="1194" w:type="dxa"/>
          </w:tcPr>
          <w:p w14:paraId="26C1E4C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227" w:type="dxa"/>
          </w:tcPr>
          <w:p w14:paraId="7772960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194" w:type="dxa"/>
          </w:tcPr>
          <w:p w14:paraId="01F1D2A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70" w:type="dxa"/>
          </w:tcPr>
          <w:p w14:paraId="352AF0F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808" w:type="dxa"/>
          </w:tcPr>
          <w:p w14:paraId="4B6AF23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60DB51E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5D4C0B9C" w14:textId="77777777" w:rsidTr="007E2376">
        <w:trPr>
          <w:jc w:val="center"/>
        </w:trPr>
        <w:tc>
          <w:tcPr>
            <w:tcW w:w="2206" w:type="dxa"/>
          </w:tcPr>
          <w:p w14:paraId="03D731E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66" w:type="dxa"/>
          </w:tcPr>
          <w:p w14:paraId="71A13D7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95</w:t>
            </w:r>
          </w:p>
        </w:tc>
        <w:tc>
          <w:tcPr>
            <w:tcW w:w="1194" w:type="dxa"/>
          </w:tcPr>
          <w:p w14:paraId="51BF9E9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227" w:type="dxa"/>
          </w:tcPr>
          <w:p w14:paraId="3F343F6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c>
          <w:tcPr>
            <w:tcW w:w="1194" w:type="dxa"/>
          </w:tcPr>
          <w:p w14:paraId="52713AD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70" w:type="dxa"/>
          </w:tcPr>
          <w:p w14:paraId="5CEC386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808" w:type="dxa"/>
          </w:tcPr>
          <w:p w14:paraId="6D3DAF5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14:paraId="727DC06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BC439D3" w14:textId="77777777" w:rsidTr="007E2376">
        <w:trPr>
          <w:jc w:val="center"/>
        </w:trPr>
        <w:tc>
          <w:tcPr>
            <w:tcW w:w="2206" w:type="dxa"/>
          </w:tcPr>
          <w:p w14:paraId="49663CC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66" w:type="dxa"/>
          </w:tcPr>
          <w:p w14:paraId="7237A29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92</w:t>
            </w:r>
          </w:p>
        </w:tc>
        <w:tc>
          <w:tcPr>
            <w:tcW w:w="1194" w:type="dxa"/>
          </w:tcPr>
          <w:p w14:paraId="5B649EE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1227" w:type="dxa"/>
          </w:tcPr>
          <w:p w14:paraId="3E317C2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194" w:type="dxa"/>
          </w:tcPr>
          <w:p w14:paraId="0B74DBC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70" w:type="dxa"/>
          </w:tcPr>
          <w:p w14:paraId="1D1F510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808" w:type="dxa"/>
          </w:tcPr>
          <w:p w14:paraId="55756D0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14:paraId="14E4E22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55D1CE20" w14:textId="77777777" w:rsidTr="007E2376">
        <w:trPr>
          <w:jc w:val="center"/>
        </w:trPr>
        <w:tc>
          <w:tcPr>
            <w:tcW w:w="2206" w:type="dxa"/>
          </w:tcPr>
          <w:p w14:paraId="21EB16B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66" w:type="dxa"/>
          </w:tcPr>
          <w:p w14:paraId="52D333C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98</w:t>
            </w:r>
          </w:p>
        </w:tc>
        <w:tc>
          <w:tcPr>
            <w:tcW w:w="1194" w:type="dxa"/>
          </w:tcPr>
          <w:p w14:paraId="0B758C0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227" w:type="dxa"/>
          </w:tcPr>
          <w:p w14:paraId="378A51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194" w:type="dxa"/>
          </w:tcPr>
          <w:p w14:paraId="5062646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70" w:type="dxa"/>
          </w:tcPr>
          <w:p w14:paraId="69B2271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08" w:type="dxa"/>
          </w:tcPr>
          <w:p w14:paraId="7292AA9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14:paraId="7FA7721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E5DC188" w14:textId="77777777" w:rsidTr="007E2376">
        <w:trPr>
          <w:jc w:val="center"/>
        </w:trPr>
        <w:tc>
          <w:tcPr>
            <w:tcW w:w="2206" w:type="dxa"/>
          </w:tcPr>
          <w:p w14:paraId="6CDD8AB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66" w:type="dxa"/>
          </w:tcPr>
          <w:p w14:paraId="0A20BB8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96</w:t>
            </w:r>
          </w:p>
        </w:tc>
        <w:tc>
          <w:tcPr>
            <w:tcW w:w="1194" w:type="dxa"/>
          </w:tcPr>
          <w:p w14:paraId="24C6BA2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227" w:type="dxa"/>
          </w:tcPr>
          <w:p w14:paraId="76E0460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1194" w:type="dxa"/>
          </w:tcPr>
          <w:p w14:paraId="14EB6EE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70" w:type="dxa"/>
          </w:tcPr>
          <w:p w14:paraId="270A979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808" w:type="dxa"/>
          </w:tcPr>
          <w:p w14:paraId="5C6574F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14:paraId="3B45C32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A1A2E73" w14:textId="77777777" w:rsidTr="007E2376">
        <w:trPr>
          <w:jc w:val="center"/>
        </w:trPr>
        <w:tc>
          <w:tcPr>
            <w:tcW w:w="2206" w:type="dxa"/>
          </w:tcPr>
          <w:p w14:paraId="6DD667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66" w:type="dxa"/>
          </w:tcPr>
          <w:p w14:paraId="555FDF7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94</w:t>
            </w:r>
          </w:p>
        </w:tc>
        <w:tc>
          <w:tcPr>
            <w:tcW w:w="1194" w:type="dxa"/>
          </w:tcPr>
          <w:p w14:paraId="5A0D165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227" w:type="dxa"/>
          </w:tcPr>
          <w:p w14:paraId="431E412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194" w:type="dxa"/>
          </w:tcPr>
          <w:p w14:paraId="7AB718B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170" w:type="dxa"/>
          </w:tcPr>
          <w:p w14:paraId="5D3BF54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808" w:type="dxa"/>
          </w:tcPr>
          <w:p w14:paraId="603C914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0E9D78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6974C26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F52AD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d.</w:t>
      </w:r>
      <w:r w:rsidRPr="00DE6C92">
        <w:rPr>
          <w:rFonts w:ascii="Georgia" w:hAnsi="Georgia"/>
          <w:sz w:val="22"/>
          <w:szCs w:val="22"/>
        </w:rPr>
        <w:tab/>
        <w:t>Immigration</w:t>
      </w:r>
    </w:p>
    <w:tbl>
      <w:tblPr>
        <w:tblW w:w="96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714"/>
        <w:gridCol w:w="1381"/>
        <w:gridCol w:w="1374"/>
        <w:gridCol w:w="1406"/>
        <w:gridCol w:w="1374"/>
        <w:gridCol w:w="838"/>
        <w:gridCol w:w="1138"/>
      </w:tblGrid>
      <w:tr w:rsidR="004D6E25" w:rsidRPr="00DE6C92" w14:paraId="17D28DFA" w14:textId="77777777" w:rsidTr="007E2376">
        <w:trPr>
          <w:trHeight w:val="233"/>
          <w:jc w:val="center"/>
        </w:trPr>
        <w:tc>
          <w:tcPr>
            <w:tcW w:w="2225" w:type="dxa"/>
            <w:vMerge w:val="restart"/>
            <w:shd w:val="clear" w:color="auto" w:fill="C0C0C0"/>
            <w:vAlign w:val="bottom"/>
          </w:tcPr>
          <w:p w14:paraId="61E93160"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4425" w:type="dxa"/>
            <w:gridSpan w:val="4"/>
            <w:shd w:val="clear" w:color="auto" w:fill="C0C0C0"/>
            <w:vAlign w:val="bottom"/>
          </w:tcPr>
          <w:p w14:paraId="4A181CBF"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IMPORTANT</w:t>
            </w:r>
          </w:p>
        </w:tc>
        <w:tc>
          <w:tcPr>
            <w:tcW w:w="1170" w:type="dxa"/>
            <w:vMerge w:val="restart"/>
            <w:shd w:val="clear" w:color="auto" w:fill="C0C0C0"/>
            <w:vAlign w:val="bottom"/>
          </w:tcPr>
          <w:p w14:paraId="1A13A24E"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too important</w:t>
            </w:r>
          </w:p>
        </w:tc>
        <w:tc>
          <w:tcPr>
            <w:tcW w:w="808" w:type="dxa"/>
            <w:vMerge w:val="restart"/>
            <w:shd w:val="clear" w:color="auto" w:fill="C0C0C0"/>
            <w:vAlign w:val="bottom"/>
          </w:tcPr>
          <w:p w14:paraId="7E4658C8"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974" w:type="dxa"/>
            <w:vMerge w:val="restart"/>
            <w:shd w:val="clear" w:color="auto" w:fill="C0C0C0"/>
            <w:vAlign w:val="bottom"/>
          </w:tcPr>
          <w:p w14:paraId="6BC8F7AD"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14:paraId="64A40B60" w14:textId="77777777" w:rsidTr="007E2376">
        <w:trPr>
          <w:trHeight w:val="586"/>
          <w:jc w:val="center"/>
        </w:trPr>
        <w:tc>
          <w:tcPr>
            <w:tcW w:w="2225" w:type="dxa"/>
            <w:vMerge/>
            <w:shd w:val="clear" w:color="auto" w:fill="C0C0C0"/>
            <w:vAlign w:val="bottom"/>
          </w:tcPr>
          <w:p w14:paraId="039D797B"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739" w:type="dxa"/>
            <w:shd w:val="clear" w:color="auto" w:fill="C0C0C0"/>
            <w:vAlign w:val="bottom"/>
          </w:tcPr>
          <w:p w14:paraId="4B4A0600"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280" w:type="dxa"/>
            <w:shd w:val="clear" w:color="auto" w:fill="C0C0C0"/>
            <w:vAlign w:val="bottom"/>
          </w:tcPr>
          <w:p w14:paraId="71D50F2E"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Extremely important</w:t>
            </w:r>
          </w:p>
        </w:tc>
        <w:tc>
          <w:tcPr>
            <w:tcW w:w="1212" w:type="dxa"/>
            <w:shd w:val="clear" w:color="auto" w:fill="C0C0C0"/>
            <w:vAlign w:val="bottom"/>
          </w:tcPr>
          <w:p w14:paraId="15B4481B"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 important</w:t>
            </w:r>
          </w:p>
        </w:tc>
        <w:tc>
          <w:tcPr>
            <w:tcW w:w="1194" w:type="dxa"/>
            <w:shd w:val="clear" w:color="auto" w:fill="C0C0C0"/>
            <w:vAlign w:val="bottom"/>
          </w:tcPr>
          <w:p w14:paraId="403EF8F8"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 important</w:t>
            </w:r>
          </w:p>
        </w:tc>
        <w:tc>
          <w:tcPr>
            <w:tcW w:w="1170" w:type="dxa"/>
            <w:vMerge/>
            <w:shd w:val="clear" w:color="auto" w:fill="C0C0C0"/>
            <w:vAlign w:val="bottom"/>
          </w:tcPr>
          <w:p w14:paraId="4AE20EAC"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08" w:type="dxa"/>
            <w:vMerge/>
            <w:shd w:val="clear" w:color="auto" w:fill="C0C0C0"/>
            <w:vAlign w:val="bottom"/>
          </w:tcPr>
          <w:p w14:paraId="5D59A863"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74" w:type="dxa"/>
            <w:vMerge/>
            <w:shd w:val="clear" w:color="auto" w:fill="C0C0C0"/>
            <w:vAlign w:val="bottom"/>
          </w:tcPr>
          <w:p w14:paraId="539DB7E1"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14:paraId="694F9155" w14:textId="77777777" w:rsidTr="007E2376">
        <w:trPr>
          <w:jc w:val="center"/>
        </w:trPr>
        <w:tc>
          <w:tcPr>
            <w:tcW w:w="2225" w:type="dxa"/>
          </w:tcPr>
          <w:p w14:paraId="04555D8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39" w:type="dxa"/>
          </w:tcPr>
          <w:p w14:paraId="59F112D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92</w:t>
            </w:r>
          </w:p>
        </w:tc>
        <w:tc>
          <w:tcPr>
            <w:tcW w:w="1280" w:type="dxa"/>
          </w:tcPr>
          <w:p w14:paraId="106C174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212" w:type="dxa"/>
          </w:tcPr>
          <w:p w14:paraId="1DC4A9A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194" w:type="dxa"/>
          </w:tcPr>
          <w:p w14:paraId="1CAC1B8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170" w:type="dxa"/>
          </w:tcPr>
          <w:p w14:paraId="11A880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808" w:type="dxa"/>
          </w:tcPr>
          <w:p w14:paraId="084C12C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14:paraId="697930B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97BBC58" w14:textId="77777777" w:rsidTr="007E2376">
        <w:trPr>
          <w:jc w:val="center"/>
        </w:trPr>
        <w:tc>
          <w:tcPr>
            <w:tcW w:w="2225" w:type="dxa"/>
          </w:tcPr>
          <w:p w14:paraId="2C875F7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39" w:type="dxa"/>
          </w:tcPr>
          <w:p w14:paraId="60654BA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88</w:t>
            </w:r>
          </w:p>
        </w:tc>
        <w:tc>
          <w:tcPr>
            <w:tcW w:w="1280" w:type="dxa"/>
          </w:tcPr>
          <w:p w14:paraId="29149BE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1212" w:type="dxa"/>
          </w:tcPr>
          <w:p w14:paraId="16AD393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194" w:type="dxa"/>
          </w:tcPr>
          <w:p w14:paraId="0E78E67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170" w:type="dxa"/>
          </w:tcPr>
          <w:p w14:paraId="4F2D79B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808" w:type="dxa"/>
          </w:tcPr>
          <w:p w14:paraId="1EA3DE5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74" w:type="dxa"/>
          </w:tcPr>
          <w:p w14:paraId="0F96710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DE81464" w14:textId="77777777" w:rsidTr="007E2376">
        <w:trPr>
          <w:jc w:val="center"/>
        </w:trPr>
        <w:tc>
          <w:tcPr>
            <w:tcW w:w="2225" w:type="dxa"/>
          </w:tcPr>
          <w:p w14:paraId="3AF52D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39" w:type="dxa"/>
          </w:tcPr>
          <w:p w14:paraId="6ADC5D9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95</w:t>
            </w:r>
          </w:p>
        </w:tc>
        <w:tc>
          <w:tcPr>
            <w:tcW w:w="1280" w:type="dxa"/>
          </w:tcPr>
          <w:p w14:paraId="22FECC5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212" w:type="dxa"/>
          </w:tcPr>
          <w:p w14:paraId="23F1C3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194" w:type="dxa"/>
          </w:tcPr>
          <w:p w14:paraId="0CE5F18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70" w:type="dxa"/>
          </w:tcPr>
          <w:p w14:paraId="6C705ED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808" w:type="dxa"/>
          </w:tcPr>
          <w:p w14:paraId="2DF3A69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14:paraId="774BB19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AA1D466" w14:textId="77777777" w:rsidTr="007E2376">
        <w:trPr>
          <w:jc w:val="center"/>
        </w:trPr>
        <w:tc>
          <w:tcPr>
            <w:tcW w:w="2225" w:type="dxa"/>
          </w:tcPr>
          <w:p w14:paraId="3B631EF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39" w:type="dxa"/>
          </w:tcPr>
          <w:p w14:paraId="64A7AD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95</w:t>
            </w:r>
          </w:p>
        </w:tc>
        <w:tc>
          <w:tcPr>
            <w:tcW w:w="1280" w:type="dxa"/>
          </w:tcPr>
          <w:p w14:paraId="0FA550A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212" w:type="dxa"/>
          </w:tcPr>
          <w:p w14:paraId="5413636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1194" w:type="dxa"/>
          </w:tcPr>
          <w:p w14:paraId="06D9D0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170" w:type="dxa"/>
          </w:tcPr>
          <w:p w14:paraId="6D1D7CD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808" w:type="dxa"/>
          </w:tcPr>
          <w:p w14:paraId="1F4A905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14:paraId="0A8FD3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05C7CB3" w14:textId="77777777" w:rsidTr="007E2376">
        <w:trPr>
          <w:jc w:val="center"/>
        </w:trPr>
        <w:tc>
          <w:tcPr>
            <w:tcW w:w="2225" w:type="dxa"/>
          </w:tcPr>
          <w:p w14:paraId="3D5E2BF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39" w:type="dxa"/>
          </w:tcPr>
          <w:p w14:paraId="60CA681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94</w:t>
            </w:r>
          </w:p>
        </w:tc>
        <w:tc>
          <w:tcPr>
            <w:tcW w:w="1280" w:type="dxa"/>
          </w:tcPr>
          <w:p w14:paraId="500748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212" w:type="dxa"/>
          </w:tcPr>
          <w:p w14:paraId="426B33D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1194" w:type="dxa"/>
          </w:tcPr>
          <w:p w14:paraId="25B167C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170" w:type="dxa"/>
          </w:tcPr>
          <w:p w14:paraId="21E5E8A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808" w:type="dxa"/>
          </w:tcPr>
          <w:p w14:paraId="0C1AEF1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74" w:type="dxa"/>
          </w:tcPr>
          <w:p w14:paraId="0053F7F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DFB3BEB" w14:textId="77777777" w:rsidTr="007E2376">
        <w:trPr>
          <w:jc w:val="center"/>
        </w:trPr>
        <w:tc>
          <w:tcPr>
            <w:tcW w:w="2225" w:type="dxa"/>
          </w:tcPr>
          <w:p w14:paraId="67289AD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39" w:type="dxa"/>
          </w:tcPr>
          <w:p w14:paraId="1BC8509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96</w:t>
            </w:r>
          </w:p>
        </w:tc>
        <w:tc>
          <w:tcPr>
            <w:tcW w:w="1280" w:type="dxa"/>
          </w:tcPr>
          <w:p w14:paraId="6EC7A23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212" w:type="dxa"/>
          </w:tcPr>
          <w:p w14:paraId="7BA611A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194" w:type="dxa"/>
          </w:tcPr>
          <w:p w14:paraId="2CFF59F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170" w:type="dxa"/>
          </w:tcPr>
          <w:p w14:paraId="5B2BBBD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808" w:type="dxa"/>
          </w:tcPr>
          <w:p w14:paraId="37D1EFC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14:paraId="0BE8D33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53F87BAC" w14:textId="77777777" w:rsidTr="007E2376">
        <w:trPr>
          <w:jc w:val="center"/>
        </w:trPr>
        <w:tc>
          <w:tcPr>
            <w:tcW w:w="2225" w:type="dxa"/>
          </w:tcPr>
          <w:p w14:paraId="2A3691E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39" w:type="dxa"/>
          </w:tcPr>
          <w:p w14:paraId="0A87CAD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89</w:t>
            </w:r>
          </w:p>
        </w:tc>
        <w:tc>
          <w:tcPr>
            <w:tcW w:w="1280" w:type="dxa"/>
          </w:tcPr>
          <w:p w14:paraId="167D935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212" w:type="dxa"/>
          </w:tcPr>
          <w:p w14:paraId="6A8A466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194" w:type="dxa"/>
          </w:tcPr>
          <w:p w14:paraId="55BB901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170" w:type="dxa"/>
          </w:tcPr>
          <w:p w14:paraId="1792D44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808" w:type="dxa"/>
          </w:tcPr>
          <w:p w14:paraId="76E6D4E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74" w:type="dxa"/>
          </w:tcPr>
          <w:p w14:paraId="108185D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7EAD44E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83966CD" w14:textId="77777777" w:rsidR="00D44F93"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14:paraId="2D299D51" w14:textId="77777777" w:rsidR="00D44F93" w:rsidRDefault="00D44F93">
      <w:pPr>
        <w:rPr>
          <w:rFonts w:ascii="Georgia" w:hAnsi="Georgia"/>
          <w:sz w:val="22"/>
          <w:szCs w:val="22"/>
        </w:rPr>
      </w:pPr>
      <w:r>
        <w:rPr>
          <w:rFonts w:ascii="Georgia" w:hAnsi="Georgia"/>
          <w:sz w:val="22"/>
          <w:szCs w:val="22"/>
        </w:rPr>
        <w:br w:type="page"/>
      </w:r>
    </w:p>
    <w:p w14:paraId="3084F3E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e.</w:t>
      </w:r>
      <w:r w:rsidRPr="00DE6C92">
        <w:rPr>
          <w:rFonts w:ascii="Georgia" w:hAnsi="Georgia"/>
          <w:sz w:val="22"/>
          <w:szCs w:val="22"/>
        </w:rPr>
        <w:tab/>
        <w:t>The federal budget deficit</w:t>
      </w:r>
    </w:p>
    <w:tbl>
      <w:tblPr>
        <w:tblW w:w="9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725"/>
        <w:gridCol w:w="1381"/>
        <w:gridCol w:w="1374"/>
        <w:gridCol w:w="1406"/>
        <w:gridCol w:w="1374"/>
        <w:gridCol w:w="838"/>
        <w:gridCol w:w="1138"/>
      </w:tblGrid>
      <w:tr w:rsidR="004D6E25" w:rsidRPr="00DE6C92" w14:paraId="245FFF0C" w14:textId="77777777" w:rsidTr="007E2376">
        <w:trPr>
          <w:trHeight w:val="233"/>
          <w:jc w:val="center"/>
        </w:trPr>
        <w:tc>
          <w:tcPr>
            <w:tcW w:w="2301" w:type="dxa"/>
            <w:vMerge w:val="restart"/>
            <w:shd w:val="clear" w:color="auto" w:fill="C0C0C0"/>
            <w:vAlign w:val="bottom"/>
          </w:tcPr>
          <w:p w14:paraId="778DF00F"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4440" w:type="dxa"/>
            <w:gridSpan w:val="4"/>
            <w:shd w:val="clear" w:color="auto" w:fill="C0C0C0"/>
            <w:vAlign w:val="bottom"/>
          </w:tcPr>
          <w:p w14:paraId="1B3F550E"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IMPORTANT</w:t>
            </w:r>
          </w:p>
        </w:tc>
        <w:tc>
          <w:tcPr>
            <w:tcW w:w="1170" w:type="dxa"/>
            <w:vMerge w:val="restart"/>
            <w:shd w:val="clear" w:color="auto" w:fill="C0C0C0"/>
            <w:vAlign w:val="bottom"/>
          </w:tcPr>
          <w:p w14:paraId="67AEB940"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too important</w:t>
            </w:r>
          </w:p>
        </w:tc>
        <w:tc>
          <w:tcPr>
            <w:tcW w:w="812" w:type="dxa"/>
            <w:vMerge w:val="restart"/>
            <w:shd w:val="clear" w:color="auto" w:fill="C0C0C0"/>
            <w:vAlign w:val="bottom"/>
          </w:tcPr>
          <w:p w14:paraId="3505AACF"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974" w:type="dxa"/>
            <w:vMerge w:val="restart"/>
            <w:shd w:val="clear" w:color="auto" w:fill="C0C0C0"/>
            <w:vAlign w:val="bottom"/>
          </w:tcPr>
          <w:p w14:paraId="3576A9E1"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14:paraId="3AC2DCAA" w14:textId="77777777" w:rsidTr="007E2376">
        <w:trPr>
          <w:trHeight w:val="586"/>
          <w:jc w:val="center"/>
        </w:trPr>
        <w:tc>
          <w:tcPr>
            <w:tcW w:w="2301" w:type="dxa"/>
            <w:vMerge/>
            <w:shd w:val="clear" w:color="auto" w:fill="C0C0C0"/>
            <w:vAlign w:val="bottom"/>
          </w:tcPr>
          <w:p w14:paraId="11C82ED4"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784" w:type="dxa"/>
            <w:shd w:val="clear" w:color="auto" w:fill="C0C0C0"/>
            <w:vAlign w:val="bottom"/>
          </w:tcPr>
          <w:p w14:paraId="47B928B9"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267" w:type="dxa"/>
            <w:shd w:val="clear" w:color="auto" w:fill="C0C0C0"/>
            <w:vAlign w:val="bottom"/>
          </w:tcPr>
          <w:p w14:paraId="255C1368"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Extremely important</w:t>
            </w:r>
          </w:p>
        </w:tc>
        <w:tc>
          <w:tcPr>
            <w:tcW w:w="1195" w:type="dxa"/>
            <w:shd w:val="clear" w:color="auto" w:fill="C0C0C0"/>
            <w:vAlign w:val="bottom"/>
          </w:tcPr>
          <w:p w14:paraId="58613A39"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 important</w:t>
            </w:r>
          </w:p>
        </w:tc>
        <w:tc>
          <w:tcPr>
            <w:tcW w:w="1194" w:type="dxa"/>
            <w:shd w:val="clear" w:color="auto" w:fill="C0C0C0"/>
            <w:vAlign w:val="bottom"/>
          </w:tcPr>
          <w:p w14:paraId="25037473"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 important</w:t>
            </w:r>
          </w:p>
        </w:tc>
        <w:tc>
          <w:tcPr>
            <w:tcW w:w="1170" w:type="dxa"/>
            <w:vMerge/>
            <w:shd w:val="clear" w:color="auto" w:fill="C0C0C0"/>
            <w:vAlign w:val="bottom"/>
          </w:tcPr>
          <w:p w14:paraId="10972E28"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12" w:type="dxa"/>
            <w:vMerge/>
            <w:shd w:val="clear" w:color="auto" w:fill="C0C0C0"/>
            <w:vAlign w:val="bottom"/>
          </w:tcPr>
          <w:p w14:paraId="12D267DC"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74" w:type="dxa"/>
            <w:vMerge/>
            <w:shd w:val="clear" w:color="auto" w:fill="C0C0C0"/>
            <w:vAlign w:val="bottom"/>
          </w:tcPr>
          <w:p w14:paraId="2CE726A9"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14:paraId="1965AD61" w14:textId="77777777" w:rsidTr="007E2376">
        <w:trPr>
          <w:jc w:val="center"/>
        </w:trPr>
        <w:tc>
          <w:tcPr>
            <w:tcW w:w="2301" w:type="dxa"/>
          </w:tcPr>
          <w:p w14:paraId="609833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84" w:type="dxa"/>
          </w:tcPr>
          <w:p w14:paraId="49F2579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90</w:t>
            </w:r>
          </w:p>
        </w:tc>
        <w:tc>
          <w:tcPr>
            <w:tcW w:w="1267" w:type="dxa"/>
          </w:tcPr>
          <w:p w14:paraId="7117310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195" w:type="dxa"/>
          </w:tcPr>
          <w:p w14:paraId="21C1502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194" w:type="dxa"/>
          </w:tcPr>
          <w:p w14:paraId="102BF9C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170" w:type="dxa"/>
          </w:tcPr>
          <w:p w14:paraId="021AF1F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12" w:type="dxa"/>
          </w:tcPr>
          <w:p w14:paraId="5EC11E9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74" w:type="dxa"/>
          </w:tcPr>
          <w:p w14:paraId="31BF77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662B8EB1" w14:textId="77777777" w:rsidTr="007E2376">
        <w:trPr>
          <w:jc w:val="center"/>
        </w:trPr>
        <w:tc>
          <w:tcPr>
            <w:tcW w:w="2301" w:type="dxa"/>
          </w:tcPr>
          <w:p w14:paraId="6CB92B2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84" w:type="dxa"/>
          </w:tcPr>
          <w:p w14:paraId="16B8FA2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90</w:t>
            </w:r>
          </w:p>
        </w:tc>
        <w:tc>
          <w:tcPr>
            <w:tcW w:w="1267" w:type="dxa"/>
          </w:tcPr>
          <w:p w14:paraId="5162014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195" w:type="dxa"/>
          </w:tcPr>
          <w:p w14:paraId="37D83A2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194" w:type="dxa"/>
          </w:tcPr>
          <w:p w14:paraId="7D3C45A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170" w:type="dxa"/>
          </w:tcPr>
          <w:p w14:paraId="0C4832A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12" w:type="dxa"/>
          </w:tcPr>
          <w:p w14:paraId="48CC834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74" w:type="dxa"/>
          </w:tcPr>
          <w:p w14:paraId="68D59E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46AAE9A7" w14:textId="77777777" w:rsidTr="007E2376">
        <w:trPr>
          <w:jc w:val="center"/>
        </w:trPr>
        <w:tc>
          <w:tcPr>
            <w:tcW w:w="2301" w:type="dxa"/>
          </w:tcPr>
          <w:p w14:paraId="300E070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84" w:type="dxa"/>
          </w:tcPr>
          <w:p w14:paraId="252F57A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89</w:t>
            </w:r>
          </w:p>
        </w:tc>
        <w:tc>
          <w:tcPr>
            <w:tcW w:w="1267" w:type="dxa"/>
          </w:tcPr>
          <w:p w14:paraId="2442748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195" w:type="dxa"/>
          </w:tcPr>
          <w:p w14:paraId="247DA7E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194" w:type="dxa"/>
          </w:tcPr>
          <w:p w14:paraId="03A0081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170" w:type="dxa"/>
          </w:tcPr>
          <w:p w14:paraId="2D64124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812" w:type="dxa"/>
          </w:tcPr>
          <w:p w14:paraId="731E348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74" w:type="dxa"/>
          </w:tcPr>
          <w:p w14:paraId="68D1760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5DD6506" w14:textId="77777777" w:rsidTr="007E2376">
        <w:trPr>
          <w:jc w:val="center"/>
        </w:trPr>
        <w:tc>
          <w:tcPr>
            <w:tcW w:w="2301" w:type="dxa"/>
          </w:tcPr>
          <w:p w14:paraId="25D27B1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84" w:type="dxa"/>
          </w:tcPr>
          <w:p w14:paraId="16C90FE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90</w:t>
            </w:r>
          </w:p>
        </w:tc>
        <w:tc>
          <w:tcPr>
            <w:tcW w:w="1267" w:type="dxa"/>
          </w:tcPr>
          <w:p w14:paraId="3A72DB2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195" w:type="dxa"/>
          </w:tcPr>
          <w:p w14:paraId="634DDAF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1194" w:type="dxa"/>
          </w:tcPr>
          <w:p w14:paraId="3CD5AB8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170" w:type="dxa"/>
          </w:tcPr>
          <w:p w14:paraId="6C22B25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812" w:type="dxa"/>
          </w:tcPr>
          <w:p w14:paraId="0A215C7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74" w:type="dxa"/>
          </w:tcPr>
          <w:p w14:paraId="3CE55AE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6E1B474" w14:textId="77777777" w:rsidTr="007E2376">
        <w:trPr>
          <w:jc w:val="center"/>
        </w:trPr>
        <w:tc>
          <w:tcPr>
            <w:tcW w:w="2301" w:type="dxa"/>
          </w:tcPr>
          <w:p w14:paraId="597982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84" w:type="dxa"/>
          </w:tcPr>
          <w:p w14:paraId="259DBFB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90</w:t>
            </w:r>
          </w:p>
        </w:tc>
        <w:tc>
          <w:tcPr>
            <w:tcW w:w="1267" w:type="dxa"/>
          </w:tcPr>
          <w:p w14:paraId="2FD06CC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195" w:type="dxa"/>
          </w:tcPr>
          <w:p w14:paraId="69E9E8F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1194" w:type="dxa"/>
          </w:tcPr>
          <w:p w14:paraId="4D9AD09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170" w:type="dxa"/>
          </w:tcPr>
          <w:p w14:paraId="4741765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812" w:type="dxa"/>
          </w:tcPr>
          <w:p w14:paraId="3566C67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74" w:type="dxa"/>
          </w:tcPr>
          <w:p w14:paraId="42D9C18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482F27C" w14:textId="77777777" w:rsidTr="007E2376">
        <w:trPr>
          <w:jc w:val="center"/>
        </w:trPr>
        <w:tc>
          <w:tcPr>
            <w:tcW w:w="2301" w:type="dxa"/>
          </w:tcPr>
          <w:p w14:paraId="0BD4954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84" w:type="dxa"/>
          </w:tcPr>
          <w:p w14:paraId="756F245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89</w:t>
            </w:r>
          </w:p>
        </w:tc>
        <w:tc>
          <w:tcPr>
            <w:tcW w:w="1267" w:type="dxa"/>
          </w:tcPr>
          <w:p w14:paraId="43D2519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195" w:type="dxa"/>
          </w:tcPr>
          <w:p w14:paraId="7690A6A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194" w:type="dxa"/>
          </w:tcPr>
          <w:p w14:paraId="2656599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170" w:type="dxa"/>
          </w:tcPr>
          <w:p w14:paraId="59B7D8A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812" w:type="dxa"/>
          </w:tcPr>
          <w:p w14:paraId="7D00A1D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74" w:type="dxa"/>
          </w:tcPr>
          <w:p w14:paraId="1C4CAC8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9ADC644" w14:textId="77777777" w:rsidTr="007E2376">
        <w:trPr>
          <w:jc w:val="center"/>
        </w:trPr>
        <w:tc>
          <w:tcPr>
            <w:tcW w:w="2301" w:type="dxa"/>
          </w:tcPr>
          <w:p w14:paraId="6E9D512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84" w:type="dxa"/>
          </w:tcPr>
          <w:p w14:paraId="243FBB7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92</w:t>
            </w:r>
          </w:p>
        </w:tc>
        <w:tc>
          <w:tcPr>
            <w:tcW w:w="1267" w:type="dxa"/>
          </w:tcPr>
          <w:p w14:paraId="3C07537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195" w:type="dxa"/>
          </w:tcPr>
          <w:p w14:paraId="0018EB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c>
          <w:tcPr>
            <w:tcW w:w="1194" w:type="dxa"/>
          </w:tcPr>
          <w:p w14:paraId="56FCF7E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170" w:type="dxa"/>
          </w:tcPr>
          <w:p w14:paraId="41BF57F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12" w:type="dxa"/>
          </w:tcPr>
          <w:p w14:paraId="649FBB8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14:paraId="5EE95D5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14:paraId="5A9BF06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B616C4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sz w:val="22"/>
          <w:szCs w:val="22"/>
        </w:rPr>
        <w:tab/>
      </w:r>
      <w:r w:rsidR="003A082C" w:rsidRPr="00DE6C92">
        <w:rPr>
          <w:rFonts w:ascii="Georgia" w:hAnsi="Georgia"/>
          <w:b/>
          <w:sz w:val="22"/>
          <w:szCs w:val="22"/>
        </w:rPr>
        <w:t>NO QUESTION 22f</w:t>
      </w:r>
    </w:p>
    <w:p w14:paraId="53833AED" w14:textId="77777777" w:rsidR="00400CE4" w:rsidRPr="00DE6C92" w:rsidRDefault="00400CE4"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C78883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g.</w:t>
      </w:r>
      <w:r w:rsidRPr="00DE6C92">
        <w:rPr>
          <w:rFonts w:ascii="Georgia" w:hAnsi="Georgia"/>
          <w:sz w:val="22"/>
          <w:szCs w:val="22"/>
        </w:rPr>
        <w:tab/>
        <w:t>Taxes</w:t>
      </w:r>
    </w:p>
    <w:tbl>
      <w:tblPr>
        <w:tblW w:w="9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2"/>
        <w:gridCol w:w="717"/>
        <w:gridCol w:w="1381"/>
        <w:gridCol w:w="1374"/>
        <w:gridCol w:w="1406"/>
        <w:gridCol w:w="1374"/>
        <w:gridCol w:w="838"/>
        <w:gridCol w:w="1138"/>
      </w:tblGrid>
      <w:tr w:rsidR="004D6E25" w:rsidRPr="00DE6C92" w14:paraId="59BDD777" w14:textId="77777777" w:rsidTr="007E2376">
        <w:trPr>
          <w:trHeight w:val="233"/>
          <w:jc w:val="center"/>
        </w:trPr>
        <w:tc>
          <w:tcPr>
            <w:tcW w:w="2229" w:type="dxa"/>
            <w:vMerge w:val="restart"/>
            <w:shd w:val="clear" w:color="auto" w:fill="C0C0C0"/>
            <w:vAlign w:val="bottom"/>
          </w:tcPr>
          <w:p w14:paraId="670E71F5"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4374" w:type="dxa"/>
            <w:gridSpan w:val="4"/>
            <w:shd w:val="clear" w:color="auto" w:fill="C0C0C0"/>
            <w:vAlign w:val="bottom"/>
          </w:tcPr>
          <w:p w14:paraId="3036A50A"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IMPORTANT</w:t>
            </w:r>
          </w:p>
        </w:tc>
        <w:tc>
          <w:tcPr>
            <w:tcW w:w="1170" w:type="dxa"/>
            <w:vMerge w:val="restart"/>
            <w:shd w:val="clear" w:color="auto" w:fill="C0C0C0"/>
            <w:vAlign w:val="bottom"/>
          </w:tcPr>
          <w:p w14:paraId="3B662CBA"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too important</w:t>
            </w:r>
          </w:p>
        </w:tc>
        <w:tc>
          <w:tcPr>
            <w:tcW w:w="803" w:type="dxa"/>
            <w:vMerge w:val="restart"/>
            <w:shd w:val="clear" w:color="auto" w:fill="C0C0C0"/>
            <w:vAlign w:val="bottom"/>
          </w:tcPr>
          <w:p w14:paraId="59CEA8F8"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974" w:type="dxa"/>
            <w:vMerge w:val="restart"/>
            <w:shd w:val="clear" w:color="auto" w:fill="C0C0C0"/>
            <w:vAlign w:val="bottom"/>
          </w:tcPr>
          <w:p w14:paraId="68352448"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14:paraId="0FE65522" w14:textId="77777777" w:rsidTr="007E2376">
        <w:trPr>
          <w:trHeight w:val="586"/>
          <w:jc w:val="center"/>
        </w:trPr>
        <w:tc>
          <w:tcPr>
            <w:tcW w:w="2229" w:type="dxa"/>
            <w:vMerge/>
            <w:shd w:val="clear" w:color="auto" w:fill="C0C0C0"/>
            <w:vAlign w:val="bottom"/>
          </w:tcPr>
          <w:p w14:paraId="62FFCCFD"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816" w:type="dxa"/>
            <w:shd w:val="clear" w:color="auto" w:fill="C0C0C0"/>
            <w:vAlign w:val="bottom"/>
          </w:tcPr>
          <w:p w14:paraId="0A68012C"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194" w:type="dxa"/>
            <w:shd w:val="clear" w:color="auto" w:fill="C0C0C0"/>
            <w:vAlign w:val="bottom"/>
          </w:tcPr>
          <w:p w14:paraId="5301A0BE"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Extremely important</w:t>
            </w:r>
          </w:p>
        </w:tc>
        <w:tc>
          <w:tcPr>
            <w:tcW w:w="1170" w:type="dxa"/>
            <w:shd w:val="clear" w:color="auto" w:fill="C0C0C0"/>
            <w:vAlign w:val="bottom"/>
          </w:tcPr>
          <w:p w14:paraId="008075DD"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 important</w:t>
            </w:r>
          </w:p>
        </w:tc>
        <w:tc>
          <w:tcPr>
            <w:tcW w:w="1194" w:type="dxa"/>
            <w:shd w:val="clear" w:color="auto" w:fill="C0C0C0"/>
            <w:vAlign w:val="bottom"/>
          </w:tcPr>
          <w:p w14:paraId="5B3654C8"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 important</w:t>
            </w:r>
          </w:p>
        </w:tc>
        <w:tc>
          <w:tcPr>
            <w:tcW w:w="1170" w:type="dxa"/>
            <w:vMerge/>
            <w:shd w:val="clear" w:color="auto" w:fill="C0C0C0"/>
            <w:vAlign w:val="bottom"/>
          </w:tcPr>
          <w:p w14:paraId="4E5F7105"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03" w:type="dxa"/>
            <w:vMerge/>
            <w:shd w:val="clear" w:color="auto" w:fill="C0C0C0"/>
            <w:vAlign w:val="bottom"/>
          </w:tcPr>
          <w:p w14:paraId="3E7FB57E"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74" w:type="dxa"/>
            <w:vMerge/>
            <w:shd w:val="clear" w:color="auto" w:fill="C0C0C0"/>
            <w:vAlign w:val="bottom"/>
          </w:tcPr>
          <w:p w14:paraId="44627319"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14:paraId="2B104674" w14:textId="77777777" w:rsidTr="007E2376">
        <w:trPr>
          <w:jc w:val="center"/>
        </w:trPr>
        <w:tc>
          <w:tcPr>
            <w:tcW w:w="2229" w:type="dxa"/>
          </w:tcPr>
          <w:p w14:paraId="125CC50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816" w:type="dxa"/>
          </w:tcPr>
          <w:p w14:paraId="0BFF88E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92</w:t>
            </w:r>
          </w:p>
        </w:tc>
        <w:tc>
          <w:tcPr>
            <w:tcW w:w="1194" w:type="dxa"/>
          </w:tcPr>
          <w:p w14:paraId="65345E0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170" w:type="dxa"/>
          </w:tcPr>
          <w:p w14:paraId="25076D3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1194" w:type="dxa"/>
          </w:tcPr>
          <w:p w14:paraId="28F66FF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170" w:type="dxa"/>
          </w:tcPr>
          <w:p w14:paraId="1132100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03" w:type="dxa"/>
          </w:tcPr>
          <w:p w14:paraId="489E9AD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74" w:type="dxa"/>
          </w:tcPr>
          <w:p w14:paraId="07A6F4F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6DB58C7" w14:textId="77777777" w:rsidTr="007E2376">
        <w:trPr>
          <w:jc w:val="center"/>
        </w:trPr>
        <w:tc>
          <w:tcPr>
            <w:tcW w:w="2229" w:type="dxa"/>
          </w:tcPr>
          <w:p w14:paraId="2A6B95C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816" w:type="dxa"/>
          </w:tcPr>
          <w:p w14:paraId="7C5CB6C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90</w:t>
            </w:r>
          </w:p>
        </w:tc>
        <w:tc>
          <w:tcPr>
            <w:tcW w:w="1194" w:type="dxa"/>
          </w:tcPr>
          <w:p w14:paraId="0BDCA37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170" w:type="dxa"/>
          </w:tcPr>
          <w:p w14:paraId="2A780ED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194" w:type="dxa"/>
          </w:tcPr>
          <w:p w14:paraId="5ADDCBD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170" w:type="dxa"/>
          </w:tcPr>
          <w:p w14:paraId="09E27F8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803" w:type="dxa"/>
          </w:tcPr>
          <w:p w14:paraId="5143384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14:paraId="1AD20A2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F51639A" w14:textId="77777777" w:rsidTr="007E2376">
        <w:trPr>
          <w:jc w:val="center"/>
        </w:trPr>
        <w:tc>
          <w:tcPr>
            <w:tcW w:w="2229" w:type="dxa"/>
          </w:tcPr>
          <w:p w14:paraId="27E9740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816" w:type="dxa"/>
          </w:tcPr>
          <w:p w14:paraId="4215110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94</w:t>
            </w:r>
          </w:p>
        </w:tc>
        <w:tc>
          <w:tcPr>
            <w:tcW w:w="1194" w:type="dxa"/>
          </w:tcPr>
          <w:p w14:paraId="3D3BF7C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1170" w:type="dxa"/>
          </w:tcPr>
          <w:p w14:paraId="409CDE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194" w:type="dxa"/>
          </w:tcPr>
          <w:p w14:paraId="5D00E18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170" w:type="dxa"/>
          </w:tcPr>
          <w:p w14:paraId="05DA168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803" w:type="dxa"/>
          </w:tcPr>
          <w:p w14:paraId="1A9FCC6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74" w:type="dxa"/>
          </w:tcPr>
          <w:p w14:paraId="7F71798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291DA46" w14:textId="77777777" w:rsidTr="007E2376">
        <w:trPr>
          <w:jc w:val="center"/>
        </w:trPr>
        <w:tc>
          <w:tcPr>
            <w:tcW w:w="2229" w:type="dxa"/>
          </w:tcPr>
          <w:p w14:paraId="3066E02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816" w:type="dxa"/>
          </w:tcPr>
          <w:p w14:paraId="75B18CB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94</w:t>
            </w:r>
          </w:p>
        </w:tc>
        <w:tc>
          <w:tcPr>
            <w:tcW w:w="1194" w:type="dxa"/>
          </w:tcPr>
          <w:p w14:paraId="376FEE7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170" w:type="dxa"/>
          </w:tcPr>
          <w:p w14:paraId="5C1C4F0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1194" w:type="dxa"/>
          </w:tcPr>
          <w:p w14:paraId="4510ACC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170" w:type="dxa"/>
          </w:tcPr>
          <w:p w14:paraId="2BC194C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803" w:type="dxa"/>
          </w:tcPr>
          <w:p w14:paraId="3C75768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74" w:type="dxa"/>
          </w:tcPr>
          <w:p w14:paraId="014FEF0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0AAF2C6" w14:textId="77777777" w:rsidTr="007E2376">
        <w:trPr>
          <w:jc w:val="center"/>
        </w:trPr>
        <w:tc>
          <w:tcPr>
            <w:tcW w:w="2229" w:type="dxa"/>
          </w:tcPr>
          <w:p w14:paraId="606F9D8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816" w:type="dxa"/>
          </w:tcPr>
          <w:p w14:paraId="34FA166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93</w:t>
            </w:r>
          </w:p>
        </w:tc>
        <w:tc>
          <w:tcPr>
            <w:tcW w:w="1194" w:type="dxa"/>
          </w:tcPr>
          <w:p w14:paraId="793B7F7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170" w:type="dxa"/>
          </w:tcPr>
          <w:p w14:paraId="7A9685B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194" w:type="dxa"/>
          </w:tcPr>
          <w:p w14:paraId="7B95D82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170" w:type="dxa"/>
          </w:tcPr>
          <w:p w14:paraId="3E928CC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803" w:type="dxa"/>
          </w:tcPr>
          <w:p w14:paraId="172EF6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74" w:type="dxa"/>
          </w:tcPr>
          <w:p w14:paraId="7FA10E3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CA0264C" w14:textId="77777777" w:rsidTr="007E2376">
        <w:trPr>
          <w:jc w:val="center"/>
        </w:trPr>
        <w:tc>
          <w:tcPr>
            <w:tcW w:w="2229" w:type="dxa"/>
          </w:tcPr>
          <w:p w14:paraId="193088F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816" w:type="dxa"/>
          </w:tcPr>
          <w:p w14:paraId="76027EC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95</w:t>
            </w:r>
          </w:p>
        </w:tc>
        <w:tc>
          <w:tcPr>
            <w:tcW w:w="1194" w:type="dxa"/>
          </w:tcPr>
          <w:p w14:paraId="58C6BAD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170" w:type="dxa"/>
          </w:tcPr>
          <w:p w14:paraId="5AF996A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1194" w:type="dxa"/>
          </w:tcPr>
          <w:p w14:paraId="34155D6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170" w:type="dxa"/>
          </w:tcPr>
          <w:p w14:paraId="32AC54D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803" w:type="dxa"/>
          </w:tcPr>
          <w:p w14:paraId="183F869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14:paraId="581AF11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043F74A" w14:textId="77777777" w:rsidTr="007E2376">
        <w:trPr>
          <w:jc w:val="center"/>
        </w:trPr>
        <w:tc>
          <w:tcPr>
            <w:tcW w:w="2229" w:type="dxa"/>
          </w:tcPr>
          <w:p w14:paraId="46E9FFC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816" w:type="dxa"/>
          </w:tcPr>
          <w:p w14:paraId="1A05A0A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92</w:t>
            </w:r>
          </w:p>
        </w:tc>
        <w:tc>
          <w:tcPr>
            <w:tcW w:w="1194" w:type="dxa"/>
          </w:tcPr>
          <w:p w14:paraId="64EFEA3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170" w:type="dxa"/>
          </w:tcPr>
          <w:p w14:paraId="62F96D3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194" w:type="dxa"/>
          </w:tcPr>
          <w:p w14:paraId="15DFAF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170" w:type="dxa"/>
          </w:tcPr>
          <w:p w14:paraId="414A3D1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03" w:type="dxa"/>
          </w:tcPr>
          <w:p w14:paraId="58157E6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14:paraId="4B9E3AD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1A7299A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highlight w:val="green"/>
        </w:rPr>
      </w:pPr>
    </w:p>
    <w:p w14:paraId="397DE90C" w14:textId="77777777" w:rsidR="00400CE4" w:rsidRPr="00DE6C92" w:rsidRDefault="00400CE4">
      <w:pPr>
        <w:rPr>
          <w:rFonts w:ascii="Georgia" w:hAnsi="Georgia"/>
          <w:sz w:val="22"/>
          <w:szCs w:val="22"/>
        </w:rPr>
      </w:pPr>
      <w:r w:rsidRPr="00DE6C92">
        <w:rPr>
          <w:rFonts w:ascii="Georgia" w:hAnsi="Georgia"/>
          <w:sz w:val="22"/>
          <w:szCs w:val="22"/>
        </w:rPr>
        <w:br w:type="page"/>
      </w:r>
    </w:p>
    <w:p w14:paraId="2E62467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23.</w:t>
      </w:r>
      <w:r w:rsidRPr="00DE6C92">
        <w:rPr>
          <w:rFonts w:ascii="Georgia" w:hAnsi="Georgia"/>
          <w:sz w:val="22"/>
          <w:szCs w:val="22"/>
        </w:rPr>
        <w:tab/>
        <w:t xml:space="preserve">Would you say your overall opinion of Marco Rubio is very favorable, mostly favorable, mostly unfavorable, or very unfavorable? </w:t>
      </w:r>
    </w:p>
    <w:p w14:paraId="0B369D5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52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00"/>
        <w:gridCol w:w="756"/>
        <w:gridCol w:w="790"/>
        <w:gridCol w:w="975"/>
        <w:gridCol w:w="703"/>
        <w:gridCol w:w="965"/>
        <w:gridCol w:w="792"/>
        <w:gridCol w:w="876"/>
        <w:gridCol w:w="823"/>
        <w:gridCol w:w="833"/>
        <w:gridCol w:w="1157"/>
      </w:tblGrid>
      <w:tr w:rsidR="00925683" w:rsidRPr="00DE6C92" w14:paraId="5A1FE27F" w14:textId="77777777" w:rsidTr="00925683">
        <w:trPr>
          <w:trHeight w:val="237"/>
          <w:jc w:val="center"/>
        </w:trPr>
        <w:tc>
          <w:tcPr>
            <w:tcW w:w="608" w:type="pct"/>
            <w:vMerge w:val="restart"/>
            <w:shd w:val="clear" w:color="auto" w:fill="C0C0C0"/>
            <w:vAlign w:val="bottom"/>
          </w:tcPr>
          <w:p w14:paraId="493F2FCE"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77" w:type="pct"/>
            <w:gridSpan w:val="3"/>
            <w:shd w:val="clear" w:color="auto" w:fill="C0C0C0"/>
            <w:vAlign w:val="bottom"/>
          </w:tcPr>
          <w:p w14:paraId="1819CED3"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FAVORABLE</w:t>
            </w:r>
          </w:p>
        </w:tc>
        <w:tc>
          <w:tcPr>
            <w:tcW w:w="1246" w:type="pct"/>
            <w:gridSpan w:val="3"/>
            <w:shd w:val="clear" w:color="auto" w:fill="C0C0C0"/>
            <w:vAlign w:val="bottom"/>
          </w:tcPr>
          <w:p w14:paraId="31203817"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UNFAVORABLE</w:t>
            </w:r>
          </w:p>
        </w:tc>
        <w:tc>
          <w:tcPr>
            <w:tcW w:w="444" w:type="pct"/>
            <w:vMerge w:val="restart"/>
            <w:shd w:val="clear" w:color="auto" w:fill="C0C0C0"/>
            <w:vAlign w:val="bottom"/>
          </w:tcPr>
          <w:p w14:paraId="3C14901D"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Never heard of</w:t>
            </w:r>
          </w:p>
        </w:tc>
        <w:tc>
          <w:tcPr>
            <w:tcW w:w="417" w:type="pct"/>
            <w:vMerge w:val="restart"/>
            <w:shd w:val="clear" w:color="auto" w:fill="C0C0C0"/>
            <w:vAlign w:val="bottom"/>
          </w:tcPr>
          <w:p w14:paraId="7BE9867E"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Can't rate</w:t>
            </w:r>
          </w:p>
        </w:tc>
        <w:tc>
          <w:tcPr>
            <w:tcW w:w="422" w:type="pct"/>
            <w:vMerge w:val="restart"/>
            <w:shd w:val="clear" w:color="auto" w:fill="C0C0C0"/>
            <w:vAlign w:val="bottom"/>
          </w:tcPr>
          <w:p w14:paraId="48D9876F"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586" w:type="pct"/>
            <w:vMerge w:val="restart"/>
            <w:shd w:val="clear" w:color="auto" w:fill="C0C0C0"/>
            <w:vAlign w:val="bottom"/>
          </w:tcPr>
          <w:p w14:paraId="5C2D8A4F"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925683" w:rsidRPr="00DE6C92" w14:paraId="02D5ADE7" w14:textId="77777777" w:rsidTr="00925683">
        <w:trPr>
          <w:trHeight w:val="242"/>
          <w:jc w:val="center"/>
        </w:trPr>
        <w:tc>
          <w:tcPr>
            <w:tcW w:w="608" w:type="pct"/>
            <w:vMerge/>
            <w:shd w:val="clear" w:color="auto" w:fill="C0C0C0"/>
            <w:vAlign w:val="bottom"/>
          </w:tcPr>
          <w:p w14:paraId="14410E43"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383" w:type="pct"/>
            <w:shd w:val="clear" w:color="auto" w:fill="C0C0C0"/>
            <w:vAlign w:val="bottom"/>
          </w:tcPr>
          <w:p w14:paraId="1ECCD7F0"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400" w:type="pct"/>
            <w:shd w:val="clear" w:color="auto" w:fill="C0C0C0"/>
            <w:vAlign w:val="bottom"/>
          </w:tcPr>
          <w:p w14:paraId="3384E37C"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w:t>
            </w:r>
          </w:p>
        </w:tc>
        <w:tc>
          <w:tcPr>
            <w:tcW w:w="493" w:type="pct"/>
            <w:shd w:val="clear" w:color="auto" w:fill="C0C0C0"/>
            <w:vAlign w:val="bottom"/>
          </w:tcPr>
          <w:p w14:paraId="0C17E8F6"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Mostly</w:t>
            </w:r>
          </w:p>
        </w:tc>
        <w:tc>
          <w:tcPr>
            <w:tcW w:w="356" w:type="pct"/>
            <w:shd w:val="clear" w:color="auto" w:fill="C0C0C0"/>
            <w:vAlign w:val="bottom"/>
          </w:tcPr>
          <w:p w14:paraId="0C50E1D6"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489" w:type="pct"/>
            <w:shd w:val="clear" w:color="auto" w:fill="C0C0C0"/>
            <w:vAlign w:val="bottom"/>
          </w:tcPr>
          <w:p w14:paraId="15F498A0"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Mostly</w:t>
            </w:r>
          </w:p>
        </w:tc>
        <w:tc>
          <w:tcPr>
            <w:tcW w:w="400" w:type="pct"/>
            <w:shd w:val="clear" w:color="auto" w:fill="C0C0C0"/>
            <w:vAlign w:val="bottom"/>
          </w:tcPr>
          <w:p w14:paraId="638FE958"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w:t>
            </w:r>
          </w:p>
        </w:tc>
        <w:tc>
          <w:tcPr>
            <w:tcW w:w="444" w:type="pct"/>
            <w:vMerge/>
            <w:shd w:val="clear" w:color="auto" w:fill="C0C0C0"/>
            <w:vAlign w:val="bottom"/>
          </w:tcPr>
          <w:p w14:paraId="22F7D027"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417" w:type="pct"/>
            <w:vMerge/>
            <w:shd w:val="clear" w:color="auto" w:fill="C0C0C0"/>
            <w:vAlign w:val="bottom"/>
          </w:tcPr>
          <w:p w14:paraId="17F93353"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422" w:type="pct"/>
            <w:vMerge/>
            <w:shd w:val="clear" w:color="auto" w:fill="C0C0C0"/>
            <w:vAlign w:val="bottom"/>
          </w:tcPr>
          <w:p w14:paraId="4E32B1BF"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586" w:type="pct"/>
            <w:vMerge/>
            <w:shd w:val="clear" w:color="auto" w:fill="C0C0C0"/>
            <w:vAlign w:val="bottom"/>
          </w:tcPr>
          <w:p w14:paraId="09D9C7E1"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925683" w:rsidRPr="00DE6C92" w14:paraId="1DB45BFC" w14:textId="77777777" w:rsidTr="00925683">
        <w:trPr>
          <w:trHeight w:val="237"/>
          <w:jc w:val="center"/>
        </w:trPr>
        <w:tc>
          <w:tcPr>
            <w:tcW w:w="608" w:type="pct"/>
          </w:tcPr>
          <w:p w14:paraId="5A7D1C0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383" w:type="pct"/>
          </w:tcPr>
          <w:p w14:paraId="0CA84F3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400" w:type="pct"/>
          </w:tcPr>
          <w:p w14:paraId="2FF3132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493" w:type="pct"/>
          </w:tcPr>
          <w:p w14:paraId="1B3348F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356" w:type="pct"/>
          </w:tcPr>
          <w:p w14:paraId="198203B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489" w:type="pct"/>
          </w:tcPr>
          <w:p w14:paraId="2BD660B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400" w:type="pct"/>
          </w:tcPr>
          <w:p w14:paraId="5A4964B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444" w:type="pct"/>
          </w:tcPr>
          <w:p w14:paraId="4CAA5DB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417" w:type="pct"/>
          </w:tcPr>
          <w:p w14:paraId="3EDABC2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422" w:type="pct"/>
          </w:tcPr>
          <w:p w14:paraId="6872041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586" w:type="pct"/>
          </w:tcPr>
          <w:p w14:paraId="7914600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925683" w:rsidRPr="00DE6C92" w14:paraId="1C5B07D2" w14:textId="77777777" w:rsidTr="00925683">
        <w:trPr>
          <w:trHeight w:val="237"/>
          <w:jc w:val="center"/>
        </w:trPr>
        <w:tc>
          <w:tcPr>
            <w:tcW w:w="608" w:type="pct"/>
          </w:tcPr>
          <w:p w14:paraId="2B39A6F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383" w:type="pct"/>
          </w:tcPr>
          <w:p w14:paraId="5DC82CF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400" w:type="pct"/>
          </w:tcPr>
          <w:p w14:paraId="6371357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493" w:type="pct"/>
          </w:tcPr>
          <w:p w14:paraId="091D62F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356" w:type="pct"/>
          </w:tcPr>
          <w:p w14:paraId="47694DF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489" w:type="pct"/>
          </w:tcPr>
          <w:p w14:paraId="2DE06F6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400" w:type="pct"/>
          </w:tcPr>
          <w:p w14:paraId="161E42C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444" w:type="pct"/>
          </w:tcPr>
          <w:p w14:paraId="21F53C1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c>
          <w:tcPr>
            <w:tcW w:w="417" w:type="pct"/>
          </w:tcPr>
          <w:p w14:paraId="580E153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422" w:type="pct"/>
          </w:tcPr>
          <w:p w14:paraId="2F51C6C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586" w:type="pct"/>
          </w:tcPr>
          <w:p w14:paraId="6F43EFF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925683" w:rsidRPr="00DE6C92" w14:paraId="231692C8" w14:textId="77777777" w:rsidTr="00925683">
        <w:trPr>
          <w:trHeight w:val="237"/>
          <w:jc w:val="center"/>
        </w:trPr>
        <w:tc>
          <w:tcPr>
            <w:tcW w:w="608" w:type="pct"/>
          </w:tcPr>
          <w:p w14:paraId="6B47B24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383" w:type="pct"/>
          </w:tcPr>
          <w:p w14:paraId="388ED6A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400" w:type="pct"/>
          </w:tcPr>
          <w:p w14:paraId="5ACCEF7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493" w:type="pct"/>
          </w:tcPr>
          <w:p w14:paraId="030BE10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356" w:type="pct"/>
          </w:tcPr>
          <w:p w14:paraId="79C3BA5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489" w:type="pct"/>
          </w:tcPr>
          <w:p w14:paraId="64D10A7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400" w:type="pct"/>
          </w:tcPr>
          <w:p w14:paraId="428BDDE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444" w:type="pct"/>
          </w:tcPr>
          <w:p w14:paraId="0ACDFE1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417" w:type="pct"/>
          </w:tcPr>
          <w:p w14:paraId="1B99207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422" w:type="pct"/>
          </w:tcPr>
          <w:p w14:paraId="5C7EDE2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586" w:type="pct"/>
          </w:tcPr>
          <w:p w14:paraId="0A1D5A1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925683" w:rsidRPr="00DE6C92" w14:paraId="495DC4E4" w14:textId="77777777" w:rsidTr="00925683">
        <w:trPr>
          <w:trHeight w:val="237"/>
          <w:jc w:val="center"/>
        </w:trPr>
        <w:tc>
          <w:tcPr>
            <w:tcW w:w="608" w:type="pct"/>
          </w:tcPr>
          <w:p w14:paraId="3409B56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383" w:type="pct"/>
          </w:tcPr>
          <w:p w14:paraId="7380495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400" w:type="pct"/>
          </w:tcPr>
          <w:p w14:paraId="1B8984A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493" w:type="pct"/>
          </w:tcPr>
          <w:p w14:paraId="05B3385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356" w:type="pct"/>
          </w:tcPr>
          <w:p w14:paraId="478424A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489" w:type="pct"/>
          </w:tcPr>
          <w:p w14:paraId="337E574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400" w:type="pct"/>
          </w:tcPr>
          <w:p w14:paraId="10E8403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444" w:type="pct"/>
          </w:tcPr>
          <w:p w14:paraId="38F4B25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417" w:type="pct"/>
          </w:tcPr>
          <w:p w14:paraId="1E6A48B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422" w:type="pct"/>
          </w:tcPr>
          <w:p w14:paraId="6E7536A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586" w:type="pct"/>
          </w:tcPr>
          <w:p w14:paraId="21BF77A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925683" w:rsidRPr="00DE6C92" w14:paraId="6BB1F54A" w14:textId="77777777" w:rsidTr="00925683">
        <w:trPr>
          <w:trHeight w:val="237"/>
          <w:jc w:val="center"/>
        </w:trPr>
        <w:tc>
          <w:tcPr>
            <w:tcW w:w="608" w:type="pct"/>
          </w:tcPr>
          <w:p w14:paraId="2D57316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383" w:type="pct"/>
          </w:tcPr>
          <w:p w14:paraId="050EF65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400" w:type="pct"/>
          </w:tcPr>
          <w:p w14:paraId="2A0D2AB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493" w:type="pct"/>
          </w:tcPr>
          <w:p w14:paraId="562D8B4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356" w:type="pct"/>
          </w:tcPr>
          <w:p w14:paraId="2C44C48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489" w:type="pct"/>
          </w:tcPr>
          <w:p w14:paraId="6533A56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400" w:type="pct"/>
          </w:tcPr>
          <w:p w14:paraId="095CB1F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444" w:type="pct"/>
          </w:tcPr>
          <w:p w14:paraId="442412E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417" w:type="pct"/>
          </w:tcPr>
          <w:p w14:paraId="36F59D9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422" w:type="pct"/>
          </w:tcPr>
          <w:p w14:paraId="07AB0E1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586" w:type="pct"/>
          </w:tcPr>
          <w:p w14:paraId="4847206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925683" w:rsidRPr="00DE6C92" w14:paraId="6F8F30E8" w14:textId="77777777" w:rsidTr="00925683">
        <w:trPr>
          <w:trHeight w:val="730"/>
          <w:jc w:val="center"/>
        </w:trPr>
        <w:tc>
          <w:tcPr>
            <w:tcW w:w="608" w:type="pct"/>
          </w:tcPr>
          <w:p w14:paraId="251BFFB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383" w:type="pct"/>
          </w:tcPr>
          <w:p w14:paraId="3E2E9FD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400" w:type="pct"/>
          </w:tcPr>
          <w:p w14:paraId="1DB7056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493" w:type="pct"/>
          </w:tcPr>
          <w:p w14:paraId="1157E5E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356" w:type="pct"/>
          </w:tcPr>
          <w:p w14:paraId="741C08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489" w:type="pct"/>
          </w:tcPr>
          <w:p w14:paraId="7271278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400" w:type="pct"/>
          </w:tcPr>
          <w:p w14:paraId="7A05D61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444" w:type="pct"/>
          </w:tcPr>
          <w:p w14:paraId="4CF2C97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417" w:type="pct"/>
          </w:tcPr>
          <w:p w14:paraId="192761A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422" w:type="pct"/>
          </w:tcPr>
          <w:p w14:paraId="16D9F67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586" w:type="pct"/>
          </w:tcPr>
          <w:p w14:paraId="42D1394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925683" w:rsidRPr="00DE6C92" w14:paraId="2106831C" w14:textId="77777777" w:rsidTr="00925683">
        <w:trPr>
          <w:trHeight w:val="256"/>
          <w:jc w:val="center"/>
        </w:trPr>
        <w:tc>
          <w:tcPr>
            <w:tcW w:w="608" w:type="pct"/>
          </w:tcPr>
          <w:p w14:paraId="6354257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383" w:type="pct"/>
          </w:tcPr>
          <w:p w14:paraId="2E2F64A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400" w:type="pct"/>
          </w:tcPr>
          <w:p w14:paraId="6B3573F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493" w:type="pct"/>
          </w:tcPr>
          <w:p w14:paraId="7CAEE35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356" w:type="pct"/>
          </w:tcPr>
          <w:p w14:paraId="5C551A6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489" w:type="pct"/>
          </w:tcPr>
          <w:p w14:paraId="47E30DD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400" w:type="pct"/>
          </w:tcPr>
          <w:p w14:paraId="6C96562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444" w:type="pct"/>
          </w:tcPr>
          <w:p w14:paraId="5E73213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417" w:type="pct"/>
          </w:tcPr>
          <w:p w14:paraId="01CDB36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422" w:type="pct"/>
          </w:tcPr>
          <w:p w14:paraId="4B68B61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586" w:type="pct"/>
          </w:tcPr>
          <w:p w14:paraId="0B1E35E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14:paraId="11E098C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050AD7A" w14:textId="77777777" w:rsidR="007E2376" w:rsidRPr="00DE6C92" w:rsidRDefault="007E2376" w:rsidP="007E2376">
      <w:pPr>
        <w:rPr>
          <w:rFonts w:ascii="Georgia" w:hAnsi="Georgia"/>
          <w:b/>
          <w:sz w:val="22"/>
          <w:szCs w:val="22"/>
        </w:rPr>
      </w:pPr>
    </w:p>
    <w:p w14:paraId="621C1635" w14:textId="77777777" w:rsidR="00D44F93" w:rsidRDefault="00D44F93">
      <w:pPr>
        <w:rPr>
          <w:rFonts w:ascii="Georgia" w:hAnsi="Georgia"/>
          <w:b/>
          <w:sz w:val="22"/>
          <w:szCs w:val="22"/>
        </w:rPr>
      </w:pPr>
      <w:r>
        <w:rPr>
          <w:rFonts w:ascii="Georgia" w:hAnsi="Georgia"/>
          <w:b/>
          <w:sz w:val="22"/>
          <w:szCs w:val="22"/>
        </w:rPr>
        <w:br w:type="page"/>
      </w:r>
    </w:p>
    <w:p w14:paraId="6A8CD6E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DREAM ACT / DEPORTATIONS</w:t>
      </w:r>
    </w:p>
    <w:p w14:paraId="381C579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259449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(READ) On another subject…</w:t>
      </w:r>
    </w:p>
    <w:p w14:paraId="25A98E6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4C7EF2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24.</w:t>
      </w:r>
      <w:r w:rsidRPr="00DE6C92">
        <w:rPr>
          <w:rFonts w:ascii="Georgia" w:hAnsi="Georgia"/>
          <w:sz w:val="22"/>
          <w:szCs w:val="22"/>
        </w:rPr>
        <w:tab/>
        <w:t>Thinking about immigrants whose parents brought them to the United States illegally when they were children… Would you favor or oppose a law that would let these young adults become legal residents if they go to college or serve in the military for two years?</w:t>
      </w:r>
    </w:p>
    <w:p w14:paraId="352FD70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7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1"/>
        <w:gridCol w:w="1221"/>
        <w:gridCol w:w="1227"/>
        <w:gridCol w:w="1213"/>
        <w:gridCol w:w="1138"/>
      </w:tblGrid>
      <w:tr w:rsidR="007E2376" w:rsidRPr="00DE6C92" w14:paraId="3EEC2403" w14:textId="77777777" w:rsidTr="007E2376">
        <w:trPr>
          <w:jc w:val="center"/>
        </w:trPr>
        <w:tc>
          <w:tcPr>
            <w:tcW w:w="2456" w:type="dxa"/>
            <w:shd w:val="clear" w:color="auto" w:fill="C0C0C0"/>
            <w:vAlign w:val="bottom"/>
          </w:tcPr>
          <w:p w14:paraId="0758482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29" w:type="dxa"/>
            <w:shd w:val="clear" w:color="auto" w:fill="C0C0C0"/>
            <w:vAlign w:val="bottom"/>
          </w:tcPr>
          <w:p w14:paraId="60D51DF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Favor</w:t>
            </w:r>
          </w:p>
        </w:tc>
        <w:tc>
          <w:tcPr>
            <w:tcW w:w="1231" w:type="dxa"/>
            <w:shd w:val="clear" w:color="auto" w:fill="C0C0C0"/>
            <w:vAlign w:val="bottom"/>
          </w:tcPr>
          <w:p w14:paraId="6AEB7B1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Oppose</w:t>
            </w:r>
          </w:p>
        </w:tc>
        <w:tc>
          <w:tcPr>
            <w:tcW w:w="1221" w:type="dxa"/>
            <w:shd w:val="clear" w:color="auto" w:fill="C0C0C0"/>
            <w:vAlign w:val="bottom"/>
          </w:tcPr>
          <w:p w14:paraId="66DE5D4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93" w:type="dxa"/>
            <w:shd w:val="clear" w:color="auto" w:fill="C0C0C0"/>
            <w:vAlign w:val="bottom"/>
          </w:tcPr>
          <w:p w14:paraId="7BAD358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600FE3EE" w14:textId="77777777" w:rsidTr="007E2376">
        <w:trPr>
          <w:jc w:val="center"/>
        </w:trPr>
        <w:tc>
          <w:tcPr>
            <w:tcW w:w="2456" w:type="dxa"/>
          </w:tcPr>
          <w:p w14:paraId="042E4D2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229" w:type="dxa"/>
          </w:tcPr>
          <w:p w14:paraId="7F527E4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91</w:t>
            </w:r>
          </w:p>
        </w:tc>
        <w:tc>
          <w:tcPr>
            <w:tcW w:w="1231" w:type="dxa"/>
          </w:tcPr>
          <w:p w14:paraId="1AC32A9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221" w:type="dxa"/>
          </w:tcPr>
          <w:p w14:paraId="4C465AC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93" w:type="dxa"/>
          </w:tcPr>
          <w:p w14:paraId="4215F97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2ACA9CA" w14:textId="77777777" w:rsidTr="007E2376">
        <w:trPr>
          <w:jc w:val="center"/>
        </w:trPr>
        <w:tc>
          <w:tcPr>
            <w:tcW w:w="2456" w:type="dxa"/>
          </w:tcPr>
          <w:p w14:paraId="5CA806E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229" w:type="dxa"/>
          </w:tcPr>
          <w:p w14:paraId="351E169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87</w:t>
            </w:r>
          </w:p>
        </w:tc>
        <w:tc>
          <w:tcPr>
            <w:tcW w:w="1231" w:type="dxa"/>
          </w:tcPr>
          <w:p w14:paraId="5E55D26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221" w:type="dxa"/>
          </w:tcPr>
          <w:p w14:paraId="1D74DB8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093" w:type="dxa"/>
          </w:tcPr>
          <w:p w14:paraId="2716D9C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F6508A7" w14:textId="77777777" w:rsidTr="007E2376">
        <w:trPr>
          <w:jc w:val="center"/>
        </w:trPr>
        <w:tc>
          <w:tcPr>
            <w:tcW w:w="2456" w:type="dxa"/>
          </w:tcPr>
          <w:p w14:paraId="24FA7AB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229" w:type="dxa"/>
          </w:tcPr>
          <w:p w14:paraId="384240C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94</w:t>
            </w:r>
          </w:p>
        </w:tc>
        <w:tc>
          <w:tcPr>
            <w:tcW w:w="1231" w:type="dxa"/>
          </w:tcPr>
          <w:p w14:paraId="60BCEA8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21" w:type="dxa"/>
          </w:tcPr>
          <w:p w14:paraId="4A7D8EF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93" w:type="dxa"/>
          </w:tcPr>
          <w:p w14:paraId="4DE2585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8353208" w14:textId="77777777" w:rsidTr="007E2376">
        <w:trPr>
          <w:jc w:val="center"/>
        </w:trPr>
        <w:tc>
          <w:tcPr>
            <w:tcW w:w="2456" w:type="dxa"/>
          </w:tcPr>
          <w:p w14:paraId="6209EE3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229" w:type="dxa"/>
          </w:tcPr>
          <w:p w14:paraId="3203D40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94</w:t>
            </w:r>
          </w:p>
        </w:tc>
        <w:tc>
          <w:tcPr>
            <w:tcW w:w="1231" w:type="dxa"/>
          </w:tcPr>
          <w:p w14:paraId="57E8C3B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21" w:type="dxa"/>
          </w:tcPr>
          <w:p w14:paraId="17A81FE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93" w:type="dxa"/>
          </w:tcPr>
          <w:p w14:paraId="27DD19D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44618CE3" w14:textId="77777777" w:rsidTr="007E2376">
        <w:trPr>
          <w:jc w:val="center"/>
        </w:trPr>
        <w:tc>
          <w:tcPr>
            <w:tcW w:w="2456" w:type="dxa"/>
          </w:tcPr>
          <w:p w14:paraId="5BCD507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229" w:type="dxa"/>
          </w:tcPr>
          <w:p w14:paraId="6E9402B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92</w:t>
            </w:r>
          </w:p>
        </w:tc>
        <w:tc>
          <w:tcPr>
            <w:tcW w:w="1231" w:type="dxa"/>
          </w:tcPr>
          <w:p w14:paraId="3F386C5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221" w:type="dxa"/>
          </w:tcPr>
          <w:p w14:paraId="72A0FAE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93" w:type="dxa"/>
          </w:tcPr>
          <w:p w14:paraId="24C5693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CE97E4B" w14:textId="77777777" w:rsidTr="007E2376">
        <w:trPr>
          <w:jc w:val="center"/>
        </w:trPr>
        <w:tc>
          <w:tcPr>
            <w:tcW w:w="2456" w:type="dxa"/>
          </w:tcPr>
          <w:p w14:paraId="6D66C59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229" w:type="dxa"/>
          </w:tcPr>
          <w:p w14:paraId="1AB8207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96</w:t>
            </w:r>
          </w:p>
        </w:tc>
        <w:tc>
          <w:tcPr>
            <w:tcW w:w="1231" w:type="dxa"/>
          </w:tcPr>
          <w:p w14:paraId="24C2DFA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21" w:type="dxa"/>
          </w:tcPr>
          <w:p w14:paraId="630BFD9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3" w:type="dxa"/>
          </w:tcPr>
          <w:p w14:paraId="5E0D3CF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C50EDC0" w14:textId="77777777" w:rsidTr="007E2376">
        <w:trPr>
          <w:jc w:val="center"/>
        </w:trPr>
        <w:tc>
          <w:tcPr>
            <w:tcW w:w="2456" w:type="dxa"/>
          </w:tcPr>
          <w:p w14:paraId="649EC8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229" w:type="dxa"/>
          </w:tcPr>
          <w:p w14:paraId="3A80CA1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88</w:t>
            </w:r>
          </w:p>
        </w:tc>
        <w:tc>
          <w:tcPr>
            <w:tcW w:w="1231" w:type="dxa"/>
          </w:tcPr>
          <w:p w14:paraId="79D60B1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221" w:type="dxa"/>
          </w:tcPr>
          <w:p w14:paraId="2374E57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93" w:type="dxa"/>
          </w:tcPr>
          <w:p w14:paraId="569424B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17BDA8D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203A5A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25.</w:t>
      </w:r>
      <w:r w:rsidRPr="00DE6C92">
        <w:rPr>
          <w:rFonts w:ascii="Georgia" w:hAnsi="Georgia"/>
          <w:sz w:val="22"/>
          <w:szCs w:val="22"/>
        </w:rPr>
        <w:tab/>
        <w:t xml:space="preserve">What should be the priority for dealing with illegal immigration in the U.S.? </w:t>
      </w:r>
    </w:p>
    <w:p w14:paraId="40F8196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4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3"/>
        <w:gridCol w:w="2201"/>
        <w:gridCol w:w="1767"/>
        <w:gridCol w:w="1125"/>
        <w:gridCol w:w="819"/>
        <w:gridCol w:w="875"/>
        <w:gridCol w:w="1138"/>
      </w:tblGrid>
      <w:tr w:rsidR="007E2376" w:rsidRPr="00DE6C92" w14:paraId="1234527C" w14:textId="77777777" w:rsidTr="007E2376">
        <w:trPr>
          <w:jc w:val="center"/>
        </w:trPr>
        <w:tc>
          <w:tcPr>
            <w:tcW w:w="1996" w:type="dxa"/>
            <w:shd w:val="clear" w:color="auto" w:fill="C0C0C0"/>
            <w:vAlign w:val="bottom"/>
          </w:tcPr>
          <w:p w14:paraId="08F303F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817" w:type="dxa"/>
            <w:shd w:val="clear" w:color="auto" w:fill="C0C0C0"/>
            <w:vAlign w:val="bottom"/>
          </w:tcPr>
          <w:p w14:paraId="6DEC177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Better border security/stronger enforcement of our immigration laws</w:t>
            </w:r>
          </w:p>
        </w:tc>
        <w:tc>
          <w:tcPr>
            <w:tcW w:w="1631" w:type="dxa"/>
            <w:shd w:val="clear" w:color="auto" w:fill="C0C0C0"/>
            <w:vAlign w:val="bottom"/>
          </w:tcPr>
          <w:p w14:paraId="154DDA7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Creating a way for illegal immigrants already here to become citizens if meet  requirements</w:t>
            </w:r>
          </w:p>
        </w:tc>
        <w:tc>
          <w:tcPr>
            <w:tcW w:w="1186" w:type="dxa"/>
            <w:shd w:val="clear" w:color="auto" w:fill="C0C0C0"/>
            <w:vAlign w:val="bottom"/>
          </w:tcPr>
          <w:p w14:paraId="66C21E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Should BOTH be given equal priority</w:t>
            </w:r>
          </w:p>
        </w:tc>
        <w:tc>
          <w:tcPr>
            <w:tcW w:w="817" w:type="dxa"/>
            <w:shd w:val="clear" w:color="auto" w:fill="C0C0C0"/>
            <w:vAlign w:val="bottom"/>
          </w:tcPr>
          <w:p w14:paraId="401B10F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None of these</w:t>
            </w:r>
          </w:p>
        </w:tc>
        <w:tc>
          <w:tcPr>
            <w:tcW w:w="954" w:type="dxa"/>
            <w:shd w:val="clear" w:color="auto" w:fill="C0C0C0"/>
            <w:vAlign w:val="bottom"/>
          </w:tcPr>
          <w:p w14:paraId="6965C1D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17" w:type="dxa"/>
            <w:shd w:val="clear" w:color="auto" w:fill="C0C0C0"/>
            <w:vAlign w:val="bottom"/>
          </w:tcPr>
          <w:p w14:paraId="7FCA629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1A0A7723" w14:textId="77777777" w:rsidTr="007E2376">
        <w:trPr>
          <w:jc w:val="center"/>
        </w:trPr>
        <w:tc>
          <w:tcPr>
            <w:tcW w:w="1996" w:type="dxa"/>
          </w:tcPr>
          <w:p w14:paraId="7C4D11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817" w:type="dxa"/>
          </w:tcPr>
          <w:p w14:paraId="33A9F1E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631" w:type="dxa"/>
          </w:tcPr>
          <w:p w14:paraId="19B20F8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c>
          <w:tcPr>
            <w:tcW w:w="1186" w:type="dxa"/>
          </w:tcPr>
          <w:p w14:paraId="5F0B458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817" w:type="dxa"/>
          </w:tcPr>
          <w:p w14:paraId="4E77137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54" w:type="dxa"/>
          </w:tcPr>
          <w:p w14:paraId="4932009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17" w:type="dxa"/>
          </w:tcPr>
          <w:p w14:paraId="1E4D643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625F4EF7" w14:textId="77777777" w:rsidTr="007E2376">
        <w:trPr>
          <w:jc w:val="center"/>
        </w:trPr>
        <w:tc>
          <w:tcPr>
            <w:tcW w:w="1996" w:type="dxa"/>
          </w:tcPr>
          <w:p w14:paraId="1E89356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817" w:type="dxa"/>
          </w:tcPr>
          <w:p w14:paraId="10D3B44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631" w:type="dxa"/>
          </w:tcPr>
          <w:p w14:paraId="24B6B55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1186" w:type="dxa"/>
          </w:tcPr>
          <w:p w14:paraId="1056DBD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817" w:type="dxa"/>
          </w:tcPr>
          <w:p w14:paraId="6F3D754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54" w:type="dxa"/>
          </w:tcPr>
          <w:p w14:paraId="23C9871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17" w:type="dxa"/>
          </w:tcPr>
          <w:p w14:paraId="054FD3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A37AD15" w14:textId="77777777" w:rsidTr="007E2376">
        <w:trPr>
          <w:jc w:val="center"/>
        </w:trPr>
        <w:tc>
          <w:tcPr>
            <w:tcW w:w="1996" w:type="dxa"/>
          </w:tcPr>
          <w:p w14:paraId="7D65460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817" w:type="dxa"/>
          </w:tcPr>
          <w:p w14:paraId="313B59E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631" w:type="dxa"/>
          </w:tcPr>
          <w:p w14:paraId="4CF4959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186" w:type="dxa"/>
          </w:tcPr>
          <w:p w14:paraId="5E1C5F5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817" w:type="dxa"/>
          </w:tcPr>
          <w:p w14:paraId="01821BA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54" w:type="dxa"/>
          </w:tcPr>
          <w:p w14:paraId="776C36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17" w:type="dxa"/>
          </w:tcPr>
          <w:p w14:paraId="0D6657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5CB6944A" w14:textId="77777777" w:rsidTr="007E2376">
        <w:trPr>
          <w:jc w:val="center"/>
        </w:trPr>
        <w:tc>
          <w:tcPr>
            <w:tcW w:w="1996" w:type="dxa"/>
          </w:tcPr>
          <w:p w14:paraId="34F7C17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817" w:type="dxa"/>
          </w:tcPr>
          <w:p w14:paraId="1FC5CCF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631" w:type="dxa"/>
          </w:tcPr>
          <w:p w14:paraId="02551EA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1186" w:type="dxa"/>
          </w:tcPr>
          <w:p w14:paraId="168607B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817" w:type="dxa"/>
          </w:tcPr>
          <w:p w14:paraId="2EE20A6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54" w:type="dxa"/>
          </w:tcPr>
          <w:p w14:paraId="30B556D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17" w:type="dxa"/>
          </w:tcPr>
          <w:p w14:paraId="37D0B4D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0A68ADBE" w14:textId="77777777" w:rsidTr="007E2376">
        <w:trPr>
          <w:jc w:val="center"/>
        </w:trPr>
        <w:tc>
          <w:tcPr>
            <w:tcW w:w="1996" w:type="dxa"/>
          </w:tcPr>
          <w:p w14:paraId="6363C23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817" w:type="dxa"/>
          </w:tcPr>
          <w:p w14:paraId="051E579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631" w:type="dxa"/>
          </w:tcPr>
          <w:p w14:paraId="78137B7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186" w:type="dxa"/>
          </w:tcPr>
          <w:p w14:paraId="1E73AFB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c>
          <w:tcPr>
            <w:tcW w:w="817" w:type="dxa"/>
          </w:tcPr>
          <w:p w14:paraId="5728B72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54" w:type="dxa"/>
          </w:tcPr>
          <w:p w14:paraId="50072B6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17" w:type="dxa"/>
          </w:tcPr>
          <w:p w14:paraId="3E1A1A1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0013DF58" w14:textId="77777777" w:rsidTr="007E2376">
        <w:trPr>
          <w:jc w:val="center"/>
        </w:trPr>
        <w:tc>
          <w:tcPr>
            <w:tcW w:w="1996" w:type="dxa"/>
          </w:tcPr>
          <w:p w14:paraId="6CDE186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817" w:type="dxa"/>
          </w:tcPr>
          <w:p w14:paraId="1F5A309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631" w:type="dxa"/>
          </w:tcPr>
          <w:p w14:paraId="62069AF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186" w:type="dxa"/>
          </w:tcPr>
          <w:p w14:paraId="327409F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817" w:type="dxa"/>
          </w:tcPr>
          <w:p w14:paraId="28AE20F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54" w:type="dxa"/>
          </w:tcPr>
          <w:p w14:paraId="3B33895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17" w:type="dxa"/>
          </w:tcPr>
          <w:p w14:paraId="4328676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545E38B" w14:textId="77777777" w:rsidTr="007E2376">
        <w:trPr>
          <w:jc w:val="center"/>
        </w:trPr>
        <w:tc>
          <w:tcPr>
            <w:tcW w:w="1996" w:type="dxa"/>
          </w:tcPr>
          <w:p w14:paraId="156BEF4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817" w:type="dxa"/>
          </w:tcPr>
          <w:p w14:paraId="68C7A5D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631" w:type="dxa"/>
          </w:tcPr>
          <w:p w14:paraId="4E3183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1186" w:type="dxa"/>
          </w:tcPr>
          <w:p w14:paraId="5C80A42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817" w:type="dxa"/>
          </w:tcPr>
          <w:p w14:paraId="4E26BFE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54" w:type="dxa"/>
          </w:tcPr>
          <w:p w14:paraId="3F9D59F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17" w:type="dxa"/>
          </w:tcPr>
          <w:p w14:paraId="1291FA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14:paraId="653709A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highlight w:val="green"/>
        </w:rPr>
      </w:pPr>
    </w:p>
    <w:p w14:paraId="0B7B75A4" w14:textId="77777777" w:rsidR="003A082C" w:rsidRPr="00DE6C92" w:rsidRDefault="003A082C" w:rsidP="007E2376">
      <w:pPr>
        <w:rPr>
          <w:rFonts w:ascii="Georgia" w:hAnsi="Georgia"/>
          <w:b/>
          <w:sz w:val="22"/>
          <w:szCs w:val="22"/>
        </w:rPr>
      </w:pPr>
      <w:r w:rsidRPr="00DE6C92">
        <w:rPr>
          <w:rFonts w:ascii="Georgia" w:hAnsi="Georgia"/>
          <w:b/>
          <w:sz w:val="22"/>
          <w:szCs w:val="22"/>
        </w:rPr>
        <w:t>NO QUESTION 26</w:t>
      </w:r>
    </w:p>
    <w:p w14:paraId="1A5CB9BF" w14:textId="77777777" w:rsidR="007E2376" w:rsidRPr="00DE6C92" w:rsidRDefault="003A082C" w:rsidP="007E2376">
      <w:pPr>
        <w:rPr>
          <w:rFonts w:ascii="Georgia" w:hAnsi="Georgia"/>
          <w:b/>
          <w:sz w:val="22"/>
          <w:szCs w:val="22"/>
        </w:rPr>
      </w:pPr>
      <w:r w:rsidRPr="00DE6C92">
        <w:rPr>
          <w:rFonts w:ascii="Georgia" w:hAnsi="Georgia"/>
          <w:b/>
          <w:sz w:val="22"/>
          <w:szCs w:val="22"/>
        </w:rPr>
        <w:t>QUESTIONS 27-29 AFTER QUESTION 30</w:t>
      </w:r>
    </w:p>
    <w:p w14:paraId="724E8B75" w14:textId="77777777" w:rsidR="00400CE4" w:rsidRPr="00DE6C92" w:rsidRDefault="00400CE4" w:rsidP="007E2376">
      <w:pPr>
        <w:rPr>
          <w:rFonts w:ascii="Georgia" w:hAnsi="Georgia"/>
          <w:sz w:val="22"/>
          <w:szCs w:val="22"/>
        </w:rPr>
      </w:pPr>
    </w:p>
    <w:p w14:paraId="4A48F4C0" w14:textId="77777777" w:rsidR="00D44F93" w:rsidRDefault="00D44F93">
      <w:pPr>
        <w:rPr>
          <w:rFonts w:ascii="Georgia" w:hAnsi="Georgia"/>
          <w:sz w:val="22"/>
          <w:szCs w:val="22"/>
        </w:rPr>
      </w:pPr>
      <w:r>
        <w:rPr>
          <w:rFonts w:ascii="Georgia" w:hAnsi="Georgia"/>
          <w:sz w:val="22"/>
          <w:szCs w:val="22"/>
        </w:rPr>
        <w:br w:type="page"/>
      </w:r>
    </w:p>
    <w:p w14:paraId="6BE23D4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30.</w:t>
      </w:r>
      <w:r w:rsidRPr="00DE6C92">
        <w:rPr>
          <w:rFonts w:ascii="Georgia" w:hAnsi="Georgia"/>
          <w:sz w:val="22"/>
          <w:szCs w:val="22"/>
        </w:rPr>
        <w:tab/>
        <w:t>Do you think an illegal immigrant who went to high school in your state and is accepted to a public college should be eligible for the in-state tuition rate, or shouldn’t they?</w:t>
      </w:r>
    </w:p>
    <w:p w14:paraId="6156546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2"/>
        <w:gridCol w:w="1295"/>
        <w:gridCol w:w="1260"/>
        <w:gridCol w:w="990"/>
        <w:gridCol w:w="1161"/>
      </w:tblGrid>
      <w:tr w:rsidR="007E2376" w:rsidRPr="00DE6C92" w14:paraId="5EC983F4" w14:textId="77777777" w:rsidTr="007E2376">
        <w:trPr>
          <w:jc w:val="center"/>
        </w:trPr>
        <w:tc>
          <w:tcPr>
            <w:tcW w:w="3682" w:type="dxa"/>
            <w:shd w:val="clear" w:color="auto" w:fill="C0C0C0"/>
            <w:vAlign w:val="bottom"/>
          </w:tcPr>
          <w:p w14:paraId="47F05AC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95" w:type="dxa"/>
            <w:shd w:val="clear" w:color="auto" w:fill="C0C0C0"/>
            <w:vAlign w:val="bottom"/>
          </w:tcPr>
          <w:p w14:paraId="6AD6F44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Should be eligible</w:t>
            </w:r>
          </w:p>
        </w:tc>
        <w:tc>
          <w:tcPr>
            <w:tcW w:w="1260" w:type="dxa"/>
            <w:shd w:val="clear" w:color="auto" w:fill="C0C0C0"/>
            <w:vAlign w:val="bottom"/>
          </w:tcPr>
          <w:p w14:paraId="536566C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Should not be eligible</w:t>
            </w:r>
          </w:p>
        </w:tc>
        <w:tc>
          <w:tcPr>
            <w:tcW w:w="990" w:type="dxa"/>
            <w:shd w:val="clear" w:color="auto" w:fill="C0C0C0"/>
            <w:vAlign w:val="bottom"/>
          </w:tcPr>
          <w:p w14:paraId="7424182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61" w:type="dxa"/>
            <w:shd w:val="clear" w:color="auto" w:fill="C0C0C0"/>
            <w:vAlign w:val="bottom"/>
          </w:tcPr>
          <w:p w14:paraId="27BED3A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0CC21D1C" w14:textId="77777777" w:rsidTr="007E2376">
        <w:trPr>
          <w:jc w:val="center"/>
        </w:trPr>
        <w:tc>
          <w:tcPr>
            <w:tcW w:w="3682" w:type="dxa"/>
          </w:tcPr>
          <w:p w14:paraId="73D817E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295" w:type="dxa"/>
          </w:tcPr>
          <w:p w14:paraId="441916B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84</w:t>
            </w:r>
          </w:p>
        </w:tc>
        <w:tc>
          <w:tcPr>
            <w:tcW w:w="1260" w:type="dxa"/>
          </w:tcPr>
          <w:p w14:paraId="118832D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990" w:type="dxa"/>
          </w:tcPr>
          <w:p w14:paraId="3112E78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61" w:type="dxa"/>
          </w:tcPr>
          <w:p w14:paraId="3D47F65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69E20177" w14:textId="77777777" w:rsidTr="007E2376">
        <w:trPr>
          <w:jc w:val="center"/>
        </w:trPr>
        <w:tc>
          <w:tcPr>
            <w:tcW w:w="3682" w:type="dxa"/>
          </w:tcPr>
          <w:p w14:paraId="0DE362D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295" w:type="dxa"/>
          </w:tcPr>
          <w:p w14:paraId="67527C6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77</w:t>
            </w:r>
          </w:p>
        </w:tc>
        <w:tc>
          <w:tcPr>
            <w:tcW w:w="1260" w:type="dxa"/>
          </w:tcPr>
          <w:p w14:paraId="627BA07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990" w:type="dxa"/>
          </w:tcPr>
          <w:p w14:paraId="3BC894C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61" w:type="dxa"/>
          </w:tcPr>
          <w:p w14:paraId="190181E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6E521336" w14:textId="77777777" w:rsidTr="007E2376">
        <w:trPr>
          <w:jc w:val="center"/>
        </w:trPr>
        <w:tc>
          <w:tcPr>
            <w:tcW w:w="3682" w:type="dxa"/>
          </w:tcPr>
          <w:p w14:paraId="1E5F1E0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295" w:type="dxa"/>
          </w:tcPr>
          <w:p w14:paraId="4210C12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90</w:t>
            </w:r>
          </w:p>
        </w:tc>
        <w:tc>
          <w:tcPr>
            <w:tcW w:w="1260" w:type="dxa"/>
          </w:tcPr>
          <w:p w14:paraId="17CF96C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90" w:type="dxa"/>
          </w:tcPr>
          <w:p w14:paraId="11D7B89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61" w:type="dxa"/>
          </w:tcPr>
          <w:p w14:paraId="1BD24FF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273BBB57" w14:textId="77777777" w:rsidTr="007E2376">
        <w:trPr>
          <w:jc w:val="center"/>
        </w:trPr>
        <w:tc>
          <w:tcPr>
            <w:tcW w:w="3682" w:type="dxa"/>
          </w:tcPr>
          <w:p w14:paraId="5DB7FB1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295" w:type="dxa"/>
          </w:tcPr>
          <w:p w14:paraId="7627D68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85</w:t>
            </w:r>
          </w:p>
        </w:tc>
        <w:tc>
          <w:tcPr>
            <w:tcW w:w="1260" w:type="dxa"/>
          </w:tcPr>
          <w:p w14:paraId="715CDB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990" w:type="dxa"/>
          </w:tcPr>
          <w:p w14:paraId="124E057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161" w:type="dxa"/>
          </w:tcPr>
          <w:p w14:paraId="563415F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5C0FC1C4" w14:textId="77777777" w:rsidTr="007E2376">
        <w:trPr>
          <w:jc w:val="center"/>
        </w:trPr>
        <w:tc>
          <w:tcPr>
            <w:tcW w:w="3682" w:type="dxa"/>
          </w:tcPr>
          <w:p w14:paraId="398EAFD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295" w:type="dxa"/>
          </w:tcPr>
          <w:p w14:paraId="31FC2CD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95</w:t>
            </w:r>
          </w:p>
        </w:tc>
        <w:tc>
          <w:tcPr>
            <w:tcW w:w="1260" w:type="dxa"/>
          </w:tcPr>
          <w:p w14:paraId="3250D8E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90" w:type="dxa"/>
          </w:tcPr>
          <w:p w14:paraId="629DAA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61" w:type="dxa"/>
          </w:tcPr>
          <w:p w14:paraId="55954F4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4FE5340" w14:textId="77777777" w:rsidTr="007E2376">
        <w:trPr>
          <w:jc w:val="center"/>
        </w:trPr>
        <w:tc>
          <w:tcPr>
            <w:tcW w:w="3682" w:type="dxa"/>
          </w:tcPr>
          <w:p w14:paraId="63896E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295" w:type="dxa"/>
          </w:tcPr>
          <w:p w14:paraId="2A4E8C4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94</w:t>
            </w:r>
          </w:p>
        </w:tc>
        <w:tc>
          <w:tcPr>
            <w:tcW w:w="1260" w:type="dxa"/>
          </w:tcPr>
          <w:p w14:paraId="2268978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90" w:type="dxa"/>
          </w:tcPr>
          <w:p w14:paraId="2189C2B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61" w:type="dxa"/>
          </w:tcPr>
          <w:p w14:paraId="3CFF30C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C6481C3" w14:textId="77777777" w:rsidTr="007E2376">
        <w:trPr>
          <w:jc w:val="center"/>
        </w:trPr>
        <w:tc>
          <w:tcPr>
            <w:tcW w:w="3682" w:type="dxa"/>
          </w:tcPr>
          <w:p w14:paraId="4BCC90B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295" w:type="dxa"/>
          </w:tcPr>
          <w:p w14:paraId="01D9C8B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77</w:t>
            </w:r>
          </w:p>
        </w:tc>
        <w:tc>
          <w:tcPr>
            <w:tcW w:w="1260" w:type="dxa"/>
          </w:tcPr>
          <w:p w14:paraId="1AF568A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990" w:type="dxa"/>
          </w:tcPr>
          <w:p w14:paraId="53BC782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61" w:type="dxa"/>
          </w:tcPr>
          <w:p w14:paraId="005B5F5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14:paraId="46D2FFC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b/>
          <w:strike/>
          <w:sz w:val="22"/>
          <w:szCs w:val="22"/>
          <w:highlight w:val="green"/>
        </w:rPr>
      </w:pPr>
    </w:p>
    <w:p w14:paraId="27ABCA77" w14:textId="77777777" w:rsidR="003A082C" w:rsidRPr="00DE6C92" w:rsidRDefault="003A082C" w:rsidP="003A082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31</w:t>
      </w:r>
    </w:p>
    <w:p w14:paraId="04830828" w14:textId="77777777" w:rsidR="003A082C" w:rsidRPr="00DE6C92" w:rsidRDefault="003A082C" w:rsidP="003A082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NO QUESTION 32</w:t>
      </w:r>
    </w:p>
    <w:p w14:paraId="31DCA09A" w14:textId="77777777" w:rsidR="003A082C" w:rsidRPr="00DE6C92" w:rsidRDefault="003A082C"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b/>
          <w:strike/>
          <w:sz w:val="22"/>
          <w:szCs w:val="22"/>
          <w:highlight w:val="green"/>
        </w:rPr>
      </w:pPr>
    </w:p>
    <w:p w14:paraId="780A05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27.</w:t>
      </w:r>
      <w:r w:rsidRPr="00DE6C92">
        <w:rPr>
          <w:rFonts w:ascii="Georgia" w:hAnsi="Georgia"/>
          <w:sz w:val="22"/>
          <w:szCs w:val="22"/>
        </w:rPr>
        <w:tab/>
        <w:t>Do you personally know someone who has been deported or detained by the federal government for immigration reasons in the last twelve months?</w:t>
      </w:r>
    </w:p>
    <w:p w14:paraId="336F58D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720"/>
        <w:rPr>
          <w:rFonts w:ascii="Georgia" w:hAnsi="Georgia"/>
          <w:sz w:val="22"/>
          <w:szCs w:val="22"/>
        </w:rPr>
      </w:pPr>
    </w:p>
    <w:tbl>
      <w:tblPr>
        <w:tblW w:w="83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7"/>
        <w:gridCol w:w="1158"/>
        <w:gridCol w:w="980"/>
        <w:gridCol w:w="1515"/>
        <w:gridCol w:w="1138"/>
      </w:tblGrid>
      <w:tr w:rsidR="007E2376" w:rsidRPr="00DE6C92" w14:paraId="5CC090CC" w14:textId="77777777" w:rsidTr="007E2376">
        <w:trPr>
          <w:jc w:val="center"/>
        </w:trPr>
        <w:tc>
          <w:tcPr>
            <w:tcW w:w="3659" w:type="dxa"/>
            <w:shd w:val="clear" w:color="auto" w:fill="C0C0C0"/>
          </w:tcPr>
          <w:p w14:paraId="51AF5F8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70" w:type="dxa"/>
            <w:shd w:val="clear" w:color="auto" w:fill="C0C0C0"/>
          </w:tcPr>
          <w:p w14:paraId="4FF1C0A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Yes</w:t>
            </w:r>
          </w:p>
        </w:tc>
        <w:tc>
          <w:tcPr>
            <w:tcW w:w="990" w:type="dxa"/>
            <w:shd w:val="clear" w:color="auto" w:fill="C0C0C0"/>
          </w:tcPr>
          <w:p w14:paraId="08796A8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w:t>
            </w:r>
          </w:p>
        </w:tc>
        <w:tc>
          <w:tcPr>
            <w:tcW w:w="1530" w:type="dxa"/>
            <w:shd w:val="clear" w:color="auto" w:fill="C0C0C0"/>
          </w:tcPr>
          <w:p w14:paraId="34F810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49" w:type="dxa"/>
            <w:shd w:val="clear" w:color="auto" w:fill="C0C0C0"/>
          </w:tcPr>
          <w:p w14:paraId="2B93B62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4C2945DC" w14:textId="77777777" w:rsidTr="007E2376">
        <w:trPr>
          <w:jc w:val="center"/>
        </w:trPr>
        <w:tc>
          <w:tcPr>
            <w:tcW w:w="3659" w:type="dxa"/>
          </w:tcPr>
          <w:p w14:paraId="627FC1A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170" w:type="dxa"/>
          </w:tcPr>
          <w:p w14:paraId="5A34A11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990" w:type="dxa"/>
          </w:tcPr>
          <w:p w14:paraId="3015F55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75</w:t>
            </w:r>
          </w:p>
        </w:tc>
        <w:tc>
          <w:tcPr>
            <w:tcW w:w="1530" w:type="dxa"/>
          </w:tcPr>
          <w:p w14:paraId="55728EC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49" w:type="dxa"/>
          </w:tcPr>
          <w:p w14:paraId="26DB752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DE1FA95" w14:textId="77777777" w:rsidTr="007E2376">
        <w:trPr>
          <w:jc w:val="center"/>
        </w:trPr>
        <w:tc>
          <w:tcPr>
            <w:tcW w:w="3659" w:type="dxa"/>
          </w:tcPr>
          <w:p w14:paraId="6669DEB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170" w:type="dxa"/>
          </w:tcPr>
          <w:p w14:paraId="0691EB8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990" w:type="dxa"/>
          </w:tcPr>
          <w:p w14:paraId="270438E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78</w:t>
            </w:r>
          </w:p>
        </w:tc>
        <w:tc>
          <w:tcPr>
            <w:tcW w:w="1530" w:type="dxa"/>
          </w:tcPr>
          <w:p w14:paraId="6807167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72F576F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57E89B8C" w14:textId="77777777" w:rsidTr="007E2376">
        <w:trPr>
          <w:jc w:val="center"/>
        </w:trPr>
        <w:tc>
          <w:tcPr>
            <w:tcW w:w="3659" w:type="dxa"/>
          </w:tcPr>
          <w:p w14:paraId="715714F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170" w:type="dxa"/>
          </w:tcPr>
          <w:p w14:paraId="34CB7A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990" w:type="dxa"/>
          </w:tcPr>
          <w:p w14:paraId="7D29702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73</w:t>
            </w:r>
          </w:p>
        </w:tc>
        <w:tc>
          <w:tcPr>
            <w:tcW w:w="1530" w:type="dxa"/>
          </w:tcPr>
          <w:p w14:paraId="39BF73F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49" w:type="dxa"/>
          </w:tcPr>
          <w:p w14:paraId="00D073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6CC5549" w14:textId="77777777" w:rsidTr="007E2376">
        <w:trPr>
          <w:jc w:val="center"/>
        </w:trPr>
        <w:tc>
          <w:tcPr>
            <w:tcW w:w="3659" w:type="dxa"/>
          </w:tcPr>
          <w:p w14:paraId="11A4353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170" w:type="dxa"/>
          </w:tcPr>
          <w:p w14:paraId="639B08E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990" w:type="dxa"/>
          </w:tcPr>
          <w:p w14:paraId="4DB1520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77</w:t>
            </w:r>
          </w:p>
        </w:tc>
        <w:tc>
          <w:tcPr>
            <w:tcW w:w="1530" w:type="dxa"/>
          </w:tcPr>
          <w:p w14:paraId="26A55ED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49" w:type="dxa"/>
          </w:tcPr>
          <w:p w14:paraId="3133443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D4C1B66" w14:textId="77777777" w:rsidTr="007E2376">
        <w:trPr>
          <w:jc w:val="center"/>
        </w:trPr>
        <w:tc>
          <w:tcPr>
            <w:tcW w:w="3659" w:type="dxa"/>
          </w:tcPr>
          <w:p w14:paraId="37F095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170" w:type="dxa"/>
          </w:tcPr>
          <w:p w14:paraId="23A63FB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990" w:type="dxa"/>
          </w:tcPr>
          <w:p w14:paraId="3BE7A5E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75</w:t>
            </w:r>
          </w:p>
        </w:tc>
        <w:tc>
          <w:tcPr>
            <w:tcW w:w="1530" w:type="dxa"/>
          </w:tcPr>
          <w:p w14:paraId="40D5496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516D686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2A32B10" w14:textId="77777777" w:rsidTr="007E2376">
        <w:trPr>
          <w:jc w:val="center"/>
        </w:trPr>
        <w:tc>
          <w:tcPr>
            <w:tcW w:w="3659" w:type="dxa"/>
          </w:tcPr>
          <w:p w14:paraId="1BC4174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170" w:type="dxa"/>
          </w:tcPr>
          <w:p w14:paraId="4CBE0F7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990" w:type="dxa"/>
          </w:tcPr>
          <w:p w14:paraId="3264B1D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62</w:t>
            </w:r>
          </w:p>
        </w:tc>
        <w:tc>
          <w:tcPr>
            <w:tcW w:w="1530" w:type="dxa"/>
          </w:tcPr>
          <w:p w14:paraId="5C08060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049" w:type="dxa"/>
          </w:tcPr>
          <w:p w14:paraId="3ADC5B3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0256BEE" w14:textId="77777777" w:rsidTr="007E2376">
        <w:trPr>
          <w:jc w:val="center"/>
        </w:trPr>
        <w:tc>
          <w:tcPr>
            <w:tcW w:w="3659" w:type="dxa"/>
          </w:tcPr>
          <w:p w14:paraId="38B7CA7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170" w:type="dxa"/>
          </w:tcPr>
          <w:p w14:paraId="7DE0412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990" w:type="dxa"/>
          </w:tcPr>
          <w:p w14:paraId="1F2F646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79</w:t>
            </w:r>
          </w:p>
        </w:tc>
        <w:tc>
          <w:tcPr>
            <w:tcW w:w="1530" w:type="dxa"/>
          </w:tcPr>
          <w:p w14:paraId="782BC65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4263F7C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06AA4CC0" w14:textId="77777777" w:rsidR="003A082C" w:rsidRPr="00DE6C92" w:rsidRDefault="003A082C"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4E4F199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28.</w:t>
      </w:r>
      <w:r w:rsidRPr="00DE6C92">
        <w:rPr>
          <w:rFonts w:ascii="Georgia" w:hAnsi="Georgia"/>
          <w:sz w:val="22"/>
          <w:szCs w:val="22"/>
        </w:rPr>
        <w:tab/>
        <w:t>Compared with the George W. Bush administration, would you say the Obama administration is deporting more illegal immigrants, fewer illegal immigrants, or about the same number of illegal immigrants?</w:t>
      </w:r>
    </w:p>
    <w:p w14:paraId="4B94DC3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tbl>
      <w:tblPr>
        <w:tblW w:w="8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1222"/>
        <w:gridCol w:w="1225"/>
        <w:gridCol w:w="1226"/>
        <w:gridCol w:w="1214"/>
        <w:gridCol w:w="1138"/>
      </w:tblGrid>
      <w:tr w:rsidR="007E2376" w:rsidRPr="00DE6C92" w14:paraId="53E8FE0B" w14:textId="77777777" w:rsidTr="007E2376">
        <w:trPr>
          <w:jc w:val="center"/>
        </w:trPr>
        <w:tc>
          <w:tcPr>
            <w:tcW w:w="2456" w:type="dxa"/>
            <w:shd w:val="clear" w:color="auto" w:fill="C0C0C0"/>
            <w:vAlign w:val="bottom"/>
          </w:tcPr>
          <w:p w14:paraId="28D2071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29" w:type="dxa"/>
            <w:shd w:val="clear" w:color="auto" w:fill="C0C0C0"/>
            <w:vAlign w:val="bottom"/>
          </w:tcPr>
          <w:p w14:paraId="1C66217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More</w:t>
            </w:r>
          </w:p>
        </w:tc>
        <w:tc>
          <w:tcPr>
            <w:tcW w:w="1231" w:type="dxa"/>
            <w:shd w:val="clear" w:color="auto" w:fill="C0C0C0"/>
          </w:tcPr>
          <w:p w14:paraId="151FC47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About the same</w:t>
            </w:r>
          </w:p>
        </w:tc>
        <w:tc>
          <w:tcPr>
            <w:tcW w:w="1231" w:type="dxa"/>
            <w:shd w:val="clear" w:color="auto" w:fill="C0C0C0"/>
            <w:vAlign w:val="bottom"/>
          </w:tcPr>
          <w:p w14:paraId="7EC05C4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Fewer</w:t>
            </w:r>
          </w:p>
        </w:tc>
        <w:tc>
          <w:tcPr>
            <w:tcW w:w="1221" w:type="dxa"/>
            <w:shd w:val="clear" w:color="auto" w:fill="C0C0C0"/>
            <w:vAlign w:val="bottom"/>
          </w:tcPr>
          <w:p w14:paraId="34A0C3D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93" w:type="dxa"/>
            <w:shd w:val="clear" w:color="auto" w:fill="C0C0C0"/>
            <w:vAlign w:val="bottom"/>
          </w:tcPr>
          <w:p w14:paraId="1686FEC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5FBDBCFD" w14:textId="77777777" w:rsidTr="007E2376">
        <w:trPr>
          <w:jc w:val="center"/>
        </w:trPr>
        <w:tc>
          <w:tcPr>
            <w:tcW w:w="2456" w:type="dxa"/>
          </w:tcPr>
          <w:p w14:paraId="2C66DF7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229" w:type="dxa"/>
          </w:tcPr>
          <w:p w14:paraId="0197883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231" w:type="dxa"/>
          </w:tcPr>
          <w:p w14:paraId="2D5056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231" w:type="dxa"/>
          </w:tcPr>
          <w:p w14:paraId="7E136E2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221" w:type="dxa"/>
          </w:tcPr>
          <w:p w14:paraId="4A74B01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093" w:type="dxa"/>
          </w:tcPr>
          <w:p w14:paraId="7994E26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074FCB9B" w14:textId="77777777" w:rsidTr="007E2376">
        <w:trPr>
          <w:jc w:val="center"/>
        </w:trPr>
        <w:tc>
          <w:tcPr>
            <w:tcW w:w="2456" w:type="dxa"/>
          </w:tcPr>
          <w:p w14:paraId="0D082BA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229" w:type="dxa"/>
          </w:tcPr>
          <w:p w14:paraId="0D7E5A5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231" w:type="dxa"/>
          </w:tcPr>
          <w:p w14:paraId="435B89F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231" w:type="dxa"/>
          </w:tcPr>
          <w:p w14:paraId="29C815C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221" w:type="dxa"/>
          </w:tcPr>
          <w:p w14:paraId="7BF85FB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093" w:type="dxa"/>
          </w:tcPr>
          <w:p w14:paraId="027CC2F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7BEF04C1" w14:textId="77777777" w:rsidTr="007E2376">
        <w:trPr>
          <w:jc w:val="center"/>
        </w:trPr>
        <w:tc>
          <w:tcPr>
            <w:tcW w:w="2456" w:type="dxa"/>
          </w:tcPr>
          <w:p w14:paraId="1B42BF4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229" w:type="dxa"/>
          </w:tcPr>
          <w:p w14:paraId="6AB183B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231" w:type="dxa"/>
          </w:tcPr>
          <w:p w14:paraId="3717E30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231" w:type="dxa"/>
          </w:tcPr>
          <w:p w14:paraId="2A6C90C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21" w:type="dxa"/>
          </w:tcPr>
          <w:p w14:paraId="21FA0B7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093" w:type="dxa"/>
          </w:tcPr>
          <w:p w14:paraId="109695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6924BAAA" w14:textId="77777777" w:rsidTr="007E2376">
        <w:trPr>
          <w:jc w:val="center"/>
        </w:trPr>
        <w:tc>
          <w:tcPr>
            <w:tcW w:w="2456" w:type="dxa"/>
          </w:tcPr>
          <w:p w14:paraId="1B966CF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229" w:type="dxa"/>
          </w:tcPr>
          <w:p w14:paraId="74DF9F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231" w:type="dxa"/>
          </w:tcPr>
          <w:p w14:paraId="41ECE0F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231" w:type="dxa"/>
          </w:tcPr>
          <w:p w14:paraId="3780579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221" w:type="dxa"/>
          </w:tcPr>
          <w:p w14:paraId="51AD74E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093" w:type="dxa"/>
          </w:tcPr>
          <w:p w14:paraId="066B9AF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32F0ACC9" w14:textId="77777777" w:rsidTr="007E2376">
        <w:trPr>
          <w:jc w:val="center"/>
        </w:trPr>
        <w:tc>
          <w:tcPr>
            <w:tcW w:w="2456" w:type="dxa"/>
          </w:tcPr>
          <w:p w14:paraId="4119E9C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229" w:type="dxa"/>
          </w:tcPr>
          <w:p w14:paraId="1A2AE9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231" w:type="dxa"/>
          </w:tcPr>
          <w:p w14:paraId="7B39F0E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1231" w:type="dxa"/>
          </w:tcPr>
          <w:p w14:paraId="78DACAF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21" w:type="dxa"/>
          </w:tcPr>
          <w:p w14:paraId="7CA86C4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093" w:type="dxa"/>
          </w:tcPr>
          <w:p w14:paraId="644E827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577B3507" w14:textId="77777777" w:rsidTr="007E2376">
        <w:trPr>
          <w:jc w:val="center"/>
        </w:trPr>
        <w:tc>
          <w:tcPr>
            <w:tcW w:w="2456" w:type="dxa"/>
          </w:tcPr>
          <w:p w14:paraId="5621576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229" w:type="dxa"/>
          </w:tcPr>
          <w:p w14:paraId="5823406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71</w:t>
            </w:r>
          </w:p>
        </w:tc>
        <w:tc>
          <w:tcPr>
            <w:tcW w:w="1231" w:type="dxa"/>
          </w:tcPr>
          <w:p w14:paraId="5B6B2A9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231" w:type="dxa"/>
          </w:tcPr>
          <w:p w14:paraId="394D443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21" w:type="dxa"/>
          </w:tcPr>
          <w:p w14:paraId="643E9A4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093" w:type="dxa"/>
          </w:tcPr>
          <w:p w14:paraId="50B1FE7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4CE73D7" w14:textId="77777777" w:rsidTr="007E2376">
        <w:trPr>
          <w:jc w:val="center"/>
        </w:trPr>
        <w:tc>
          <w:tcPr>
            <w:tcW w:w="2456" w:type="dxa"/>
          </w:tcPr>
          <w:p w14:paraId="2CAE30A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229" w:type="dxa"/>
          </w:tcPr>
          <w:p w14:paraId="318E1C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231" w:type="dxa"/>
          </w:tcPr>
          <w:p w14:paraId="33DE1D4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c>
          <w:tcPr>
            <w:tcW w:w="1231" w:type="dxa"/>
          </w:tcPr>
          <w:p w14:paraId="6B1569A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221" w:type="dxa"/>
          </w:tcPr>
          <w:p w14:paraId="2F83357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093" w:type="dxa"/>
          </w:tcPr>
          <w:p w14:paraId="57A6CB3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14:paraId="6F3ED2C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829D831" w14:textId="77777777" w:rsidR="00D44F93" w:rsidRDefault="00D44F93">
      <w:pPr>
        <w:rPr>
          <w:rFonts w:ascii="Georgia" w:hAnsi="Georgia"/>
          <w:sz w:val="22"/>
          <w:szCs w:val="22"/>
        </w:rPr>
      </w:pPr>
      <w:r>
        <w:rPr>
          <w:rFonts w:ascii="Georgia" w:hAnsi="Georgia"/>
          <w:sz w:val="22"/>
          <w:szCs w:val="22"/>
        </w:rPr>
        <w:br w:type="page"/>
      </w:r>
    </w:p>
    <w:p w14:paraId="5857A1D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29.</w:t>
      </w:r>
      <w:r w:rsidRPr="00DE6C92">
        <w:rPr>
          <w:rFonts w:ascii="Georgia" w:hAnsi="Georgia"/>
          <w:sz w:val="22"/>
          <w:szCs w:val="22"/>
        </w:rPr>
        <w:tab/>
        <w:t>In general, do you approve or disapprove of the way the Obama administration is handling the issue of deportations?</w:t>
      </w:r>
    </w:p>
    <w:p w14:paraId="34E8D7B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7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8"/>
        <w:gridCol w:w="1218"/>
        <w:gridCol w:w="1516"/>
        <w:gridCol w:w="1060"/>
        <w:gridCol w:w="1138"/>
      </w:tblGrid>
      <w:tr w:rsidR="007E2376" w:rsidRPr="00DE6C92" w14:paraId="3E1C73DB" w14:textId="77777777" w:rsidTr="007E2376">
        <w:trPr>
          <w:jc w:val="center"/>
        </w:trPr>
        <w:tc>
          <w:tcPr>
            <w:tcW w:w="2418" w:type="dxa"/>
            <w:shd w:val="clear" w:color="auto" w:fill="C0C0C0"/>
            <w:vAlign w:val="bottom"/>
          </w:tcPr>
          <w:p w14:paraId="63A7CE0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23" w:type="dxa"/>
            <w:shd w:val="clear" w:color="auto" w:fill="C0C0C0"/>
            <w:vAlign w:val="bottom"/>
          </w:tcPr>
          <w:p w14:paraId="379716B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Approve</w:t>
            </w:r>
          </w:p>
        </w:tc>
        <w:tc>
          <w:tcPr>
            <w:tcW w:w="1414" w:type="dxa"/>
            <w:shd w:val="clear" w:color="auto" w:fill="C0C0C0"/>
            <w:vAlign w:val="bottom"/>
          </w:tcPr>
          <w:p w14:paraId="3A4F4B3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Disapprove</w:t>
            </w:r>
          </w:p>
        </w:tc>
        <w:tc>
          <w:tcPr>
            <w:tcW w:w="1085" w:type="dxa"/>
            <w:shd w:val="clear" w:color="auto" w:fill="C0C0C0"/>
            <w:vAlign w:val="bottom"/>
          </w:tcPr>
          <w:p w14:paraId="0F05439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90" w:type="dxa"/>
            <w:shd w:val="clear" w:color="auto" w:fill="C0C0C0"/>
            <w:vAlign w:val="bottom"/>
          </w:tcPr>
          <w:p w14:paraId="57FDC93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0966DC75" w14:textId="77777777" w:rsidTr="007E2376">
        <w:trPr>
          <w:jc w:val="center"/>
        </w:trPr>
        <w:tc>
          <w:tcPr>
            <w:tcW w:w="2418" w:type="dxa"/>
          </w:tcPr>
          <w:p w14:paraId="6495799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223" w:type="dxa"/>
          </w:tcPr>
          <w:p w14:paraId="5566784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414" w:type="dxa"/>
          </w:tcPr>
          <w:p w14:paraId="5722627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1085" w:type="dxa"/>
          </w:tcPr>
          <w:p w14:paraId="5D283B0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090" w:type="dxa"/>
          </w:tcPr>
          <w:p w14:paraId="6B6E816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5C3A9270" w14:textId="77777777" w:rsidTr="007E2376">
        <w:trPr>
          <w:jc w:val="center"/>
        </w:trPr>
        <w:tc>
          <w:tcPr>
            <w:tcW w:w="2418" w:type="dxa"/>
          </w:tcPr>
          <w:p w14:paraId="4A24232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223" w:type="dxa"/>
          </w:tcPr>
          <w:p w14:paraId="6766A22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414" w:type="dxa"/>
          </w:tcPr>
          <w:p w14:paraId="6766C6F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1085" w:type="dxa"/>
          </w:tcPr>
          <w:p w14:paraId="6CEB0E8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090" w:type="dxa"/>
          </w:tcPr>
          <w:p w14:paraId="1099180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3562F77B" w14:textId="77777777" w:rsidTr="007E2376">
        <w:trPr>
          <w:jc w:val="center"/>
        </w:trPr>
        <w:tc>
          <w:tcPr>
            <w:tcW w:w="2418" w:type="dxa"/>
          </w:tcPr>
          <w:p w14:paraId="4E10B5B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223" w:type="dxa"/>
          </w:tcPr>
          <w:p w14:paraId="721918C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414" w:type="dxa"/>
          </w:tcPr>
          <w:p w14:paraId="47D98E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70</w:t>
            </w:r>
          </w:p>
        </w:tc>
        <w:tc>
          <w:tcPr>
            <w:tcW w:w="1085" w:type="dxa"/>
          </w:tcPr>
          <w:p w14:paraId="00399B2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090" w:type="dxa"/>
          </w:tcPr>
          <w:p w14:paraId="3D02F44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24EE57ED" w14:textId="77777777" w:rsidTr="007E2376">
        <w:trPr>
          <w:jc w:val="center"/>
        </w:trPr>
        <w:tc>
          <w:tcPr>
            <w:tcW w:w="2418" w:type="dxa"/>
          </w:tcPr>
          <w:p w14:paraId="30BCF2D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223" w:type="dxa"/>
          </w:tcPr>
          <w:p w14:paraId="5BBBFA3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414" w:type="dxa"/>
          </w:tcPr>
          <w:p w14:paraId="557A017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64</w:t>
            </w:r>
          </w:p>
        </w:tc>
        <w:tc>
          <w:tcPr>
            <w:tcW w:w="1085" w:type="dxa"/>
          </w:tcPr>
          <w:p w14:paraId="4497200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090" w:type="dxa"/>
          </w:tcPr>
          <w:p w14:paraId="74B37DC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7C6794DF" w14:textId="77777777" w:rsidTr="007E2376">
        <w:trPr>
          <w:jc w:val="center"/>
        </w:trPr>
        <w:tc>
          <w:tcPr>
            <w:tcW w:w="2418" w:type="dxa"/>
          </w:tcPr>
          <w:p w14:paraId="66AFDDF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223" w:type="dxa"/>
          </w:tcPr>
          <w:p w14:paraId="03E30F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414" w:type="dxa"/>
          </w:tcPr>
          <w:p w14:paraId="38D348A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73</w:t>
            </w:r>
          </w:p>
        </w:tc>
        <w:tc>
          <w:tcPr>
            <w:tcW w:w="1085" w:type="dxa"/>
          </w:tcPr>
          <w:p w14:paraId="1C97CF4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090" w:type="dxa"/>
          </w:tcPr>
          <w:p w14:paraId="06F83DC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CC11B32" w14:textId="77777777" w:rsidTr="007E2376">
        <w:trPr>
          <w:jc w:val="center"/>
        </w:trPr>
        <w:tc>
          <w:tcPr>
            <w:tcW w:w="2418" w:type="dxa"/>
          </w:tcPr>
          <w:p w14:paraId="2CC7201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223" w:type="dxa"/>
          </w:tcPr>
          <w:p w14:paraId="6E267CD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414" w:type="dxa"/>
          </w:tcPr>
          <w:p w14:paraId="55908C0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76</w:t>
            </w:r>
          </w:p>
        </w:tc>
        <w:tc>
          <w:tcPr>
            <w:tcW w:w="1085" w:type="dxa"/>
          </w:tcPr>
          <w:p w14:paraId="2558409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090" w:type="dxa"/>
          </w:tcPr>
          <w:p w14:paraId="45B35B4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C6EFA37" w14:textId="77777777" w:rsidTr="007E2376">
        <w:trPr>
          <w:jc w:val="center"/>
        </w:trPr>
        <w:tc>
          <w:tcPr>
            <w:tcW w:w="2418" w:type="dxa"/>
          </w:tcPr>
          <w:p w14:paraId="673CF85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223" w:type="dxa"/>
          </w:tcPr>
          <w:p w14:paraId="290F539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414" w:type="dxa"/>
          </w:tcPr>
          <w:p w14:paraId="4C0737C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085" w:type="dxa"/>
          </w:tcPr>
          <w:p w14:paraId="4BF3984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090" w:type="dxa"/>
          </w:tcPr>
          <w:p w14:paraId="5B266EA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bl>
    <w:p w14:paraId="7882071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2F57DC8C" w14:textId="77777777" w:rsidR="003A082C" w:rsidRPr="00DE6C92" w:rsidRDefault="003A082C"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QUESTION 30 PRIOR TO QUESTION 27</w:t>
      </w:r>
    </w:p>
    <w:p w14:paraId="58B4A7D2" w14:textId="77777777" w:rsidR="003A082C" w:rsidRPr="00DE6C92" w:rsidRDefault="003A082C"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25970FA3" w14:textId="77777777" w:rsidR="00400CE4" w:rsidRPr="00DE6C92" w:rsidRDefault="00400CE4">
      <w:pPr>
        <w:rPr>
          <w:rFonts w:ascii="Georgia" w:hAnsi="Georgia"/>
          <w:b/>
          <w:sz w:val="22"/>
          <w:szCs w:val="22"/>
        </w:rPr>
      </w:pPr>
      <w:r w:rsidRPr="00DE6C92">
        <w:rPr>
          <w:rFonts w:ascii="Georgia" w:hAnsi="Georgia"/>
          <w:b/>
          <w:sz w:val="22"/>
          <w:szCs w:val="22"/>
        </w:rPr>
        <w:br w:type="page"/>
      </w:r>
    </w:p>
    <w:p w14:paraId="2F3FACB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ECONOMY</w:t>
      </w:r>
    </w:p>
    <w:p w14:paraId="38D1D3C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4B6575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READ: On another topic…</w:t>
      </w:r>
    </w:p>
    <w:p w14:paraId="424109C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421167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33.</w:t>
      </w:r>
      <w:r w:rsidRPr="00DE6C92">
        <w:rPr>
          <w:rFonts w:ascii="Georgia" w:hAnsi="Georgia"/>
          <w:sz w:val="22"/>
          <w:szCs w:val="22"/>
        </w:rPr>
        <w:tab/>
        <w:t>How would you rate your own personal financial situation? Would you say you are in excellent shape, good shape, only fair shape or poor shape financially?</w:t>
      </w:r>
    </w:p>
    <w:p w14:paraId="1466F6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p>
    <w:tbl>
      <w:tblPr>
        <w:tblW w:w="9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2"/>
        <w:gridCol w:w="1264"/>
        <w:gridCol w:w="1220"/>
        <w:gridCol w:w="1208"/>
        <w:gridCol w:w="1209"/>
        <w:gridCol w:w="1211"/>
        <w:gridCol w:w="1138"/>
      </w:tblGrid>
      <w:tr w:rsidR="007E2376" w:rsidRPr="00DE6C92" w14:paraId="618DBE45" w14:textId="77777777" w:rsidTr="007E2376">
        <w:trPr>
          <w:jc w:val="center"/>
        </w:trPr>
        <w:tc>
          <w:tcPr>
            <w:tcW w:w="2456" w:type="dxa"/>
            <w:shd w:val="clear" w:color="auto" w:fill="C0C0C0"/>
            <w:vAlign w:val="bottom"/>
          </w:tcPr>
          <w:p w14:paraId="4D0FF81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29" w:type="dxa"/>
            <w:shd w:val="clear" w:color="auto" w:fill="C0C0C0"/>
            <w:vAlign w:val="bottom"/>
          </w:tcPr>
          <w:p w14:paraId="78AE86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Excellent</w:t>
            </w:r>
          </w:p>
        </w:tc>
        <w:tc>
          <w:tcPr>
            <w:tcW w:w="1231" w:type="dxa"/>
            <w:shd w:val="clear" w:color="auto" w:fill="C0C0C0"/>
            <w:vAlign w:val="bottom"/>
          </w:tcPr>
          <w:p w14:paraId="5A60CF3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Good</w:t>
            </w:r>
          </w:p>
        </w:tc>
        <w:tc>
          <w:tcPr>
            <w:tcW w:w="1221" w:type="dxa"/>
            <w:shd w:val="clear" w:color="auto" w:fill="C0C0C0"/>
            <w:vAlign w:val="bottom"/>
          </w:tcPr>
          <w:p w14:paraId="4EFA50F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Only fair</w:t>
            </w:r>
          </w:p>
        </w:tc>
        <w:tc>
          <w:tcPr>
            <w:tcW w:w="1221" w:type="dxa"/>
            <w:shd w:val="clear" w:color="auto" w:fill="C0C0C0"/>
            <w:vAlign w:val="bottom"/>
          </w:tcPr>
          <w:p w14:paraId="7400E15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Poor</w:t>
            </w:r>
          </w:p>
        </w:tc>
        <w:tc>
          <w:tcPr>
            <w:tcW w:w="1221" w:type="dxa"/>
            <w:shd w:val="clear" w:color="auto" w:fill="C0C0C0"/>
            <w:vAlign w:val="bottom"/>
          </w:tcPr>
          <w:p w14:paraId="60D240C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93" w:type="dxa"/>
            <w:shd w:val="clear" w:color="auto" w:fill="C0C0C0"/>
            <w:vAlign w:val="bottom"/>
          </w:tcPr>
          <w:p w14:paraId="7D0C726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3AD73ECD" w14:textId="77777777" w:rsidTr="007E2376">
        <w:trPr>
          <w:jc w:val="center"/>
        </w:trPr>
        <w:tc>
          <w:tcPr>
            <w:tcW w:w="2456" w:type="dxa"/>
          </w:tcPr>
          <w:p w14:paraId="15C949C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229" w:type="dxa"/>
          </w:tcPr>
          <w:p w14:paraId="6620935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31" w:type="dxa"/>
          </w:tcPr>
          <w:p w14:paraId="0AC22D7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221" w:type="dxa"/>
          </w:tcPr>
          <w:p w14:paraId="5657813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221" w:type="dxa"/>
          </w:tcPr>
          <w:p w14:paraId="76057B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221" w:type="dxa"/>
          </w:tcPr>
          <w:p w14:paraId="4B50063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3" w:type="dxa"/>
          </w:tcPr>
          <w:p w14:paraId="580B0BF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59C57D32" w14:textId="77777777" w:rsidTr="007E2376">
        <w:trPr>
          <w:jc w:val="center"/>
        </w:trPr>
        <w:tc>
          <w:tcPr>
            <w:tcW w:w="2456" w:type="dxa"/>
          </w:tcPr>
          <w:p w14:paraId="6E91152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229" w:type="dxa"/>
          </w:tcPr>
          <w:p w14:paraId="4EE5CC2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31" w:type="dxa"/>
          </w:tcPr>
          <w:p w14:paraId="60D6544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221" w:type="dxa"/>
          </w:tcPr>
          <w:p w14:paraId="196C0CA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221" w:type="dxa"/>
          </w:tcPr>
          <w:p w14:paraId="612E028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221" w:type="dxa"/>
          </w:tcPr>
          <w:p w14:paraId="3D233CF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3" w:type="dxa"/>
          </w:tcPr>
          <w:p w14:paraId="0BE7E19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2E5DBC93" w14:textId="77777777" w:rsidTr="007E2376">
        <w:trPr>
          <w:jc w:val="center"/>
        </w:trPr>
        <w:tc>
          <w:tcPr>
            <w:tcW w:w="2456" w:type="dxa"/>
          </w:tcPr>
          <w:p w14:paraId="0860DB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229" w:type="dxa"/>
          </w:tcPr>
          <w:p w14:paraId="06C727C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31" w:type="dxa"/>
          </w:tcPr>
          <w:p w14:paraId="214D996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221" w:type="dxa"/>
          </w:tcPr>
          <w:p w14:paraId="39026F9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221" w:type="dxa"/>
          </w:tcPr>
          <w:p w14:paraId="2D7FBAA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221" w:type="dxa"/>
          </w:tcPr>
          <w:p w14:paraId="1828D83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3" w:type="dxa"/>
          </w:tcPr>
          <w:p w14:paraId="71FA676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77AD15E" w14:textId="77777777" w:rsidTr="007E2376">
        <w:trPr>
          <w:jc w:val="center"/>
        </w:trPr>
        <w:tc>
          <w:tcPr>
            <w:tcW w:w="2456" w:type="dxa"/>
          </w:tcPr>
          <w:p w14:paraId="5D182B7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229" w:type="dxa"/>
          </w:tcPr>
          <w:p w14:paraId="0347784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31" w:type="dxa"/>
          </w:tcPr>
          <w:p w14:paraId="67DEEB2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221" w:type="dxa"/>
          </w:tcPr>
          <w:p w14:paraId="6DF108F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221" w:type="dxa"/>
          </w:tcPr>
          <w:p w14:paraId="52F1167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221" w:type="dxa"/>
          </w:tcPr>
          <w:p w14:paraId="05F7921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3" w:type="dxa"/>
          </w:tcPr>
          <w:p w14:paraId="05AC8BC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8FC3302" w14:textId="77777777" w:rsidTr="007E2376">
        <w:trPr>
          <w:jc w:val="center"/>
        </w:trPr>
        <w:tc>
          <w:tcPr>
            <w:tcW w:w="2456" w:type="dxa"/>
          </w:tcPr>
          <w:p w14:paraId="4DBEE3F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229" w:type="dxa"/>
          </w:tcPr>
          <w:p w14:paraId="2F3BFB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31" w:type="dxa"/>
          </w:tcPr>
          <w:p w14:paraId="2B2E505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221" w:type="dxa"/>
          </w:tcPr>
          <w:p w14:paraId="2ACD576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221" w:type="dxa"/>
          </w:tcPr>
          <w:p w14:paraId="229EC19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221" w:type="dxa"/>
          </w:tcPr>
          <w:p w14:paraId="3F74A58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3" w:type="dxa"/>
          </w:tcPr>
          <w:p w14:paraId="78FEFB5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55871EB" w14:textId="77777777" w:rsidTr="007E2376">
        <w:trPr>
          <w:jc w:val="center"/>
        </w:trPr>
        <w:tc>
          <w:tcPr>
            <w:tcW w:w="2456" w:type="dxa"/>
          </w:tcPr>
          <w:p w14:paraId="2E3DB2D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229" w:type="dxa"/>
          </w:tcPr>
          <w:p w14:paraId="10019C4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31" w:type="dxa"/>
          </w:tcPr>
          <w:p w14:paraId="28D5D51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21" w:type="dxa"/>
          </w:tcPr>
          <w:p w14:paraId="2E5BD5A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65</w:t>
            </w:r>
          </w:p>
        </w:tc>
        <w:tc>
          <w:tcPr>
            <w:tcW w:w="1221" w:type="dxa"/>
          </w:tcPr>
          <w:p w14:paraId="141F3CE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221" w:type="dxa"/>
          </w:tcPr>
          <w:p w14:paraId="0D706BB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3" w:type="dxa"/>
          </w:tcPr>
          <w:p w14:paraId="2CE0563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7188BAD" w14:textId="77777777" w:rsidTr="007E2376">
        <w:trPr>
          <w:jc w:val="center"/>
        </w:trPr>
        <w:tc>
          <w:tcPr>
            <w:tcW w:w="2456" w:type="dxa"/>
          </w:tcPr>
          <w:p w14:paraId="1D171A7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229" w:type="dxa"/>
          </w:tcPr>
          <w:p w14:paraId="1A5F15C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31" w:type="dxa"/>
          </w:tcPr>
          <w:p w14:paraId="4CD274B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1221" w:type="dxa"/>
          </w:tcPr>
          <w:p w14:paraId="40D5588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221" w:type="dxa"/>
          </w:tcPr>
          <w:p w14:paraId="53B1A25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221" w:type="dxa"/>
          </w:tcPr>
          <w:p w14:paraId="60AD83A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3" w:type="dxa"/>
          </w:tcPr>
          <w:p w14:paraId="7BA153C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14:paraId="03B372A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641F5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34. </w:t>
      </w:r>
      <w:r w:rsidRPr="00DE6C92">
        <w:rPr>
          <w:rFonts w:ascii="Georgia" w:hAnsi="Georgia"/>
          <w:sz w:val="22"/>
          <w:szCs w:val="22"/>
        </w:rPr>
        <w:tab/>
        <w:t xml:space="preserve">Over the course of the next year, do you think the financial situation of you and your family will improve a lot, improve some, get a little worse or get a lot worse? </w:t>
      </w:r>
    </w:p>
    <w:p w14:paraId="7B64425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tbl>
      <w:tblPr>
        <w:tblW w:w="101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8"/>
        <w:gridCol w:w="710"/>
        <w:gridCol w:w="1187"/>
        <w:gridCol w:w="1187"/>
        <w:gridCol w:w="710"/>
        <w:gridCol w:w="1069"/>
        <w:gridCol w:w="963"/>
        <w:gridCol w:w="839"/>
        <w:gridCol w:w="838"/>
        <w:gridCol w:w="1138"/>
      </w:tblGrid>
      <w:tr w:rsidR="004D6E25" w:rsidRPr="00DE6C92" w14:paraId="4C8241A3" w14:textId="77777777" w:rsidTr="007E2376">
        <w:trPr>
          <w:jc w:val="center"/>
        </w:trPr>
        <w:tc>
          <w:tcPr>
            <w:tcW w:w="1873" w:type="dxa"/>
            <w:vMerge w:val="restart"/>
            <w:shd w:val="clear" w:color="auto" w:fill="C0C0C0"/>
            <w:vAlign w:val="bottom"/>
          </w:tcPr>
          <w:p w14:paraId="50517B96"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2754" w:type="dxa"/>
            <w:gridSpan w:val="3"/>
            <w:shd w:val="clear" w:color="auto" w:fill="C0C0C0"/>
          </w:tcPr>
          <w:p w14:paraId="60FF190F"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IMPROVE</w:t>
            </w:r>
          </w:p>
        </w:tc>
        <w:tc>
          <w:tcPr>
            <w:tcW w:w="2943" w:type="dxa"/>
            <w:gridSpan w:val="3"/>
            <w:shd w:val="clear" w:color="auto" w:fill="C0C0C0"/>
          </w:tcPr>
          <w:p w14:paraId="3571400C"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WORSEN</w:t>
            </w:r>
          </w:p>
        </w:tc>
        <w:tc>
          <w:tcPr>
            <w:tcW w:w="868" w:type="dxa"/>
            <w:vMerge w:val="restart"/>
            <w:shd w:val="clear" w:color="auto" w:fill="C0C0C0"/>
            <w:vAlign w:val="bottom"/>
          </w:tcPr>
          <w:p w14:paraId="54B2DFE7"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Stay the same</w:t>
            </w:r>
          </w:p>
        </w:tc>
        <w:tc>
          <w:tcPr>
            <w:tcW w:w="787" w:type="dxa"/>
            <w:vMerge w:val="restart"/>
            <w:shd w:val="clear" w:color="auto" w:fill="C0C0C0"/>
            <w:vAlign w:val="bottom"/>
          </w:tcPr>
          <w:p w14:paraId="6D448F0F"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974" w:type="dxa"/>
            <w:vMerge w:val="restart"/>
            <w:shd w:val="clear" w:color="auto" w:fill="C0C0C0"/>
            <w:vAlign w:val="bottom"/>
          </w:tcPr>
          <w:p w14:paraId="7A313319"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14:paraId="0FFAD206" w14:textId="77777777" w:rsidTr="007E2376">
        <w:trPr>
          <w:jc w:val="center"/>
        </w:trPr>
        <w:tc>
          <w:tcPr>
            <w:tcW w:w="1873" w:type="dxa"/>
            <w:vMerge/>
            <w:shd w:val="clear" w:color="auto" w:fill="C0C0C0"/>
            <w:vAlign w:val="bottom"/>
          </w:tcPr>
          <w:p w14:paraId="3C1CF849"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08" w:type="dxa"/>
            <w:shd w:val="clear" w:color="auto" w:fill="C0C0C0"/>
            <w:vAlign w:val="bottom"/>
          </w:tcPr>
          <w:p w14:paraId="3E6DDBD7"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023" w:type="dxa"/>
            <w:shd w:val="clear" w:color="auto" w:fill="C0C0C0"/>
            <w:vAlign w:val="bottom"/>
          </w:tcPr>
          <w:p w14:paraId="1797A059"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Improve a lot</w:t>
            </w:r>
          </w:p>
        </w:tc>
        <w:tc>
          <w:tcPr>
            <w:tcW w:w="1023" w:type="dxa"/>
            <w:shd w:val="clear" w:color="auto" w:fill="C0C0C0"/>
            <w:vAlign w:val="bottom"/>
          </w:tcPr>
          <w:p w14:paraId="2EEF369F"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Improve some</w:t>
            </w:r>
          </w:p>
        </w:tc>
        <w:tc>
          <w:tcPr>
            <w:tcW w:w="669" w:type="dxa"/>
            <w:shd w:val="clear" w:color="auto" w:fill="C0C0C0"/>
            <w:vAlign w:val="bottom"/>
          </w:tcPr>
          <w:p w14:paraId="2A0F45C2"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245" w:type="dxa"/>
            <w:shd w:val="clear" w:color="auto" w:fill="C0C0C0"/>
            <w:vAlign w:val="bottom"/>
          </w:tcPr>
          <w:p w14:paraId="26F3EEB5"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Get a little worse</w:t>
            </w:r>
          </w:p>
        </w:tc>
        <w:tc>
          <w:tcPr>
            <w:tcW w:w="1029" w:type="dxa"/>
            <w:shd w:val="clear" w:color="auto" w:fill="C0C0C0"/>
            <w:vAlign w:val="bottom"/>
          </w:tcPr>
          <w:p w14:paraId="77195750"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Get a lot worse</w:t>
            </w:r>
          </w:p>
        </w:tc>
        <w:tc>
          <w:tcPr>
            <w:tcW w:w="868" w:type="dxa"/>
            <w:vMerge/>
            <w:shd w:val="clear" w:color="auto" w:fill="C0C0C0"/>
            <w:vAlign w:val="bottom"/>
          </w:tcPr>
          <w:p w14:paraId="223795CB"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87" w:type="dxa"/>
            <w:vMerge/>
            <w:shd w:val="clear" w:color="auto" w:fill="C0C0C0"/>
            <w:vAlign w:val="bottom"/>
          </w:tcPr>
          <w:p w14:paraId="497A5ECB"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74" w:type="dxa"/>
            <w:vMerge/>
            <w:shd w:val="clear" w:color="auto" w:fill="C0C0C0"/>
            <w:vAlign w:val="bottom"/>
          </w:tcPr>
          <w:p w14:paraId="7693679C"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14:paraId="2709CFC0" w14:textId="77777777" w:rsidTr="007E2376">
        <w:trPr>
          <w:jc w:val="center"/>
        </w:trPr>
        <w:tc>
          <w:tcPr>
            <w:tcW w:w="1873" w:type="dxa"/>
          </w:tcPr>
          <w:p w14:paraId="2457D78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08" w:type="dxa"/>
          </w:tcPr>
          <w:p w14:paraId="58F3CAA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023" w:type="dxa"/>
          </w:tcPr>
          <w:p w14:paraId="1BB2517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023" w:type="dxa"/>
          </w:tcPr>
          <w:p w14:paraId="22ED2D0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669" w:type="dxa"/>
          </w:tcPr>
          <w:p w14:paraId="7FE5791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245" w:type="dxa"/>
          </w:tcPr>
          <w:p w14:paraId="2162C0B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029" w:type="dxa"/>
          </w:tcPr>
          <w:p w14:paraId="64872AA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868" w:type="dxa"/>
          </w:tcPr>
          <w:p w14:paraId="307B44A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787" w:type="dxa"/>
          </w:tcPr>
          <w:p w14:paraId="040545D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74" w:type="dxa"/>
          </w:tcPr>
          <w:p w14:paraId="5954D8B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4187E905" w14:textId="77777777" w:rsidTr="007E2376">
        <w:trPr>
          <w:jc w:val="center"/>
        </w:trPr>
        <w:tc>
          <w:tcPr>
            <w:tcW w:w="1873" w:type="dxa"/>
          </w:tcPr>
          <w:p w14:paraId="3E73BD3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08" w:type="dxa"/>
          </w:tcPr>
          <w:p w14:paraId="792F816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71</w:t>
            </w:r>
          </w:p>
        </w:tc>
        <w:tc>
          <w:tcPr>
            <w:tcW w:w="1023" w:type="dxa"/>
          </w:tcPr>
          <w:p w14:paraId="2E837D9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023" w:type="dxa"/>
          </w:tcPr>
          <w:p w14:paraId="057606C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c>
          <w:tcPr>
            <w:tcW w:w="669" w:type="dxa"/>
          </w:tcPr>
          <w:p w14:paraId="1BEE38D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245" w:type="dxa"/>
          </w:tcPr>
          <w:p w14:paraId="1D06527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029" w:type="dxa"/>
          </w:tcPr>
          <w:p w14:paraId="16965CF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868" w:type="dxa"/>
          </w:tcPr>
          <w:p w14:paraId="217989B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787" w:type="dxa"/>
          </w:tcPr>
          <w:p w14:paraId="4EA4C90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74" w:type="dxa"/>
          </w:tcPr>
          <w:p w14:paraId="22C02CE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0DCF31EB" w14:textId="77777777" w:rsidTr="007E2376">
        <w:trPr>
          <w:jc w:val="center"/>
        </w:trPr>
        <w:tc>
          <w:tcPr>
            <w:tcW w:w="1873" w:type="dxa"/>
          </w:tcPr>
          <w:p w14:paraId="160340C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08" w:type="dxa"/>
          </w:tcPr>
          <w:p w14:paraId="15D8011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023" w:type="dxa"/>
          </w:tcPr>
          <w:p w14:paraId="1AAE5BB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023" w:type="dxa"/>
          </w:tcPr>
          <w:p w14:paraId="2E017A8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669" w:type="dxa"/>
          </w:tcPr>
          <w:p w14:paraId="09C79C3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245" w:type="dxa"/>
          </w:tcPr>
          <w:p w14:paraId="49BFA7E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029" w:type="dxa"/>
          </w:tcPr>
          <w:p w14:paraId="5899AA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868" w:type="dxa"/>
          </w:tcPr>
          <w:p w14:paraId="1A41130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787" w:type="dxa"/>
          </w:tcPr>
          <w:p w14:paraId="4D840E6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74" w:type="dxa"/>
          </w:tcPr>
          <w:p w14:paraId="5E2A0A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55597F0C" w14:textId="77777777" w:rsidTr="007E2376">
        <w:trPr>
          <w:jc w:val="center"/>
        </w:trPr>
        <w:tc>
          <w:tcPr>
            <w:tcW w:w="1873" w:type="dxa"/>
          </w:tcPr>
          <w:p w14:paraId="60BABE8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08" w:type="dxa"/>
          </w:tcPr>
          <w:p w14:paraId="772BA5F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c>
          <w:tcPr>
            <w:tcW w:w="1023" w:type="dxa"/>
          </w:tcPr>
          <w:p w14:paraId="608BEB8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023" w:type="dxa"/>
          </w:tcPr>
          <w:p w14:paraId="72D73D0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669" w:type="dxa"/>
          </w:tcPr>
          <w:p w14:paraId="464D557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245" w:type="dxa"/>
          </w:tcPr>
          <w:p w14:paraId="1FD39B8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029" w:type="dxa"/>
          </w:tcPr>
          <w:p w14:paraId="14017A5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868" w:type="dxa"/>
          </w:tcPr>
          <w:p w14:paraId="17BED9E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787" w:type="dxa"/>
          </w:tcPr>
          <w:p w14:paraId="0FB9862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974" w:type="dxa"/>
          </w:tcPr>
          <w:p w14:paraId="5B5B36F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3DFED723" w14:textId="77777777" w:rsidTr="007E2376">
        <w:trPr>
          <w:jc w:val="center"/>
        </w:trPr>
        <w:tc>
          <w:tcPr>
            <w:tcW w:w="1873" w:type="dxa"/>
          </w:tcPr>
          <w:p w14:paraId="656BC1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08" w:type="dxa"/>
          </w:tcPr>
          <w:p w14:paraId="71F8C7D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023" w:type="dxa"/>
          </w:tcPr>
          <w:p w14:paraId="7018A3A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023" w:type="dxa"/>
          </w:tcPr>
          <w:p w14:paraId="7C4A4DC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669" w:type="dxa"/>
          </w:tcPr>
          <w:p w14:paraId="4997841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245" w:type="dxa"/>
          </w:tcPr>
          <w:p w14:paraId="54B45A3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029" w:type="dxa"/>
          </w:tcPr>
          <w:p w14:paraId="25F6290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868" w:type="dxa"/>
          </w:tcPr>
          <w:p w14:paraId="6F91CA9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787" w:type="dxa"/>
          </w:tcPr>
          <w:p w14:paraId="4715C7C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74" w:type="dxa"/>
          </w:tcPr>
          <w:p w14:paraId="299E6E6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62C62FC6" w14:textId="77777777" w:rsidTr="007E2376">
        <w:trPr>
          <w:jc w:val="center"/>
        </w:trPr>
        <w:tc>
          <w:tcPr>
            <w:tcW w:w="1873" w:type="dxa"/>
          </w:tcPr>
          <w:p w14:paraId="749032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08" w:type="dxa"/>
          </w:tcPr>
          <w:p w14:paraId="5AEE621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68</w:t>
            </w:r>
          </w:p>
        </w:tc>
        <w:tc>
          <w:tcPr>
            <w:tcW w:w="1023" w:type="dxa"/>
          </w:tcPr>
          <w:p w14:paraId="063512E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023" w:type="dxa"/>
          </w:tcPr>
          <w:p w14:paraId="3D22CA8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62</w:t>
            </w:r>
          </w:p>
        </w:tc>
        <w:tc>
          <w:tcPr>
            <w:tcW w:w="669" w:type="dxa"/>
          </w:tcPr>
          <w:p w14:paraId="7AC0C07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245" w:type="dxa"/>
          </w:tcPr>
          <w:p w14:paraId="4FA44EC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029" w:type="dxa"/>
          </w:tcPr>
          <w:p w14:paraId="6D6EEEF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68" w:type="dxa"/>
          </w:tcPr>
          <w:p w14:paraId="53D1C52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787" w:type="dxa"/>
          </w:tcPr>
          <w:p w14:paraId="31846FB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74" w:type="dxa"/>
          </w:tcPr>
          <w:p w14:paraId="40BE621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C771C22" w14:textId="77777777" w:rsidTr="007E2376">
        <w:trPr>
          <w:jc w:val="center"/>
        </w:trPr>
        <w:tc>
          <w:tcPr>
            <w:tcW w:w="1873" w:type="dxa"/>
          </w:tcPr>
          <w:p w14:paraId="68239ED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08" w:type="dxa"/>
          </w:tcPr>
          <w:p w14:paraId="399164C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023" w:type="dxa"/>
          </w:tcPr>
          <w:p w14:paraId="19D371B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023" w:type="dxa"/>
          </w:tcPr>
          <w:p w14:paraId="5FBD7FD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669" w:type="dxa"/>
          </w:tcPr>
          <w:p w14:paraId="03DF6F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245" w:type="dxa"/>
          </w:tcPr>
          <w:p w14:paraId="2DC23AC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029" w:type="dxa"/>
          </w:tcPr>
          <w:p w14:paraId="0F56D00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68" w:type="dxa"/>
          </w:tcPr>
          <w:p w14:paraId="1076375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787" w:type="dxa"/>
          </w:tcPr>
          <w:p w14:paraId="2235C5F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74" w:type="dxa"/>
          </w:tcPr>
          <w:p w14:paraId="03F7976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14:paraId="107F318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A9BAE1A" w14:textId="77777777" w:rsidR="00400CE4"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p>
    <w:p w14:paraId="41732623" w14:textId="77777777" w:rsidR="00400CE4" w:rsidRPr="00DE6C92" w:rsidRDefault="00400CE4">
      <w:pPr>
        <w:rPr>
          <w:rFonts w:ascii="Georgia" w:hAnsi="Georgia"/>
          <w:sz w:val="22"/>
          <w:szCs w:val="22"/>
        </w:rPr>
      </w:pPr>
      <w:r w:rsidRPr="00DE6C92">
        <w:rPr>
          <w:rFonts w:ascii="Georgia" w:hAnsi="Georgia"/>
          <w:sz w:val="22"/>
          <w:szCs w:val="22"/>
        </w:rPr>
        <w:br w:type="page"/>
      </w:r>
    </w:p>
    <w:p w14:paraId="798AEEF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35.</w:t>
      </w:r>
      <w:r w:rsidRPr="00DE6C92">
        <w:rPr>
          <w:rFonts w:ascii="Georgia" w:hAnsi="Georgia"/>
          <w:sz w:val="22"/>
          <w:szCs w:val="22"/>
        </w:rPr>
        <w:tab/>
        <w:t xml:space="preserve">Compared to your parents when they were the age you are now, do you think your own standard of living now is much better, somewhat better, about the same, somewhat worse, or much worse than theirs was?   </w:t>
      </w:r>
    </w:p>
    <w:p w14:paraId="61FD98C6" w14:textId="77777777" w:rsidR="007E2376" w:rsidRPr="00DE6C92" w:rsidRDefault="007E2376" w:rsidP="007E2376">
      <w:pPr>
        <w:tabs>
          <w:tab w:val="left" w:pos="-1620"/>
          <w:tab w:val="left" w:pos="-1440"/>
          <w:tab w:val="left" w:pos="-720"/>
          <w:tab w:val="left" w:pos="286"/>
          <w:tab w:val="left" w:pos="720"/>
          <w:tab w:val="left" w:pos="2160"/>
          <w:tab w:val="left" w:pos="2880"/>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p>
    <w:tbl>
      <w:tblPr>
        <w:tblW w:w="103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4"/>
        <w:gridCol w:w="710"/>
        <w:gridCol w:w="899"/>
        <w:gridCol w:w="1406"/>
        <w:gridCol w:w="902"/>
        <w:gridCol w:w="710"/>
        <w:gridCol w:w="1406"/>
        <w:gridCol w:w="971"/>
        <w:gridCol w:w="838"/>
        <w:gridCol w:w="1237"/>
      </w:tblGrid>
      <w:tr w:rsidR="004D6E25" w:rsidRPr="00DE6C92" w14:paraId="09199D66" w14:textId="77777777" w:rsidTr="00925683">
        <w:trPr>
          <w:jc w:val="center"/>
        </w:trPr>
        <w:tc>
          <w:tcPr>
            <w:tcW w:w="1253" w:type="dxa"/>
            <w:vMerge w:val="restart"/>
            <w:shd w:val="clear" w:color="auto" w:fill="C0C0C0"/>
            <w:vAlign w:val="bottom"/>
          </w:tcPr>
          <w:p w14:paraId="58DABC45"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3013" w:type="dxa"/>
            <w:gridSpan w:val="3"/>
            <w:shd w:val="clear" w:color="auto" w:fill="C0C0C0"/>
          </w:tcPr>
          <w:p w14:paraId="5A7582D3"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BETTER</w:t>
            </w:r>
          </w:p>
        </w:tc>
        <w:tc>
          <w:tcPr>
            <w:tcW w:w="901" w:type="dxa"/>
            <w:vMerge w:val="restart"/>
            <w:shd w:val="clear" w:color="auto" w:fill="C0C0C0"/>
            <w:vAlign w:val="bottom"/>
          </w:tcPr>
          <w:p w14:paraId="6928B7BC"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About the same</w:t>
            </w:r>
          </w:p>
        </w:tc>
        <w:tc>
          <w:tcPr>
            <w:tcW w:w="3085" w:type="dxa"/>
            <w:gridSpan w:val="3"/>
            <w:shd w:val="clear" w:color="auto" w:fill="C0C0C0"/>
          </w:tcPr>
          <w:p w14:paraId="5A1D9464" w14:textId="77777777" w:rsidR="004D6E25" w:rsidRPr="00DE6C92" w:rsidRDefault="004D6E25" w:rsidP="007E2376">
            <w:pPr>
              <w:pStyle w:val="ListParagraph"/>
              <w:numPr>
                <w:ilvl w:val="0"/>
                <w:numId w:val="0"/>
              </w:num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
              <w:jc w:val="center"/>
              <w:rPr>
                <w:rFonts w:ascii="Georgia" w:hAnsi="Georgia" w:cs="Times New Roman"/>
                <w:b/>
              </w:rPr>
            </w:pPr>
            <w:r w:rsidRPr="00DE6C92">
              <w:rPr>
                <w:rFonts w:ascii="Georgia" w:hAnsi="Georgia" w:cs="Times New Roman"/>
                <w:b/>
              </w:rPr>
              <w:t>WORSE</w:t>
            </w:r>
          </w:p>
        </w:tc>
        <w:tc>
          <w:tcPr>
            <w:tcW w:w="837" w:type="dxa"/>
            <w:vMerge w:val="restart"/>
            <w:shd w:val="clear" w:color="auto" w:fill="C0C0C0"/>
            <w:vAlign w:val="bottom"/>
          </w:tcPr>
          <w:p w14:paraId="3BD2AC27"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244" w:type="dxa"/>
            <w:vMerge w:val="restart"/>
            <w:shd w:val="clear" w:color="auto" w:fill="C0C0C0"/>
            <w:vAlign w:val="bottom"/>
          </w:tcPr>
          <w:p w14:paraId="1C231642"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925683" w:rsidRPr="00DE6C92" w14:paraId="2E68B4E7" w14:textId="77777777" w:rsidTr="00925683">
        <w:trPr>
          <w:jc w:val="center"/>
        </w:trPr>
        <w:tc>
          <w:tcPr>
            <w:tcW w:w="1253" w:type="dxa"/>
            <w:vMerge/>
            <w:shd w:val="clear" w:color="auto" w:fill="C0C0C0"/>
            <w:vAlign w:val="bottom"/>
          </w:tcPr>
          <w:p w14:paraId="36B8071B"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10" w:type="dxa"/>
            <w:shd w:val="clear" w:color="auto" w:fill="C0C0C0"/>
            <w:vAlign w:val="bottom"/>
          </w:tcPr>
          <w:p w14:paraId="4CF5615D"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898" w:type="dxa"/>
            <w:shd w:val="clear" w:color="auto" w:fill="C0C0C0"/>
            <w:vAlign w:val="bottom"/>
          </w:tcPr>
          <w:p w14:paraId="7CA4FC5B"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Much better</w:t>
            </w:r>
          </w:p>
        </w:tc>
        <w:tc>
          <w:tcPr>
            <w:tcW w:w="1405" w:type="dxa"/>
            <w:shd w:val="clear" w:color="auto" w:fill="C0C0C0"/>
            <w:vAlign w:val="bottom"/>
          </w:tcPr>
          <w:p w14:paraId="60722B83"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 better</w:t>
            </w:r>
          </w:p>
        </w:tc>
        <w:tc>
          <w:tcPr>
            <w:tcW w:w="901" w:type="dxa"/>
            <w:vMerge/>
            <w:shd w:val="clear" w:color="auto" w:fill="C0C0C0"/>
            <w:vAlign w:val="bottom"/>
          </w:tcPr>
          <w:p w14:paraId="16FC358E"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10" w:type="dxa"/>
            <w:shd w:val="clear" w:color="auto" w:fill="C0C0C0"/>
            <w:vAlign w:val="bottom"/>
          </w:tcPr>
          <w:p w14:paraId="649F50D1"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405" w:type="dxa"/>
            <w:shd w:val="clear" w:color="auto" w:fill="C0C0C0"/>
            <w:vAlign w:val="bottom"/>
          </w:tcPr>
          <w:p w14:paraId="4EEC3FA9"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 worse</w:t>
            </w:r>
          </w:p>
        </w:tc>
        <w:tc>
          <w:tcPr>
            <w:tcW w:w="970" w:type="dxa"/>
            <w:shd w:val="clear" w:color="auto" w:fill="C0C0C0"/>
            <w:vAlign w:val="bottom"/>
          </w:tcPr>
          <w:p w14:paraId="58531926" w14:textId="77777777" w:rsidR="004D6E25" w:rsidRPr="00DE6C92" w:rsidRDefault="004D6E25" w:rsidP="007E2376">
            <w:pPr>
              <w:pStyle w:val="ListParagraph"/>
              <w:numPr>
                <w:ilvl w:val="0"/>
                <w:numId w:val="0"/>
              </w:num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
              <w:jc w:val="center"/>
              <w:rPr>
                <w:rFonts w:ascii="Georgia" w:hAnsi="Georgia" w:cs="Times New Roman"/>
                <w:b/>
              </w:rPr>
            </w:pPr>
            <w:r w:rsidRPr="00DE6C92">
              <w:rPr>
                <w:rFonts w:ascii="Georgia" w:hAnsi="Georgia" w:cs="Times New Roman"/>
                <w:b/>
              </w:rPr>
              <w:t>Much worse</w:t>
            </w:r>
          </w:p>
        </w:tc>
        <w:tc>
          <w:tcPr>
            <w:tcW w:w="837" w:type="dxa"/>
            <w:vMerge/>
            <w:shd w:val="clear" w:color="auto" w:fill="C0C0C0"/>
            <w:vAlign w:val="bottom"/>
          </w:tcPr>
          <w:p w14:paraId="06F8B015"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44" w:type="dxa"/>
            <w:vMerge/>
            <w:shd w:val="clear" w:color="auto" w:fill="C0C0C0"/>
            <w:vAlign w:val="bottom"/>
          </w:tcPr>
          <w:p w14:paraId="0D87D0FA"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14:paraId="252024E3" w14:textId="77777777" w:rsidTr="00925683">
        <w:trPr>
          <w:jc w:val="center"/>
        </w:trPr>
        <w:tc>
          <w:tcPr>
            <w:tcW w:w="1253" w:type="dxa"/>
          </w:tcPr>
          <w:p w14:paraId="01F0D09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10" w:type="dxa"/>
          </w:tcPr>
          <w:p w14:paraId="0E7F26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898" w:type="dxa"/>
          </w:tcPr>
          <w:p w14:paraId="3EF1B07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405" w:type="dxa"/>
          </w:tcPr>
          <w:p w14:paraId="590C7F2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901" w:type="dxa"/>
          </w:tcPr>
          <w:p w14:paraId="4F77E46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710" w:type="dxa"/>
          </w:tcPr>
          <w:p w14:paraId="4581EAF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405" w:type="dxa"/>
          </w:tcPr>
          <w:p w14:paraId="2420756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970" w:type="dxa"/>
          </w:tcPr>
          <w:p w14:paraId="0C45B31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37" w:type="dxa"/>
          </w:tcPr>
          <w:p w14:paraId="68F325D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44" w:type="dxa"/>
          </w:tcPr>
          <w:p w14:paraId="52FF3EF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0BAF7402" w14:textId="77777777" w:rsidTr="00925683">
        <w:trPr>
          <w:jc w:val="center"/>
        </w:trPr>
        <w:tc>
          <w:tcPr>
            <w:tcW w:w="1253" w:type="dxa"/>
          </w:tcPr>
          <w:p w14:paraId="5D33DC0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10" w:type="dxa"/>
          </w:tcPr>
          <w:p w14:paraId="298DB26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62</w:t>
            </w:r>
          </w:p>
        </w:tc>
        <w:tc>
          <w:tcPr>
            <w:tcW w:w="898" w:type="dxa"/>
          </w:tcPr>
          <w:p w14:paraId="3C02889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405" w:type="dxa"/>
          </w:tcPr>
          <w:p w14:paraId="483EDAE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901" w:type="dxa"/>
          </w:tcPr>
          <w:p w14:paraId="2E60A5C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710" w:type="dxa"/>
          </w:tcPr>
          <w:p w14:paraId="4CC4F00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405" w:type="dxa"/>
          </w:tcPr>
          <w:p w14:paraId="3A3823F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70" w:type="dxa"/>
          </w:tcPr>
          <w:p w14:paraId="16C981A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837" w:type="dxa"/>
          </w:tcPr>
          <w:p w14:paraId="4B7F5D8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44" w:type="dxa"/>
          </w:tcPr>
          <w:p w14:paraId="7033BB9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0009FB09" w14:textId="77777777" w:rsidTr="00925683">
        <w:trPr>
          <w:jc w:val="center"/>
        </w:trPr>
        <w:tc>
          <w:tcPr>
            <w:tcW w:w="1253" w:type="dxa"/>
          </w:tcPr>
          <w:p w14:paraId="65022B6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10" w:type="dxa"/>
          </w:tcPr>
          <w:p w14:paraId="1F47A4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71</w:t>
            </w:r>
          </w:p>
        </w:tc>
        <w:tc>
          <w:tcPr>
            <w:tcW w:w="898" w:type="dxa"/>
          </w:tcPr>
          <w:p w14:paraId="1A71133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405" w:type="dxa"/>
          </w:tcPr>
          <w:p w14:paraId="7EFAA41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901" w:type="dxa"/>
          </w:tcPr>
          <w:p w14:paraId="70758C9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710" w:type="dxa"/>
          </w:tcPr>
          <w:p w14:paraId="689EC0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405" w:type="dxa"/>
          </w:tcPr>
          <w:p w14:paraId="2D41C01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70" w:type="dxa"/>
          </w:tcPr>
          <w:p w14:paraId="4E73540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837" w:type="dxa"/>
          </w:tcPr>
          <w:p w14:paraId="396C4FD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44" w:type="dxa"/>
          </w:tcPr>
          <w:p w14:paraId="0B3EB74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C8A8BD8" w14:textId="77777777" w:rsidTr="00925683">
        <w:trPr>
          <w:jc w:val="center"/>
        </w:trPr>
        <w:tc>
          <w:tcPr>
            <w:tcW w:w="1253" w:type="dxa"/>
          </w:tcPr>
          <w:p w14:paraId="19F02C6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10" w:type="dxa"/>
          </w:tcPr>
          <w:p w14:paraId="2DE39A9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65</w:t>
            </w:r>
          </w:p>
        </w:tc>
        <w:tc>
          <w:tcPr>
            <w:tcW w:w="898" w:type="dxa"/>
          </w:tcPr>
          <w:p w14:paraId="0FADBAE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405" w:type="dxa"/>
          </w:tcPr>
          <w:p w14:paraId="16E8452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901" w:type="dxa"/>
          </w:tcPr>
          <w:p w14:paraId="67B2A29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710" w:type="dxa"/>
          </w:tcPr>
          <w:p w14:paraId="4B14737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405" w:type="dxa"/>
          </w:tcPr>
          <w:p w14:paraId="6A9F6D2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970" w:type="dxa"/>
          </w:tcPr>
          <w:p w14:paraId="012C77B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837" w:type="dxa"/>
          </w:tcPr>
          <w:p w14:paraId="21F8B66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44" w:type="dxa"/>
          </w:tcPr>
          <w:p w14:paraId="5D7AD6A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06737A3D" w14:textId="77777777" w:rsidTr="00925683">
        <w:trPr>
          <w:jc w:val="center"/>
        </w:trPr>
        <w:tc>
          <w:tcPr>
            <w:tcW w:w="1253" w:type="dxa"/>
          </w:tcPr>
          <w:p w14:paraId="7A23A94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10" w:type="dxa"/>
          </w:tcPr>
          <w:p w14:paraId="45229B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76</w:t>
            </w:r>
          </w:p>
        </w:tc>
        <w:tc>
          <w:tcPr>
            <w:tcW w:w="898" w:type="dxa"/>
          </w:tcPr>
          <w:p w14:paraId="5BB673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1405" w:type="dxa"/>
          </w:tcPr>
          <w:p w14:paraId="0176D21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901" w:type="dxa"/>
          </w:tcPr>
          <w:p w14:paraId="4666D71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710" w:type="dxa"/>
          </w:tcPr>
          <w:p w14:paraId="72561DD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405" w:type="dxa"/>
          </w:tcPr>
          <w:p w14:paraId="6CC3A4E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70" w:type="dxa"/>
          </w:tcPr>
          <w:p w14:paraId="289A566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837" w:type="dxa"/>
          </w:tcPr>
          <w:p w14:paraId="43F0E26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44" w:type="dxa"/>
          </w:tcPr>
          <w:p w14:paraId="0B2ADD2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00BFD71" w14:textId="77777777" w:rsidTr="00925683">
        <w:trPr>
          <w:jc w:val="center"/>
        </w:trPr>
        <w:tc>
          <w:tcPr>
            <w:tcW w:w="1253" w:type="dxa"/>
          </w:tcPr>
          <w:p w14:paraId="172531C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10" w:type="dxa"/>
          </w:tcPr>
          <w:p w14:paraId="08F475C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74</w:t>
            </w:r>
          </w:p>
        </w:tc>
        <w:tc>
          <w:tcPr>
            <w:tcW w:w="898" w:type="dxa"/>
          </w:tcPr>
          <w:p w14:paraId="2557AAF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405" w:type="dxa"/>
          </w:tcPr>
          <w:p w14:paraId="2F4589E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901" w:type="dxa"/>
          </w:tcPr>
          <w:p w14:paraId="19C794F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710" w:type="dxa"/>
          </w:tcPr>
          <w:p w14:paraId="18ABB1B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405" w:type="dxa"/>
          </w:tcPr>
          <w:p w14:paraId="0DCD5A0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970" w:type="dxa"/>
          </w:tcPr>
          <w:p w14:paraId="1A02856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837" w:type="dxa"/>
          </w:tcPr>
          <w:p w14:paraId="6DC453E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44" w:type="dxa"/>
          </w:tcPr>
          <w:p w14:paraId="1FD3811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083DF5A" w14:textId="77777777" w:rsidTr="00925683">
        <w:trPr>
          <w:jc w:val="center"/>
        </w:trPr>
        <w:tc>
          <w:tcPr>
            <w:tcW w:w="1253" w:type="dxa"/>
          </w:tcPr>
          <w:p w14:paraId="3706805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10" w:type="dxa"/>
          </w:tcPr>
          <w:p w14:paraId="0F773EF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64</w:t>
            </w:r>
          </w:p>
        </w:tc>
        <w:tc>
          <w:tcPr>
            <w:tcW w:w="898" w:type="dxa"/>
          </w:tcPr>
          <w:p w14:paraId="6CB8232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405" w:type="dxa"/>
          </w:tcPr>
          <w:p w14:paraId="6F29BF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901" w:type="dxa"/>
          </w:tcPr>
          <w:p w14:paraId="2F922F0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710" w:type="dxa"/>
          </w:tcPr>
          <w:p w14:paraId="162233E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405" w:type="dxa"/>
          </w:tcPr>
          <w:p w14:paraId="392CCB2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970" w:type="dxa"/>
          </w:tcPr>
          <w:p w14:paraId="067B5D0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837" w:type="dxa"/>
          </w:tcPr>
          <w:p w14:paraId="45ACD4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44" w:type="dxa"/>
          </w:tcPr>
          <w:p w14:paraId="124EB50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0E1C6BAC" w14:textId="77777777" w:rsidR="007E2376" w:rsidRPr="00DE6C92" w:rsidRDefault="007E2376" w:rsidP="007E2376">
      <w:pPr>
        <w:rPr>
          <w:rFonts w:ascii="Georgia" w:hAnsi="Georgia"/>
          <w:sz w:val="22"/>
          <w:szCs w:val="22"/>
        </w:rPr>
      </w:pPr>
    </w:p>
    <w:p w14:paraId="735B4F3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36.</w:t>
      </w:r>
      <w:r w:rsidRPr="00DE6C92">
        <w:rPr>
          <w:rFonts w:ascii="Georgia" w:hAnsi="Georgia"/>
          <w:sz w:val="22"/>
          <w:szCs w:val="22"/>
        </w:rPr>
        <w:tab/>
        <w:t xml:space="preserve">When your children are at the age you are now, do you think their standard of living will be much better, somewhat better, about the same, somewhat worse, or much worse than yours is now?  </w:t>
      </w:r>
    </w:p>
    <w:p w14:paraId="10FAF7DB" w14:textId="77777777" w:rsidR="007E2376" w:rsidRPr="00DE6C92" w:rsidRDefault="007E2376" w:rsidP="007E2376">
      <w:pPr>
        <w:tabs>
          <w:tab w:val="left" w:pos="-1620"/>
          <w:tab w:val="left" w:pos="-1440"/>
          <w:tab w:val="left" w:pos="-720"/>
          <w:tab w:val="left" w:pos="286"/>
          <w:tab w:val="left" w:pos="720"/>
          <w:tab w:val="left" w:pos="2160"/>
          <w:tab w:val="left" w:pos="2880"/>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p>
    <w:tbl>
      <w:tblPr>
        <w:tblW w:w="112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4"/>
        <w:gridCol w:w="710"/>
        <w:gridCol w:w="899"/>
        <w:gridCol w:w="1406"/>
        <w:gridCol w:w="902"/>
        <w:gridCol w:w="710"/>
        <w:gridCol w:w="1406"/>
        <w:gridCol w:w="971"/>
        <w:gridCol w:w="1174"/>
        <w:gridCol w:w="838"/>
        <w:gridCol w:w="1138"/>
      </w:tblGrid>
      <w:tr w:rsidR="004D6E25" w:rsidRPr="00DE6C92" w14:paraId="59FEFEFD" w14:textId="77777777" w:rsidTr="00925683">
        <w:trPr>
          <w:jc w:val="center"/>
        </w:trPr>
        <w:tc>
          <w:tcPr>
            <w:tcW w:w="1254" w:type="dxa"/>
            <w:vMerge w:val="restart"/>
            <w:shd w:val="clear" w:color="auto" w:fill="C0C0C0"/>
            <w:vAlign w:val="bottom"/>
          </w:tcPr>
          <w:p w14:paraId="07033E3D"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3015" w:type="dxa"/>
            <w:gridSpan w:val="3"/>
            <w:shd w:val="clear" w:color="auto" w:fill="C0C0C0"/>
          </w:tcPr>
          <w:p w14:paraId="22776E0C"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BETTER</w:t>
            </w:r>
          </w:p>
        </w:tc>
        <w:tc>
          <w:tcPr>
            <w:tcW w:w="902" w:type="dxa"/>
            <w:vMerge w:val="restart"/>
            <w:shd w:val="clear" w:color="auto" w:fill="C0C0C0"/>
            <w:vAlign w:val="bottom"/>
          </w:tcPr>
          <w:p w14:paraId="5AC58B90"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About the same</w:t>
            </w:r>
          </w:p>
        </w:tc>
        <w:tc>
          <w:tcPr>
            <w:tcW w:w="3087" w:type="dxa"/>
            <w:gridSpan w:val="3"/>
            <w:shd w:val="clear" w:color="auto" w:fill="C0C0C0"/>
          </w:tcPr>
          <w:p w14:paraId="6787FEE8" w14:textId="77777777" w:rsidR="004D6E25" w:rsidRPr="00DE6C92" w:rsidRDefault="004D6E25" w:rsidP="007E2376">
            <w:pPr>
              <w:pStyle w:val="ListParagraph"/>
              <w:numPr>
                <w:ilvl w:val="0"/>
                <w:numId w:val="0"/>
              </w:num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
              <w:jc w:val="center"/>
              <w:rPr>
                <w:rFonts w:ascii="Georgia" w:hAnsi="Georgia" w:cs="Times New Roman"/>
                <w:b/>
              </w:rPr>
            </w:pPr>
            <w:r w:rsidRPr="00DE6C92">
              <w:rPr>
                <w:rFonts w:ascii="Georgia" w:hAnsi="Georgia" w:cs="Times New Roman"/>
                <w:b/>
              </w:rPr>
              <w:t>WORSE</w:t>
            </w:r>
          </w:p>
        </w:tc>
        <w:tc>
          <w:tcPr>
            <w:tcW w:w="1174" w:type="dxa"/>
            <w:vMerge w:val="restart"/>
            <w:shd w:val="clear" w:color="auto" w:fill="C0C0C0"/>
            <w:vAlign w:val="bottom"/>
          </w:tcPr>
          <w:p w14:paraId="674B0430"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 children</w:t>
            </w:r>
          </w:p>
        </w:tc>
        <w:tc>
          <w:tcPr>
            <w:tcW w:w="838" w:type="dxa"/>
            <w:vMerge w:val="restart"/>
            <w:shd w:val="clear" w:color="auto" w:fill="C0C0C0"/>
            <w:vAlign w:val="bottom"/>
          </w:tcPr>
          <w:p w14:paraId="43EC9395"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14" w:type="dxa"/>
            <w:vMerge w:val="restart"/>
            <w:shd w:val="clear" w:color="auto" w:fill="C0C0C0"/>
            <w:vAlign w:val="bottom"/>
          </w:tcPr>
          <w:p w14:paraId="65E6956A"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14:paraId="67E39A03" w14:textId="77777777" w:rsidTr="00925683">
        <w:trPr>
          <w:jc w:val="center"/>
        </w:trPr>
        <w:tc>
          <w:tcPr>
            <w:tcW w:w="1254" w:type="dxa"/>
            <w:vMerge/>
            <w:shd w:val="clear" w:color="auto" w:fill="C0C0C0"/>
            <w:vAlign w:val="bottom"/>
          </w:tcPr>
          <w:p w14:paraId="268916F0"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10" w:type="dxa"/>
            <w:shd w:val="clear" w:color="auto" w:fill="C0C0C0"/>
            <w:vAlign w:val="bottom"/>
          </w:tcPr>
          <w:p w14:paraId="7441C5A8"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899" w:type="dxa"/>
            <w:shd w:val="clear" w:color="auto" w:fill="C0C0C0"/>
            <w:vAlign w:val="bottom"/>
          </w:tcPr>
          <w:p w14:paraId="1A48C162"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Much better</w:t>
            </w:r>
          </w:p>
        </w:tc>
        <w:tc>
          <w:tcPr>
            <w:tcW w:w="1406" w:type="dxa"/>
            <w:shd w:val="clear" w:color="auto" w:fill="C0C0C0"/>
            <w:vAlign w:val="bottom"/>
          </w:tcPr>
          <w:p w14:paraId="742F901C"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 better</w:t>
            </w:r>
          </w:p>
        </w:tc>
        <w:tc>
          <w:tcPr>
            <w:tcW w:w="902" w:type="dxa"/>
            <w:vMerge/>
            <w:shd w:val="clear" w:color="auto" w:fill="C0C0C0"/>
            <w:vAlign w:val="bottom"/>
          </w:tcPr>
          <w:p w14:paraId="5FB87543"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10" w:type="dxa"/>
            <w:shd w:val="clear" w:color="auto" w:fill="C0C0C0"/>
            <w:vAlign w:val="bottom"/>
          </w:tcPr>
          <w:p w14:paraId="4277652E"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406" w:type="dxa"/>
            <w:shd w:val="clear" w:color="auto" w:fill="C0C0C0"/>
            <w:vAlign w:val="bottom"/>
          </w:tcPr>
          <w:p w14:paraId="79716761"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 worse</w:t>
            </w:r>
          </w:p>
        </w:tc>
        <w:tc>
          <w:tcPr>
            <w:tcW w:w="971" w:type="dxa"/>
            <w:shd w:val="clear" w:color="auto" w:fill="C0C0C0"/>
            <w:vAlign w:val="bottom"/>
          </w:tcPr>
          <w:p w14:paraId="0E97F3FF" w14:textId="77777777" w:rsidR="004D6E25" w:rsidRPr="00DE6C92" w:rsidRDefault="004D6E25" w:rsidP="007E2376">
            <w:pPr>
              <w:pStyle w:val="ListParagraph"/>
              <w:numPr>
                <w:ilvl w:val="0"/>
                <w:numId w:val="0"/>
              </w:num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
              <w:jc w:val="center"/>
              <w:rPr>
                <w:rFonts w:ascii="Georgia" w:hAnsi="Georgia" w:cs="Times New Roman"/>
                <w:b/>
              </w:rPr>
            </w:pPr>
            <w:r w:rsidRPr="00DE6C92">
              <w:rPr>
                <w:rFonts w:ascii="Georgia" w:hAnsi="Georgia" w:cs="Times New Roman"/>
                <w:b/>
              </w:rPr>
              <w:t>Much worse</w:t>
            </w:r>
          </w:p>
        </w:tc>
        <w:tc>
          <w:tcPr>
            <w:tcW w:w="1174" w:type="dxa"/>
            <w:vMerge/>
            <w:shd w:val="clear" w:color="auto" w:fill="C0C0C0"/>
          </w:tcPr>
          <w:p w14:paraId="76782592"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38" w:type="dxa"/>
            <w:vMerge/>
            <w:shd w:val="clear" w:color="auto" w:fill="C0C0C0"/>
            <w:vAlign w:val="bottom"/>
          </w:tcPr>
          <w:p w14:paraId="7A464B1F"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014" w:type="dxa"/>
            <w:vMerge/>
            <w:shd w:val="clear" w:color="auto" w:fill="C0C0C0"/>
            <w:vAlign w:val="bottom"/>
          </w:tcPr>
          <w:p w14:paraId="75BCD27A"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14:paraId="227E4B60" w14:textId="77777777" w:rsidTr="00925683">
        <w:trPr>
          <w:jc w:val="center"/>
        </w:trPr>
        <w:tc>
          <w:tcPr>
            <w:tcW w:w="1254" w:type="dxa"/>
          </w:tcPr>
          <w:p w14:paraId="2198637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10" w:type="dxa"/>
          </w:tcPr>
          <w:p w14:paraId="6E2DC30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899" w:type="dxa"/>
          </w:tcPr>
          <w:p w14:paraId="6C9F866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1406" w:type="dxa"/>
          </w:tcPr>
          <w:p w14:paraId="3EF3494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902" w:type="dxa"/>
          </w:tcPr>
          <w:p w14:paraId="164EDD0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710" w:type="dxa"/>
          </w:tcPr>
          <w:p w14:paraId="6A81D37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406" w:type="dxa"/>
          </w:tcPr>
          <w:p w14:paraId="119992F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71" w:type="dxa"/>
          </w:tcPr>
          <w:p w14:paraId="4BA792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174" w:type="dxa"/>
          </w:tcPr>
          <w:p w14:paraId="76BE4FB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38" w:type="dxa"/>
          </w:tcPr>
          <w:p w14:paraId="7E0529F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014" w:type="dxa"/>
          </w:tcPr>
          <w:p w14:paraId="27271C8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77ACBA08" w14:textId="77777777" w:rsidTr="00925683">
        <w:trPr>
          <w:jc w:val="center"/>
        </w:trPr>
        <w:tc>
          <w:tcPr>
            <w:tcW w:w="1254" w:type="dxa"/>
          </w:tcPr>
          <w:p w14:paraId="621E5DA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10" w:type="dxa"/>
          </w:tcPr>
          <w:p w14:paraId="41FC410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899" w:type="dxa"/>
          </w:tcPr>
          <w:p w14:paraId="0556EC6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406" w:type="dxa"/>
          </w:tcPr>
          <w:p w14:paraId="72B7FCD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902" w:type="dxa"/>
          </w:tcPr>
          <w:p w14:paraId="176C95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710" w:type="dxa"/>
          </w:tcPr>
          <w:p w14:paraId="3BA214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406" w:type="dxa"/>
          </w:tcPr>
          <w:p w14:paraId="53E98EE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971" w:type="dxa"/>
          </w:tcPr>
          <w:p w14:paraId="421CC20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74" w:type="dxa"/>
          </w:tcPr>
          <w:p w14:paraId="644CA5F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38" w:type="dxa"/>
          </w:tcPr>
          <w:p w14:paraId="6B88C92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14" w:type="dxa"/>
          </w:tcPr>
          <w:p w14:paraId="7998D83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41D3FDF" w14:textId="77777777" w:rsidTr="00925683">
        <w:trPr>
          <w:jc w:val="center"/>
        </w:trPr>
        <w:tc>
          <w:tcPr>
            <w:tcW w:w="1254" w:type="dxa"/>
          </w:tcPr>
          <w:p w14:paraId="3869BA5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10" w:type="dxa"/>
          </w:tcPr>
          <w:p w14:paraId="4B1DA78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72</w:t>
            </w:r>
          </w:p>
        </w:tc>
        <w:tc>
          <w:tcPr>
            <w:tcW w:w="899" w:type="dxa"/>
          </w:tcPr>
          <w:p w14:paraId="4BB14B7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406" w:type="dxa"/>
          </w:tcPr>
          <w:p w14:paraId="6BA941D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902" w:type="dxa"/>
          </w:tcPr>
          <w:p w14:paraId="574FA9A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710" w:type="dxa"/>
          </w:tcPr>
          <w:p w14:paraId="262B34C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406" w:type="dxa"/>
          </w:tcPr>
          <w:p w14:paraId="629434A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971" w:type="dxa"/>
          </w:tcPr>
          <w:p w14:paraId="6AB477E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74" w:type="dxa"/>
          </w:tcPr>
          <w:p w14:paraId="2869C51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38" w:type="dxa"/>
          </w:tcPr>
          <w:p w14:paraId="7CBA14A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014" w:type="dxa"/>
          </w:tcPr>
          <w:p w14:paraId="09B872E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610D0CE5" w14:textId="77777777" w:rsidTr="00925683">
        <w:trPr>
          <w:jc w:val="center"/>
        </w:trPr>
        <w:tc>
          <w:tcPr>
            <w:tcW w:w="1254" w:type="dxa"/>
          </w:tcPr>
          <w:p w14:paraId="7127FEB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10" w:type="dxa"/>
          </w:tcPr>
          <w:p w14:paraId="26638ED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899" w:type="dxa"/>
          </w:tcPr>
          <w:p w14:paraId="546CB3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406" w:type="dxa"/>
          </w:tcPr>
          <w:p w14:paraId="6921336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902" w:type="dxa"/>
          </w:tcPr>
          <w:p w14:paraId="39BE19F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710" w:type="dxa"/>
          </w:tcPr>
          <w:p w14:paraId="4CF7C66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406" w:type="dxa"/>
          </w:tcPr>
          <w:p w14:paraId="5882CF1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71" w:type="dxa"/>
          </w:tcPr>
          <w:p w14:paraId="2D50246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174" w:type="dxa"/>
          </w:tcPr>
          <w:p w14:paraId="7691B5A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838" w:type="dxa"/>
          </w:tcPr>
          <w:p w14:paraId="4EF3660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014" w:type="dxa"/>
          </w:tcPr>
          <w:p w14:paraId="6A9E96D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69FDD15E" w14:textId="77777777" w:rsidTr="00925683">
        <w:trPr>
          <w:jc w:val="center"/>
        </w:trPr>
        <w:tc>
          <w:tcPr>
            <w:tcW w:w="1254" w:type="dxa"/>
          </w:tcPr>
          <w:p w14:paraId="4CB48AC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10" w:type="dxa"/>
          </w:tcPr>
          <w:p w14:paraId="453CC91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79</w:t>
            </w:r>
          </w:p>
        </w:tc>
        <w:tc>
          <w:tcPr>
            <w:tcW w:w="899" w:type="dxa"/>
          </w:tcPr>
          <w:p w14:paraId="47FC28B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406" w:type="dxa"/>
          </w:tcPr>
          <w:p w14:paraId="2FB1C8E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902" w:type="dxa"/>
          </w:tcPr>
          <w:p w14:paraId="5274D4A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710" w:type="dxa"/>
          </w:tcPr>
          <w:p w14:paraId="670FE8B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406" w:type="dxa"/>
          </w:tcPr>
          <w:p w14:paraId="68603FB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71" w:type="dxa"/>
          </w:tcPr>
          <w:p w14:paraId="4F7A7F3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174" w:type="dxa"/>
          </w:tcPr>
          <w:p w14:paraId="296F525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838" w:type="dxa"/>
          </w:tcPr>
          <w:p w14:paraId="2EB6F35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14" w:type="dxa"/>
          </w:tcPr>
          <w:p w14:paraId="3BA2A76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D91C896" w14:textId="77777777" w:rsidTr="00925683">
        <w:trPr>
          <w:jc w:val="center"/>
        </w:trPr>
        <w:tc>
          <w:tcPr>
            <w:tcW w:w="1254" w:type="dxa"/>
          </w:tcPr>
          <w:p w14:paraId="4955FC0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10" w:type="dxa"/>
          </w:tcPr>
          <w:p w14:paraId="02B1B20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72</w:t>
            </w:r>
          </w:p>
        </w:tc>
        <w:tc>
          <w:tcPr>
            <w:tcW w:w="899" w:type="dxa"/>
          </w:tcPr>
          <w:p w14:paraId="7608174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406" w:type="dxa"/>
          </w:tcPr>
          <w:p w14:paraId="2F70E87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902" w:type="dxa"/>
          </w:tcPr>
          <w:p w14:paraId="1993E61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710" w:type="dxa"/>
          </w:tcPr>
          <w:p w14:paraId="59EEE2A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406" w:type="dxa"/>
          </w:tcPr>
          <w:p w14:paraId="3C7A533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71" w:type="dxa"/>
          </w:tcPr>
          <w:p w14:paraId="3BD785C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74" w:type="dxa"/>
          </w:tcPr>
          <w:p w14:paraId="5633F57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38" w:type="dxa"/>
          </w:tcPr>
          <w:p w14:paraId="225DA03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014" w:type="dxa"/>
          </w:tcPr>
          <w:p w14:paraId="7CD835B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8B12A71" w14:textId="77777777" w:rsidTr="00925683">
        <w:trPr>
          <w:jc w:val="center"/>
        </w:trPr>
        <w:tc>
          <w:tcPr>
            <w:tcW w:w="1254" w:type="dxa"/>
          </w:tcPr>
          <w:p w14:paraId="2CC8D5F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10" w:type="dxa"/>
          </w:tcPr>
          <w:p w14:paraId="2FC55CC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899" w:type="dxa"/>
          </w:tcPr>
          <w:p w14:paraId="4184A49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406" w:type="dxa"/>
          </w:tcPr>
          <w:p w14:paraId="18AB297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902" w:type="dxa"/>
          </w:tcPr>
          <w:p w14:paraId="7961C62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710" w:type="dxa"/>
          </w:tcPr>
          <w:p w14:paraId="36FC2B9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406" w:type="dxa"/>
          </w:tcPr>
          <w:p w14:paraId="03216D9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971" w:type="dxa"/>
          </w:tcPr>
          <w:p w14:paraId="3477027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74" w:type="dxa"/>
          </w:tcPr>
          <w:p w14:paraId="54A7692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38" w:type="dxa"/>
          </w:tcPr>
          <w:p w14:paraId="357AC62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014" w:type="dxa"/>
          </w:tcPr>
          <w:p w14:paraId="42119C9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7FB605D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050C072B" w14:textId="77777777" w:rsidR="007E2376" w:rsidRPr="00DE6C92" w:rsidRDefault="00780794" w:rsidP="007E2376">
      <w:pPr>
        <w:rPr>
          <w:rFonts w:ascii="Georgia" w:hAnsi="Georgia"/>
          <w:b/>
          <w:sz w:val="22"/>
          <w:szCs w:val="22"/>
        </w:rPr>
      </w:pPr>
      <w:r w:rsidRPr="00DE6C92">
        <w:rPr>
          <w:rFonts w:ascii="Georgia" w:hAnsi="Georgia"/>
          <w:b/>
          <w:sz w:val="22"/>
          <w:szCs w:val="22"/>
        </w:rPr>
        <w:t>NO QUESTION 37</w:t>
      </w:r>
    </w:p>
    <w:p w14:paraId="397BB74A" w14:textId="77777777" w:rsidR="00780794" w:rsidRPr="00DE6C92" w:rsidRDefault="00780794" w:rsidP="00780794">
      <w:pPr>
        <w:rPr>
          <w:rFonts w:ascii="Georgia" w:hAnsi="Georgia"/>
          <w:b/>
          <w:sz w:val="22"/>
          <w:szCs w:val="22"/>
        </w:rPr>
      </w:pPr>
      <w:r w:rsidRPr="00DE6C92">
        <w:rPr>
          <w:rFonts w:ascii="Georgia" w:hAnsi="Georgia"/>
          <w:b/>
          <w:sz w:val="22"/>
          <w:szCs w:val="22"/>
        </w:rPr>
        <w:t>NO QUESTION 38</w:t>
      </w:r>
    </w:p>
    <w:p w14:paraId="5A337456" w14:textId="77777777" w:rsidR="00780794" w:rsidRPr="00DE6C92" w:rsidRDefault="00780794" w:rsidP="00780794">
      <w:pPr>
        <w:rPr>
          <w:rFonts w:ascii="Georgia" w:hAnsi="Georgia"/>
          <w:b/>
          <w:sz w:val="22"/>
          <w:szCs w:val="22"/>
        </w:rPr>
      </w:pPr>
      <w:r w:rsidRPr="00DE6C92">
        <w:rPr>
          <w:rFonts w:ascii="Georgia" w:hAnsi="Georgia"/>
          <w:b/>
          <w:sz w:val="22"/>
          <w:szCs w:val="22"/>
        </w:rPr>
        <w:t>NO QUESTION 39</w:t>
      </w:r>
    </w:p>
    <w:p w14:paraId="0302FB03" w14:textId="77777777" w:rsidR="00780794" w:rsidRPr="00DE6C92" w:rsidRDefault="00780794" w:rsidP="007E2376">
      <w:pPr>
        <w:rPr>
          <w:rFonts w:ascii="Georgia" w:hAnsi="Georgia"/>
          <w:b/>
          <w:sz w:val="22"/>
          <w:szCs w:val="22"/>
        </w:rPr>
      </w:pPr>
    </w:p>
    <w:p w14:paraId="246447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br w:type="page"/>
      </w:r>
      <w:r w:rsidRPr="00DE6C92">
        <w:rPr>
          <w:rFonts w:ascii="Georgia" w:hAnsi="Georgia"/>
          <w:sz w:val="22"/>
          <w:szCs w:val="22"/>
        </w:rPr>
        <w:tab/>
        <w:t>40.</w:t>
      </w:r>
      <w:r w:rsidRPr="00DE6C92">
        <w:rPr>
          <w:rFonts w:ascii="Georgia" w:hAnsi="Georgia"/>
          <w:sz w:val="22"/>
          <w:szCs w:val="22"/>
        </w:rPr>
        <w:tab/>
        <w:t xml:space="preserve">Now, thinking about how people have been affected by the economy in the last 4 years. Do you think </w:t>
      </w:r>
      <w:r w:rsidRPr="00DE6C92">
        <w:rPr>
          <w:rFonts w:ascii="Georgia" w:hAnsi="Georgia"/>
          <w:sz w:val="22"/>
          <w:szCs w:val="22"/>
        </w:rPr>
        <w:tab/>
        <w:t>(HISPANICS/LATINOS) have been (hurt more/hurt less), (hurt less/hurt more) or hurt about the same as other groups?</w:t>
      </w:r>
      <w:r w:rsidR="003435A1" w:rsidRPr="00DE6C92">
        <w:rPr>
          <w:rFonts w:ascii="Georgia" w:hAnsi="Georgia"/>
          <w:sz w:val="22"/>
          <w:szCs w:val="22"/>
        </w:rPr>
        <w:t xml:space="preserve"> </w:t>
      </w:r>
    </w:p>
    <w:p w14:paraId="3619E58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8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7"/>
        <w:gridCol w:w="1223"/>
        <w:gridCol w:w="1225"/>
        <w:gridCol w:w="1223"/>
        <w:gridCol w:w="1215"/>
        <w:gridCol w:w="1138"/>
      </w:tblGrid>
      <w:tr w:rsidR="007E2376" w:rsidRPr="00DE6C92" w14:paraId="15C67FD8" w14:textId="77777777" w:rsidTr="007E2376">
        <w:trPr>
          <w:jc w:val="center"/>
        </w:trPr>
        <w:tc>
          <w:tcPr>
            <w:tcW w:w="2456" w:type="dxa"/>
            <w:shd w:val="clear" w:color="auto" w:fill="C0C0C0"/>
            <w:vAlign w:val="bottom"/>
          </w:tcPr>
          <w:p w14:paraId="1A87862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29" w:type="dxa"/>
            <w:shd w:val="clear" w:color="auto" w:fill="C0C0C0"/>
            <w:vAlign w:val="bottom"/>
          </w:tcPr>
          <w:p w14:paraId="5C3311C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More</w:t>
            </w:r>
          </w:p>
        </w:tc>
        <w:tc>
          <w:tcPr>
            <w:tcW w:w="1231" w:type="dxa"/>
            <w:shd w:val="clear" w:color="auto" w:fill="C0C0C0"/>
            <w:vAlign w:val="bottom"/>
          </w:tcPr>
          <w:p w14:paraId="2E3F2B8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The same</w:t>
            </w:r>
          </w:p>
        </w:tc>
        <w:tc>
          <w:tcPr>
            <w:tcW w:w="1231" w:type="dxa"/>
            <w:shd w:val="clear" w:color="auto" w:fill="C0C0C0"/>
            <w:vAlign w:val="bottom"/>
          </w:tcPr>
          <w:p w14:paraId="4874F6F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Less</w:t>
            </w:r>
          </w:p>
        </w:tc>
        <w:tc>
          <w:tcPr>
            <w:tcW w:w="1221" w:type="dxa"/>
            <w:shd w:val="clear" w:color="auto" w:fill="C0C0C0"/>
            <w:vAlign w:val="bottom"/>
          </w:tcPr>
          <w:p w14:paraId="4A341CC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93" w:type="dxa"/>
            <w:shd w:val="clear" w:color="auto" w:fill="C0C0C0"/>
            <w:vAlign w:val="bottom"/>
          </w:tcPr>
          <w:p w14:paraId="4C41DCF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28D2EF6B" w14:textId="77777777" w:rsidTr="007E2376">
        <w:trPr>
          <w:jc w:val="center"/>
        </w:trPr>
        <w:tc>
          <w:tcPr>
            <w:tcW w:w="2456" w:type="dxa"/>
          </w:tcPr>
          <w:p w14:paraId="7B2336F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229" w:type="dxa"/>
          </w:tcPr>
          <w:p w14:paraId="1100961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1231" w:type="dxa"/>
          </w:tcPr>
          <w:p w14:paraId="5E8AF40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231" w:type="dxa"/>
          </w:tcPr>
          <w:p w14:paraId="13BFA9A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21" w:type="dxa"/>
          </w:tcPr>
          <w:p w14:paraId="3ADD071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93" w:type="dxa"/>
          </w:tcPr>
          <w:p w14:paraId="4C670FB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79F619D" w14:textId="77777777" w:rsidTr="007E2376">
        <w:trPr>
          <w:jc w:val="center"/>
        </w:trPr>
        <w:tc>
          <w:tcPr>
            <w:tcW w:w="2456" w:type="dxa"/>
          </w:tcPr>
          <w:p w14:paraId="3F37B3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229" w:type="dxa"/>
          </w:tcPr>
          <w:p w14:paraId="56DE3D5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231" w:type="dxa"/>
          </w:tcPr>
          <w:p w14:paraId="26E31C9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1231" w:type="dxa"/>
          </w:tcPr>
          <w:p w14:paraId="71CD010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21" w:type="dxa"/>
          </w:tcPr>
          <w:p w14:paraId="60AE705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93" w:type="dxa"/>
          </w:tcPr>
          <w:p w14:paraId="1F19B0C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F63ED41" w14:textId="77777777" w:rsidTr="007E2376">
        <w:trPr>
          <w:jc w:val="center"/>
        </w:trPr>
        <w:tc>
          <w:tcPr>
            <w:tcW w:w="2456" w:type="dxa"/>
          </w:tcPr>
          <w:p w14:paraId="78709B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229" w:type="dxa"/>
          </w:tcPr>
          <w:p w14:paraId="12F830F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62</w:t>
            </w:r>
          </w:p>
        </w:tc>
        <w:tc>
          <w:tcPr>
            <w:tcW w:w="1231" w:type="dxa"/>
          </w:tcPr>
          <w:p w14:paraId="567B29E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231" w:type="dxa"/>
          </w:tcPr>
          <w:p w14:paraId="4E03694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21" w:type="dxa"/>
          </w:tcPr>
          <w:p w14:paraId="73EA5A8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093" w:type="dxa"/>
          </w:tcPr>
          <w:p w14:paraId="00A0AEF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A0F3AA3" w14:textId="77777777" w:rsidTr="007E2376">
        <w:trPr>
          <w:jc w:val="center"/>
        </w:trPr>
        <w:tc>
          <w:tcPr>
            <w:tcW w:w="2456" w:type="dxa"/>
          </w:tcPr>
          <w:p w14:paraId="279195B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229" w:type="dxa"/>
          </w:tcPr>
          <w:p w14:paraId="1728FD7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231" w:type="dxa"/>
          </w:tcPr>
          <w:p w14:paraId="1A914D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231" w:type="dxa"/>
          </w:tcPr>
          <w:p w14:paraId="5348F3B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221" w:type="dxa"/>
          </w:tcPr>
          <w:p w14:paraId="30B9C9C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093" w:type="dxa"/>
          </w:tcPr>
          <w:p w14:paraId="627F55E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DF8C83C" w14:textId="77777777" w:rsidTr="007E2376">
        <w:trPr>
          <w:jc w:val="center"/>
        </w:trPr>
        <w:tc>
          <w:tcPr>
            <w:tcW w:w="2456" w:type="dxa"/>
          </w:tcPr>
          <w:p w14:paraId="454950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229" w:type="dxa"/>
          </w:tcPr>
          <w:p w14:paraId="28942F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c>
          <w:tcPr>
            <w:tcW w:w="1231" w:type="dxa"/>
          </w:tcPr>
          <w:p w14:paraId="57E195E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231" w:type="dxa"/>
          </w:tcPr>
          <w:p w14:paraId="043FA0C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21" w:type="dxa"/>
          </w:tcPr>
          <w:p w14:paraId="1806883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093" w:type="dxa"/>
          </w:tcPr>
          <w:p w14:paraId="4DA4951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3694613" w14:textId="77777777" w:rsidTr="007E2376">
        <w:trPr>
          <w:jc w:val="center"/>
        </w:trPr>
        <w:tc>
          <w:tcPr>
            <w:tcW w:w="2456" w:type="dxa"/>
          </w:tcPr>
          <w:p w14:paraId="0C266BB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229" w:type="dxa"/>
          </w:tcPr>
          <w:p w14:paraId="38FEC44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82</w:t>
            </w:r>
          </w:p>
        </w:tc>
        <w:tc>
          <w:tcPr>
            <w:tcW w:w="1231" w:type="dxa"/>
          </w:tcPr>
          <w:p w14:paraId="20BD13F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231" w:type="dxa"/>
          </w:tcPr>
          <w:p w14:paraId="10B2BB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21" w:type="dxa"/>
          </w:tcPr>
          <w:p w14:paraId="33DD4F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93" w:type="dxa"/>
          </w:tcPr>
          <w:p w14:paraId="4C444DC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FCEABE8" w14:textId="77777777" w:rsidTr="007E2376">
        <w:trPr>
          <w:jc w:val="center"/>
        </w:trPr>
        <w:tc>
          <w:tcPr>
            <w:tcW w:w="2456" w:type="dxa"/>
          </w:tcPr>
          <w:p w14:paraId="28B2453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229" w:type="dxa"/>
          </w:tcPr>
          <w:p w14:paraId="5A16CBD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231" w:type="dxa"/>
          </w:tcPr>
          <w:p w14:paraId="3797B88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231" w:type="dxa"/>
          </w:tcPr>
          <w:p w14:paraId="528FB5D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21" w:type="dxa"/>
          </w:tcPr>
          <w:p w14:paraId="6E3FD0E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93" w:type="dxa"/>
          </w:tcPr>
          <w:p w14:paraId="213EC31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36A5D4B9" w14:textId="77777777" w:rsidR="007E2376" w:rsidRPr="00DE6C92" w:rsidRDefault="003435A1" w:rsidP="003435A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p>
    <w:p w14:paraId="12DE975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41.</w:t>
      </w:r>
      <w:r w:rsidRPr="00DE6C92">
        <w:rPr>
          <w:rFonts w:ascii="Georgia" w:hAnsi="Georgia"/>
          <w:sz w:val="22"/>
          <w:szCs w:val="22"/>
        </w:rPr>
        <w:tab/>
        <w:t>As a result of what’s been happening with the economy in the last year, have you done any of the following?  Have you (INSERT)?</w:t>
      </w:r>
    </w:p>
    <w:p w14:paraId="0060F88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232AA8D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a.</w:t>
      </w:r>
      <w:r w:rsidRPr="00DE6C92">
        <w:rPr>
          <w:rFonts w:ascii="Georgia" w:hAnsi="Georgia"/>
          <w:sz w:val="22"/>
          <w:szCs w:val="22"/>
        </w:rPr>
        <w:tab/>
        <w:t>Delayed or canceled plans to buy a home or make major home improvements</w:t>
      </w:r>
    </w:p>
    <w:tbl>
      <w:tblPr>
        <w:tblW w:w="91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1160"/>
        <w:gridCol w:w="982"/>
        <w:gridCol w:w="1518"/>
        <w:gridCol w:w="1138"/>
      </w:tblGrid>
      <w:tr w:rsidR="007E2376" w:rsidRPr="00DE6C92" w14:paraId="6CBB0102" w14:textId="77777777" w:rsidTr="007E2376">
        <w:trPr>
          <w:jc w:val="center"/>
        </w:trPr>
        <w:tc>
          <w:tcPr>
            <w:tcW w:w="4379" w:type="dxa"/>
            <w:shd w:val="clear" w:color="auto" w:fill="C0C0C0"/>
          </w:tcPr>
          <w:p w14:paraId="369CCFA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70" w:type="dxa"/>
            <w:shd w:val="clear" w:color="auto" w:fill="C0C0C0"/>
          </w:tcPr>
          <w:p w14:paraId="38D6DF5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Yes</w:t>
            </w:r>
          </w:p>
        </w:tc>
        <w:tc>
          <w:tcPr>
            <w:tcW w:w="990" w:type="dxa"/>
            <w:shd w:val="clear" w:color="auto" w:fill="C0C0C0"/>
          </w:tcPr>
          <w:p w14:paraId="26438DE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w:t>
            </w:r>
          </w:p>
        </w:tc>
        <w:tc>
          <w:tcPr>
            <w:tcW w:w="1530" w:type="dxa"/>
            <w:shd w:val="clear" w:color="auto" w:fill="C0C0C0"/>
          </w:tcPr>
          <w:p w14:paraId="08A7F40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49" w:type="dxa"/>
            <w:shd w:val="clear" w:color="auto" w:fill="C0C0C0"/>
          </w:tcPr>
          <w:p w14:paraId="2E4A20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5136639F" w14:textId="77777777" w:rsidTr="007E2376">
        <w:trPr>
          <w:jc w:val="center"/>
        </w:trPr>
        <w:tc>
          <w:tcPr>
            <w:tcW w:w="4379" w:type="dxa"/>
          </w:tcPr>
          <w:p w14:paraId="5D22957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170" w:type="dxa"/>
          </w:tcPr>
          <w:p w14:paraId="12CD249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990" w:type="dxa"/>
          </w:tcPr>
          <w:p w14:paraId="6301825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1530" w:type="dxa"/>
          </w:tcPr>
          <w:p w14:paraId="4BF1C9A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49" w:type="dxa"/>
          </w:tcPr>
          <w:p w14:paraId="15D2C0A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F15E74D" w14:textId="77777777" w:rsidTr="007E2376">
        <w:trPr>
          <w:jc w:val="center"/>
        </w:trPr>
        <w:tc>
          <w:tcPr>
            <w:tcW w:w="4379" w:type="dxa"/>
          </w:tcPr>
          <w:p w14:paraId="2E989C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170" w:type="dxa"/>
          </w:tcPr>
          <w:p w14:paraId="2FAAA8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990" w:type="dxa"/>
          </w:tcPr>
          <w:p w14:paraId="4104BE2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c>
          <w:tcPr>
            <w:tcW w:w="1530" w:type="dxa"/>
          </w:tcPr>
          <w:p w14:paraId="6DFF5BB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49" w:type="dxa"/>
          </w:tcPr>
          <w:p w14:paraId="786D95B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39573DE" w14:textId="77777777" w:rsidTr="007E2376">
        <w:trPr>
          <w:jc w:val="center"/>
        </w:trPr>
        <w:tc>
          <w:tcPr>
            <w:tcW w:w="4379" w:type="dxa"/>
          </w:tcPr>
          <w:p w14:paraId="265729A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170" w:type="dxa"/>
          </w:tcPr>
          <w:p w14:paraId="78E5936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990" w:type="dxa"/>
          </w:tcPr>
          <w:p w14:paraId="1A53D4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530" w:type="dxa"/>
          </w:tcPr>
          <w:p w14:paraId="1D08E12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49" w:type="dxa"/>
          </w:tcPr>
          <w:p w14:paraId="78B2EF5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01F42C1" w14:textId="77777777" w:rsidTr="007E2376">
        <w:trPr>
          <w:jc w:val="center"/>
        </w:trPr>
        <w:tc>
          <w:tcPr>
            <w:tcW w:w="4379" w:type="dxa"/>
          </w:tcPr>
          <w:p w14:paraId="178ABE3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170" w:type="dxa"/>
          </w:tcPr>
          <w:p w14:paraId="40B081D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990" w:type="dxa"/>
          </w:tcPr>
          <w:p w14:paraId="4E72464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1530" w:type="dxa"/>
          </w:tcPr>
          <w:p w14:paraId="110034C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49" w:type="dxa"/>
          </w:tcPr>
          <w:p w14:paraId="4FF61F6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50A8C2E9" w14:textId="77777777" w:rsidTr="007E2376">
        <w:trPr>
          <w:jc w:val="center"/>
        </w:trPr>
        <w:tc>
          <w:tcPr>
            <w:tcW w:w="4379" w:type="dxa"/>
          </w:tcPr>
          <w:p w14:paraId="3A50B08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170" w:type="dxa"/>
          </w:tcPr>
          <w:p w14:paraId="44909FF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990" w:type="dxa"/>
          </w:tcPr>
          <w:p w14:paraId="7B5531F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530" w:type="dxa"/>
          </w:tcPr>
          <w:p w14:paraId="0E6B119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3C8EE30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AE897D8" w14:textId="77777777" w:rsidTr="007E2376">
        <w:trPr>
          <w:jc w:val="center"/>
        </w:trPr>
        <w:tc>
          <w:tcPr>
            <w:tcW w:w="4379" w:type="dxa"/>
          </w:tcPr>
          <w:p w14:paraId="754A3B0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170" w:type="dxa"/>
          </w:tcPr>
          <w:p w14:paraId="3BC7B2A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990" w:type="dxa"/>
          </w:tcPr>
          <w:p w14:paraId="771E214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530" w:type="dxa"/>
          </w:tcPr>
          <w:p w14:paraId="59EEEAB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49" w:type="dxa"/>
          </w:tcPr>
          <w:p w14:paraId="3DAE831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C65B419" w14:textId="77777777" w:rsidTr="007E2376">
        <w:trPr>
          <w:jc w:val="center"/>
        </w:trPr>
        <w:tc>
          <w:tcPr>
            <w:tcW w:w="4379" w:type="dxa"/>
          </w:tcPr>
          <w:p w14:paraId="78162F0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170" w:type="dxa"/>
          </w:tcPr>
          <w:p w14:paraId="06171F9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990" w:type="dxa"/>
          </w:tcPr>
          <w:p w14:paraId="4023F46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530" w:type="dxa"/>
          </w:tcPr>
          <w:p w14:paraId="3E6388E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49" w:type="dxa"/>
          </w:tcPr>
          <w:p w14:paraId="0B88DBD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04BAEE6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14:paraId="1258148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b.</w:t>
      </w:r>
      <w:r w:rsidRPr="00DE6C92">
        <w:rPr>
          <w:rFonts w:ascii="Georgia" w:hAnsi="Georgia"/>
          <w:sz w:val="22"/>
          <w:szCs w:val="22"/>
        </w:rPr>
        <w:tab/>
        <w:t xml:space="preserve">Delayed or canceled plans to buy a car or make some other major purchase </w:t>
      </w:r>
    </w:p>
    <w:tbl>
      <w:tblPr>
        <w:tblW w:w="91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1160"/>
        <w:gridCol w:w="982"/>
        <w:gridCol w:w="1518"/>
        <w:gridCol w:w="1138"/>
      </w:tblGrid>
      <w:tr w:rsidR="007E2376" w:rsidRPr="00DE6C92" w14:paraId="5172B5AF" w14:textId="77777777" w:rsidTr="007E2376">
        <w:trPr>
          <w:jc w:val="center"/>
        </w:trPr>
        <w:tc>
          <w:tcPr>
            <w:tcW w:w="4379" w:type="dxa"/>
            <w:shd w:val="clear" w:color="auto" w:fill="C0C0C0"/>
          </w:tcPr>
          <w:p w14:paraId="58171F6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70" w:type="dxa"/>
            <w:shd w:val="clear" w:color="auto" w:fill="C0C0C0"/>
          </w:tcPr>
          <w:p w14:paraId="0A1BC4E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Yes</w:t>
            </w:r>
          </w:p>
        </w:tc>
        <w:tc>
          <w:tcPr>
            <w:tcW w:w="990" w:type="dxa"/>
            <w:shd w:val="clear" w:color="auto" w:fill="C0C0C0"/>
          </w:tcPr>
          <w:p w14:paraId="665C89C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w:t>
            </w:r>
          </w:p>
        </w:tc>
        <w:tc>
          <w:tcPr>
            <w:tcW w:w="1530" w:type="dxa"/>
            <w:shd w:val="clear" w:color="auto" w:fill="C0C0C0"/>
          </w:tcPr>
          <w:p w14:paraId="071EB7A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49" w:type="dxa"/>
            <w:shd w:val="clear" w:color="auto" w:fill="C0C0C0"/>
          </w:tcPr>
          <w:p w14:paraId="4077DD5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06389454" w14:textId="77777777" w:rsidTr="007E2376">
        <w:trPr>
          <w:jc w:val="center"/>
        </w:trPr>
        <w:tc>
          <w:tcPr>
            <w:tcW w:w="4379" w:type="dxa"/>
          </w:tcPr>
          <w:p w14:paraId="38B0D01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170" w:type="dxa"/>
          </w:tcPr>
          <w:p w14:paraId="722AFFA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990" w:type="dxa"/>
          </w:tcPr>
          <w:p w14:paraId="769F987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530" w:type="dxa"/>
          </w:tcPr>
          <w:p w14:paraId="63A805F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3FFA73C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A746AFE" w14:textId="77777777" w:rsidTr="007E2376">
        <w:trPr>
          <w:jc w:val="center"/>
        </w:trPr>
        <w:tc>
          <w:tcPr>
            <w:tcW w:w="4379" w:type="dxa"/>
          </w:tcPr>
          <w:p w14:paraId="439F17B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170" w:type="dxa"/>
          </w:tcPr>
          <w:p w14:paraId="495E4A2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990" w:type="dxa"/>
          </w:tcPr>
          <w:p w14:paraId="414ED5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530" w:type="dxa"/>
          </w:tcPr>
          <w:p w14:paraId="0851ABE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403D4B0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9C19E62" w14:textId="77777777" w:rsidTr="007E2376">
        <w:trPr>
          <w:jc w:val="center"/>
        </w:trPr>
        <w:tc>
          <w:tcPr>
            <w:tcW w:w="4379" w:type="dxa"/>
          </w:tcPr>
          <w:p w14:paraId="2F395A2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170" w:type="dxa"/>
          </w:tcPr>
          <w:p w14:paraId="4643853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990" w:type="dxa"/>
          </w:tcPr>
          <w:p w14:paraId="275B92E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530" w:type="dxa"/>
          </w:tcPr>
          <w:p w14:paraId="7F1ECF8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5C0B54D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4924EB4" w14:textId="77777777" w:rsidTr="007E2376">
        <w:trPr>
          <w:jc w:val="center"/>
        </w:trPr>
        <w:tc>
          <w:tcPr>
            <w:tcW w:w="4379" w:type="dxa"/>
          </w:tcPr>
          <w:p w14:paraId="53E5E1E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170" w:type="dxa"/>
          </w:tcPr>
          <w:p w14:paraId="35174B2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990" w:type="dxa"/>
          </w:tcPr>
          <w:p w14:paraId="59AA1B6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530" w:type="dxa"/>
          </w:tcPr>
          <w:p w14:paraId="6DE97C1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314AFB2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19B6370" w14:textId="77777777" w:rsidTr="007E2376">
        <w:trPr>
          <w:jc w:val="center"/>
        </w:trPr>
        <w:tc>
          <w:tcPr>
            <w:tcW w:w="4379" w:type="dxa"/>
          </w:tcPr>
          <w:p w14:paraId="1BE21E1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170" w:type="dxa"/>
          </w:tcPr>
          <w:p w14:paraId="4CA8416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990" w:type="dxa"/>
          </w:tcPr>
          <w:p w14:paraId="6DE0D97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1530" w:type="dxa"/>
          </w:tcPr>
          <w:p w14:paraId="6604738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53D15AF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8C69288" w14:textId="77777777" w:rsidTr="007E2376">
        <w:trPr>
          <w:jc w:val="center"/>
        </w:trPr>
        <w:tc>
          <w:tcPr>
            <w:tcW w:w="4379" w:type="dxa"/>
          </w:tcPr>
          <w:p w14:paraId="614291E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170" w:type="dxa"/>
          </w:tcPr>
          <w:p w14:paraId="51E36EE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990" w:type="dxa"/>
          </w:tcPr>
          <w:p w14:paraId="1D2292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530" w:type="dxa"/>
          </w:tcPr>
          <w:p w14:paraId="5248BE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49" w:type="dxa"/>
          </w:tcPr>
          <w:p w14:paraId="4BC3274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5F7DB280" w14:textId="77777777" w:rsidTr="007E2376">
        <w:trPr>
          <w:jc w:val="center"/>
        </w:trPr>
        <w:tc>
          <w:tcPr>
            <w:tcW w:w="4379" w:type="dxa"/>
          </w:tcPr>
          <w:p w14:paraId="14F026A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170" w:type="dxa"/>
          </w:tcPr>
          <w:p w14:paraId="5C08885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990" w:type="dxa"/>
          </w:tcPr>
          <w:p w14:paraId="4E62AAF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1530" w:type="dxa"/>
          </w:tcPr>
          <w:p w14:paraId="3A44FB1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0361F19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7435BC6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4C88B3F2" w14:textId="77777777" w:rsidR="00D44F93" w:rsidRDefault="00D44F93">
      <w:pPr>
        <w:rPr>
          <w:rFonts w:ascii="Georgia" w:hAnsi="Georgia"/>
          <w:sz w:val="22"/>
          <w:szCs w:val="22"/>
        </w:rPr>
      </w:pPr>
      <w:r>
        <w:rPr>
          <w:rFonts w:ascii="Georgia" w:hAnsi="Georgia"/>
          <w:sz w:val="22"/>
          <w:szCs w:val="22"/>
        </w:rPr>
        <w:br w:type="page"/>
      </w:r>
    </w:p>
    <w:p w14:paraId="336C3B8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614"/>
        <w:rPr>
          <w:rFonts w:ascii="Georgia" w:hAnsi="Georgia"/>
          <w:sz w:val="22"/>
          <w:szCs w:val="22"/>
        </w:rPr>
      </w:pPr>
      <w:r w:rsidRPr="00DE6C92">
        <w:rPr>
          <w:rFonts w:ascii="Georgia" w:hAnsi="Georgia"/>
          <w:sz w:val="22"/>
          <w:szCs w:val="22"/>
        </w:rPr>
        <w:t>c.</w:t>
      </w:r>
      <w:r w:rsidRPr="00DE6C92">
        <w:rPr>
          <w:rFonts w:ascii="Georgia" w:hAnsi="Georgia"/>
          <w:sz w:val="22"/>
          <w:szCs w:val="22"/>
        </w:rPr>
        <w:tab/>
        <w:t xml:space="preserve">Cut the size of your meals or skipped meals because there wasn’t enough money for food </w:t>
      </w:r>
    </w:p>
    <w:tbl>
      <w:tblPr>
        <w:tblW w:w="91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1160"/>
        <w:gridCol w:w="982"/>
        <w:gridCol w:w="1518"/>
        <w:gridCol w:w="1138"/>
      </w:tblGrid>
      <w:tr w:rsidR="007E2376" w:rsidRPr="00DE6C92" w14:paraId="1C289E0D" w14:textId="77777777" w:rsidTr="007E2376">
        <w:trPr>
          <w:jc w:val="center"/>
        </w:trPr>
        <w:tc>
          <w:tcPr>
            <w:tcW w:w="4379" w:type="dxa"/>
            <w:shd w:val="clear" w:color="auto" w:fill="C0C0C0"/>
          </w:tcPr>
          <w:p w14:paraId="5A34AA7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70" w:type="dxa"/>
            <w:shd w:val="clear" w:color="auto" w:fill="C0C0C0"/>
          </w:tcPr>
          <w:p w14:paraId="317CA42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Yes</w:t>
            </w:r>
          </w:p>
        </w:tc>
        <w:tc>
          <w:tcPr>
            <w:tcW w:w="990" w:type="dxa"/>
            <w:shd w:val="clear" w:color="auto" w:fill="C0C0C0"/>
          </w:tcPr>
          <w:p w14:paraId="15B2F90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w:t>
            </w:r>
          </w:p>
        </w:tc>
        <w:tc>
          <w:tcPr>
            <w:tcW w:w="1530" w:type="dxa"/>
            <w:shd w:val="clear" w:color="auto" w:fill="C0C0C0"/>
          </w:tcPr>
          <w:p w14:paraId="0E07B77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49" w:type="dxa"/>
            <w:shd w:val="clear" w:color="auto" w:fill="C0C0C0"/>
          </w:tcPr>
          <w:p w14:paraId="59152B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377CDF69" w14:textId="77777777" w:rsidTr="007E2376">
        <w:trPr>
          <w:jc w:val="center"/>
        </w:trPr>
        <w:tc>
          <w:tcPr>
            <w:tcW w:w="4379" w:type="dxa"/>
          </w:tcPr>
          <w:p w14:paraId="5D4418D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170" w:type="dxa"/>
          </w:tcPr>
          <w:p w14:paraId="187A9C5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990" w:type="dxa"/>
          </w:tcPr>
          <w:p w14:paraId="32CCAF7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62</w:t>
            </w:r>
          </w:p>
        </w:tc>
        <w:tc>
          <w:tcPr>
            <w:tcW w:w="1530" w:type="dxa"/>
          </w:tcPr>
          <w:p w14:paraId="717342D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6DD8F6B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A966140" w14:textId="77777777" w:rsidTr="007E2376">
        <w:trPr>
          <w:jc w:val="center"/>
        </w:trPr>
        <w:tc>
          <w:tcPr>
            <w:tcW w:w="4379" w:type="dxa"/>
          </w:tcPr>
          <w:p w14:paraId="4C93836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170" w:type="dxa"/>
          </w:tcPr>
          <w:p w14:paraId="5224F27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990" w:type="dxa"/>
          </w:tcPr>
          <w:p w14:paraId="6E76963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530" w:type="dxa"/>
          </w:tcPr>
          <w:p w14:paraId="566DDE2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4FEF4E2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9952825" w14:textId="77777777" w:rsidTr="007E2376">
        <w:trPr>
          <w:jc w:val="center"/>
        </w:trPr>
        <w:tc>
          <w:tcPr>
            <w:tcW w:w="4379" w:type="dxa"/>
          </w:tcPr>
          <w:p w14:paraId="661D8C5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170" w:type="dxa"/>
          </w:tcPr>
          <w:p w14:paraId="169EF43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990" w:type="dxa"/>
          </w:tcPr>
          <w:p w14:paraId="6B0C152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57</w:t>
            </w:r>
          </w:p>
        </w:tc>
        <w:tc>
          <w:tcPr>
            <w:tcW w:w="1530" w:type="dxa"/>
          </w:tcPr>
          <w:p w14:paraId="49939EC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3F401C9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9732AC1" w14:textId="77777777" w:rsidTr="007E2376">
        <w:trPr>
          <w:jc w:val="center"/>
        </w:trPr>
        <w:tc>
          <w:tcPr>
            <w:tcW w:w="4379" w:type="dxa"/>
          </w:tcPr>
          <w:p w14:paraId="0A31C6C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170" w:type="dxa"/>
          </w:tcPr>
          <w:p w14:paraId="32A3374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990" w:type="dxa"/>
          </w:tcPr>
          <w:p w14:paraId="3A8D669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68</w:t>
            </w:r>
          </w:p>
        </w:tc>
        <w:tc>
          <w:tcPr>
            <w:tcW w:w="1530" w:type="dxa"/>
          </w:tcPr>
          <w:p w14:paraId="5DA615C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479E92D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5AC31C2" w14:textId="77777777" w:rsidTr="007E2376">
        <w:trPr>
          <w:jc w:val="center"/>
        </w:trPr>
        <w:tc>
          <w:tcPr>
            <w:tcW w:w="4379" w:type="dxa"/>
          </w:tcPr>
          <w:p w14:paraId="423BE4E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170" w:type="dxa"/>
          </w:tcPr>
          <w:p w14:paraId="0EC8A9D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990" w:type="dxa"/>
          </w:tcPr>
          <w:p w14:paraId="43285A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530" w:type="dxa"/>
          </w:tcPr>
          <w:p w14:paraId="7E29647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1500403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F3B3D7E" w14:textId="77777777" w:rsidTr="007E2376">
        <w:trPr>
          <w:jc w:val="center"/>
        </w:trPr>
        <w:tc>
          <w:tcPr>
            <w:tcW w:w="4379" w:type="dxa"/>
          </w:tcPr>
          <w:p w14:paraId="79FDA6A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170" w:type="dxa"/>
          </w:tcPr>
          <w:p w14:paraId="12EF6A4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990" w:type="dxa"/>
          </w:tcPr>
          <w:p w14:paraId="05CDDBC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530" w:type="dxa"/>
          </w:tcPr>
          <w:p w14:paraId="4574FF9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49" w:type="dxa"/>
          </w:tcPr>
          <w:p w14:paraId="347D1FD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AFE0389" w14:textId="77777777" w:rsidTr="007E2376">
        <w:trPr>
          <w:jc w:val="center"/>
        </w:trPr>
        <w:tc>
          <w:tcPr>
            <w:tcW w:w="4379" w:type="dxa"/>
          </w:tcPr>
          <w:p w14:paraId="5EB2E21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170" w:type="dxa"/>
          </w:tcPr>
          <w:p w14:paraId="0F97711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990" w:type="dxa"/>
          </w:tcPr>
          <w:p w14:paraId="3FDAE4D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70</w:t>
            </w:r>
          </w:p>
        </w:tc>
        <w:tc>
          <w:tcPr>
            <w:tcW w:w="1530" w:type="dxa"/>
          </w:tcPr>
          <w:p w14:paraId="4B8AB3C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231F835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4DDA665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E9469E6" w14:textId="77777777" w:rsidR="00400CE4"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14:paraId="2EAF7E0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d.</w:t>
      </w:r>
      <w:r w:rsidRPr="00DE6C92">
        <w:rPr>
          <w:rFonts w:ascii="Georgia" w:hAnsi="Georgia"/>
          <w:sz w:val="22"/>
          <w:szCs w:val="22"/>
        </w:rPr>
        <w:tab/>
        <w:t xml:space="preserve">Had trouble getting or paying for medical care for your family </w:t>
      </w:r>
    </w:p>
    <w:tbl>
      <w:tblPr>
        <w:tblW w:w="91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1160"/>
        <w:gridCol w:w="982"/>
        <w:gridCol w:w="1518"/>
        <w:gridCol w:w="1138"/>
      </w:tblGrid>
      <w:tr w:rsidR="007E2376" w:rsidRPr="00DE6C92" w14:paraId="53E817CF" w14:textId="77777777" w:rsidTr="007E2376">
        <w:trPr>
          <w:jc w:val="center"/>
        </w:trPr>
        <w:tc>
          <w:tcPr>
            <w:tcW w:w="4379" w:type="dxa"/>
            <w:shd w:val="clear" w:color="auto" w:fill="C0C0C0"/>
          </w:tcPr>
          <w:p w14:paraId="1D83052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70" w:type="dxa"/>
            <w:shd w:val="clear" w:color="auto" w:fill="C0C0C0"/>
          </w:tcPr>
          <w:p w14:paraId="466A44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Yes</w:t>
            </w:r>
          </w:p>
        </w:tc>
        <w:tc>
          <w:tcPr>
            <w:tcW w:w="990" w:type="dxa"/>
            <w:shd w:val="clear" w:color="auto" w:fill="C0C0C0"/>
          </w:tcPr>
          <w:p w14:paraId="75C0684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w:t>
            </w:r>
          </w:p>
        </w:tc>
        <w:tc>
          <w:tcPr>
            <w:tcW w:w="1530" w:type="dxa"/>
            <w:shd w:val="clear" w:color="auto" w:fill="C0C0C0"/>
          </w:tcPr>
          <w:p w14:paraId="716C69C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49" w:type="dxa"/>
            <w:shd w:val="clear" w:color="auto" w:fill="C0C0C0"/>
          </w:tcPr>
          <w:p w14:paraId="6723650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5748F98E" w14:textId="77777777" w:rsidTr="007E2376">
        <w:trPr>
          <w:jc w:val="center"/>
        </w:trPr>
        <w:tc>
          <w:tcPr>
            <w:tcW w:w="4379" w:type="dxa"/>
          </w:tcPr>
          <w:p w14:paraId="09E63E9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170" w:type="dxa"/>
          </w:tcPr>
          <w:p w14:paraId="60FCBB6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990" w:type="dxa"/>
          </w:tcPr>
          <w:p w14:paraId="5AAEBC0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530" w:type="dxa"/>
          </w:tcPr>
          <w:p w14:paraId="7C714A2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2137085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82EF527" w14:textId="77777777" w:rsidTr="007E2376">
        <w:trPr>
          <w:jc w:val="center"/>
        </w:trPr>
        <w:tc>
          <w:tcPr>
            <w:tcW w:w="4379" w:type="dxa"/>
          </w:tcPr>
          <w:p w14:paraId="259A9CA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170" w:type="dxa"/>
          </w:tcPr>
          <w:p w14:paraId="37783A8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990" w:type="dxa"/>
          </w:tcPr>
          <w:p w14:paraId="1A6A766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65</w:t>
            </w:r>
          </w:p>
        </w:tc>
        <w:tc>
          <w:tcPr>
            <w:tcW w:w="1530" w:type="dxa"/>
          </w:tcPr>
          <w:p w14:paraId="014C549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6854CC5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553F233" w14:textId="77777777" w:rsidTr="007E2376">
        <w:trPr>
          <w:jc w:val="center"/>
        </w:trPr>
        <w:tc>
          <w:tcPr>
            <w:tcW w:w="4379" w:type="dxa"/>
          </w:tcPr>
          <w:p w14:paraId="5C7FA12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170" w:type="dxa"/>
          </w:tcPr>
          <w:p w14:paraId="2757042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990" w:type="dxa"/>
          </w:tcPr>
          <w:p w14:paraId="5048217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61</w:t>
            </w:r>
          </w:p>
        </w:tc>
        <w:tc>
          <w:tcPr>
            <w:tcW w:w="1530" w:type="dxa"/>
          </w:tcPr>
          <w:p w14:paraId="7A38BA6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49" w:type="dxa"/>
          </w:tcPr>
          <w:p w14:paraId="6D53078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DEAA232" w14:textId="77777777" w:rsidTr="007E2376">
        <w:trPr>
          <w:jc w:val="center"/>
        </w:trPr>
        <w:tc>
          <w:tcPr>
            <w:tcW w:w="4379" w:type="dxa"/>
          </w:tcPr>
          <w:p w14:paraId="207F5EA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170" w:type="dxa"/>
          </w:tcPr>
          <w:p w14:paraId="515E00A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990" w:type="dxa"/>
          </w:tcPr>
          <w:p w14:paraId="1E4B1EE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1530" w:type="dxa"/>
          </w:tcPr>
          <w:p w14:paraId="42ECFB1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49" w:type="dxa"/>
          </w:tcPr>
          <w:p w14:paraId="1868F77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1D541FE" w14:textId="77777777" w:rsidTr="007E2376">
        <w:trPr>
          <w:jc w:val="center"/>
        </w:trPr>
        <w:tc>
          <w:tcPr>
            <w:tcW w:w="4379" w:type="dxa"/>
          </w:tcPr>
          <w:p w14:paraId="7D5D055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170" w:type="dxa"/>
          </w:tcPr>
          <w:p w14:paraId="74A2EF1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990" w:type="dxa"/>
          </w:tcPr>
          <w:p w14:paraId="29BC05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57</w:t>
            </w:r>
          </w:p>
        </w:tc>
        <w:tc>
          <w:tcPr>
            <w:tcW w:w="1530" w:type="dxa"/>
          </w:tcPr>
          <w:p w14:paraId="2D3E049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3F42D43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00FD6C68" w14:textId="77777777" w:rsidTr="007E2376">
        <w:trPr>
          <w:jc w:val="center"/>
        </w:trPr>
        <w:tc>
          <w:tcPr>
            <w:tcW w:w="4379" w:type="dxa"/>
          </w:tcPr>
          <w:p w14:paraId="6D515D3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170" w:type="dxa"/>
          </w:tcPr>
          <w:p w14:paraId="65725D8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990" w:type="dxa"/>
          </w:tcPr>
          <w:p w14:paraId="6F79E9C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530" w:type="dxa"/>
          </w:tcPr>
          <w:p w14:paraId="3309DE1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1C9AFD8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4093E55" w14:textId="77777777" w:rsidTr="007E2376">
        <w:trPr>
          <w:jc w:val="center"/>
        </w:trPr>
        <w:tc>
          <w:tcPr>
            <w:tcW w:w="4379" w:type="dxa"/>
          </w:tcPr>
          <w:p w14:paraId="15347A0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170" w:type="dxa"/>
          </w:tcPr>
          <w:p w14:paraId="1939DA0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990" w:type="dxa"/>
          </w:tcPr>
          <w:p w14:paraId="5B6EE79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71</w:t>
            </w:r>
          </w:p>
        </w:tc>
        <w:tc>
          <w:tcPr>
            <w:tcW w:w="1530" w:type="dxa"/>
          </w:tcPr>
          <w:p w14:paraId="48B7A3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480CF46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61A902B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BDA1D6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42.</w:t>
      </w:r>
      <w:r w:rsidRPr="00DE6C92">
        <w:rPr>
          <w:rFonts w:ascii="Georgia" w:hAnsi="Georgia"/>
          <w:sz w:val="22"/>
          <w:szCs w:val="22"/>
        </w:rPr>
        <w:tab/>
        <w:t>Over the past 12 months, has there been a time when you or someone in your household has been without a job and looking for work, or not?</w:t>
      </w:r>
    </w:p>
    <w:p w14:paraId="69A6694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1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1160"/>
        <w:gridCol w:w="982"/>
        <w:gridCol w:w="1518"/>
        <w:gridCol w:w="1138"/>
      </w:tblGrid>
      <w:tr w:rsidR="007E2376" w:rsidRPr="00DE6C92" w14:paraId="47AD984C" w14:textId="77777777" w:rsidTr="007E2376">
        <w:trPr>
          <w:jc w:val="center"/>
        </w:trPr>
        <w:tc>
          <w:tcPr>
            <w:tcW w:w="4379" w:type="dxa"/>
            <w:shd w:val="clear" w:color="auto" w:fill="C0C0C0"/>
          </w:tcPr>
          <w:p w14:paraId="3021D4D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70" w:type="dxa"/>
            <w:shd w:val="clear" w:color="auto" w:fill="C0C0C0"/>
          </w:tcPr>
          <w:p w14:paraId="1CEEDBE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Yes</w:t>
            </w:r>
          </w:p>
        </w:tc>
        <w:tc>
          <w:tcPr>
            <w:tcW w:w="990" w:type="dxa"/>
            <w:shd w:val="clear" w:color="auto" w:fill="C0C0C0"/>
          </w:tcPr>
          <w:p w14:paraId="1275FAD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w:t>
            </w:r>
          </w:p>
        </w:tc>
        <w:tc>
          <w:tcPr>
            <w:tcW w:w="1530" w:type="dxa"/>
            <w:shd w:val="clear" w:color="auto" w:fill="C0C0C0"/>
          </w:tcPr>
          <w:p w14:paraId="5323E09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49" w:type="dxa"/>
            <w:shd w:val="clear" w:color="auto" w:fill="C0C0C0"/>
          </w:tcPr>
          <w:p w14:paraId="226CEC2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05C58D57" w14:textId="77777777" w:rsidTr="007E2376">
        <w:trPr>
          <w:jc w:val="center"/>
        </w:trPr>
        <w:tc>
          <w:tcPr>
            <w:tcW w:w="4379" w:type="dxa"/>
          </w:tcPr>
          <w:p w14:paraId="69B8718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170" w:type="dxa"/>
          </w:tcPr>
          <w:p w14:paraId="63E9152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990" w:type="dxa"/>
          </w:tcPr>
          <w:p w14:paraId="7FDE28D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530" w:type="dxa"/>
          </w:tcPr>
          <w:p w14:paraId="08D2144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7E61B76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045274A" w14:textId="77777777" w:rsidTr="007E2376">
        <w:trPr>
          <w:jc w:val="center"/>
        </w:trPr>
        <w:tc>
          <w:tcPr>
            <w:tcW w:w="4379" w:type="dxa"/>
          </w:tcPr>
          <w:p w14:paraId="06CBE89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170" w:type="dxa"/>
          </w:tcPr>
          <w:p w14:paraId="57A6EC9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57</w:t>
            </w:r>
          </w:p>
        </w:tc>
        <w:tc>
          <w:tcPr>
            <w:tcW w:w="990" w:type="dxa"/>
          </w:tcPr>
          <w:p w14:paraId="39CED00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530" w:type="dxa"/>
          </w:tcPr>
          <w:p w14:paraId="4E100D8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58E33A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9EDE02A" w14:textId="77777777" w:rsidTr="007E2376">
        <w:trPr>
          <w:jc w:val="center"/>
        </w:trPr>
        <w:tc>
          <w:tcPr>
            <w:tcW w:w="4379" w:type="dxa"/>
          </w:tcPr>
          <w:p w14:paraId="1801047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170" w:type="dxa"/>
          </w:tcPr>
          <w:p w14:paraId="7A1641F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990" w:type="dxa"/>
          </w:tcPr>
          <w:p w14:paraId="42EDAC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1530" w:type="dxa"/>
          </w:tcPr>
          <w:p w14:paraId="32ED2F6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5041733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BA7ED89" w14:textId="77777777" w:rsidTr="007E2376">
        <w:trPr>
          <w:jc w:val="center"/>
        </w:trPr>
        <w:tc>
          <w:tcPr>
            <w:tcW w:w="4379" w:type="dxa"/>
          </w:tcPr>
          <w:p w14:paraId="35BDADA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170" w:type="dxa"/>
          </w:tcPr>
          <w:p w14:paraId="48BAFBC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990" w:type="dxa"/>
          </w:tcPr>
          <w:p w14:paraId="485A495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1530" w:type="dxa"/>
          </w:tcPr>
          <w:p w14:paraId="4ABCDAC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4A2229B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E0F537A" w14:textId="77777777" w:rsidTr="007E2376">
        <w:trPr>
          <w:jc w:val="center"/>
        </w:trPr>
        <w:tc>
          <w:tcPr>
            <w:tcW w:w="4379" w:type="dxa"/>
          </w:tcPr>
          <w:p w14:paraId="14506B4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170" w:type="dxa"/>
          </w:tcPr>
          <w:p w14:paraId="6C2F3E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990" w:type="dxa"/>
          </w:tcPr>
          <w:p w14:paraId="6B8B31C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530" w:type="dxa"/>
          </w:tcPr>
          <w:p w14:paraId="5601471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0A10B57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6A6AEC8" w14:textId="77777777" w:rsidTr="007E2376">
        <w:trPr>
          <w:jc w:val="center"/>
        </w:trPr>
        <w:tc>
          <w:tcPr>
            <w:tcW w:w="4379" w:type="dxa"/>
          </w:tcPr>
          <w:p w14:paraId="6D024BB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170" w:type="dxa"/>
          </w:tcPr>
          <w:p w14:paraId="0C1F372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990" w:type="dxa"/>
          </w:tcPr>
          <w:p w14:paraId="2494535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530" w:type="dxa"/>
          </w:tcPr>
          <w:p w14:paraId="694E584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7D9E22B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519A2E10" w14:textId="77777777" w:rsidTr="007E2376">
        <w:trPr>
          <w:jc w:val="center"/>
        </w:trPr>
        <w:tc>
          <w:tcPr>
            <w:tcW w:w="4379" w:type="dxa"/>
          </w:tcPr>
          <w:p w14:paraId="338C02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170" w:type="dxa"/>
          </w:tcPr>
          <w:p w14:paraId="1D48CC2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990" w:type="dxa"/>
          </w:tcPr>
          <w:p w14:paraId="0CCCE45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1530" w:type="dxa"/>
          </w:tcPr>
          <w:p w14:paraId="2B608DD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322F09D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22E6004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6CA606F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43.</w:t>
      </w:r>
      <w:r w:rsidRPr="00DE6C92">
        <w:rPr>
          <w:rFonts w:ascii="Georgia" w:hAnsi="Georgia"/>
          <w:sz w:val="22"/>
          <w:szCs w:val="22"/>
        </w:rPr>
        <w:tab/>
        <w:t>Do you own or rent your home?</w:t>
      </w:r>
    </w:p>
    <w:p w14:paraId="3866747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45"/>
        <w:gridCol w:w="1027"/>
        <w:gridCol w:w="776"/>
        <w:gridCol w:w="1700"/>
        <w:gridCol w:w="915"/>
        <w:gridCol w:w="1138"/>
      </w:tblGrid>
      <w:tr w:rsidR="007E2376" w:rsidRPr="00DE6C92" w14:paraId="377710BD" w14:textId="77777777" w:rsidTr="007E2376">
        <w:trPr>
          <w:jc w:val="center"/>
        </w:trPr>
        <w:tc>
          <w:tcPr>
            <w:tcW w:w="3745" w:type="dxa"/>
            <w:shd w:val="clear" w:color="auto" w:fill="C0C0C0"/>
            <w:vAlign w:val="bottom"/>
          </w:tcPr>
          <w:p w14:paraId="4D8EFCB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027" w:type="dxa"/>
            <w:shd w:val="clear" w:color="auto" w:fill="C0C0C0"/>
            <w:vAlign w:val="bottom"/>
          </w:tcPr>
          <w:p w14:paraId="0182634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Own</w:t>
            </w:r>
          </w:p>
        </w:tc>
        <w:tc>
          <w:tcPr>
            <w:tcW w:w="776" w:type="dxa"/>
            <w:shd w:val="clear" w:color="auto" w:fill="C0C0C0"/>
            <w:vAlign w:val="bottom"/>
          </w:tcPr>
          <w:p w14:paraId="02288B3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Rent</w:t>
            </w:r>
          </w:p>
        </w:tc>
        <w:tc>
          <w:tcPr>
            <w:tcW w:w="1438" w:type="dxa"/>
            <w:shd w:val="clear" w:color="auto" w:fill="C0C0C0"/>
            <w:vAlign w:val="bottom"/>
          </w:tcPr>
          <w:p w14:paraId="68719BB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Other arrangement</w:t>
            </w:r>
          </w:p>
        </w:tc>
        <w:tc>
          <w:tcPr>
            <w:tcW w:w="915" w:type="dxa"/>
            <w:shd w:val="clear" w:color="auto" w:fill="C0C0C0"/>
            <w:vAlign w:val="bottom"/>
          </w:tcPr>
          <w:p w14:paraId="696EAB0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974" w:type="dxa"/>
            <w:shd w:val="clear" w:color="auto" w:fill="C0C0C0"/>
            <w:vAlign w:val="bottom"/>
          </w:tcPr>
          <w:p w14:paraId="55A509D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3C7B6083" w14:textId="77777777" w:rsidTr="007E2376">
        <w:trPr>
          <w:jc w:val="center"/>
        </w:trPr>
        <w:tc>
          <w:tcPr>
            <w:tcW w:w="3745" w:type="dxa"/>
          </w:tcPr>
          <w:p w14:paraId="6DC9ECC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027" w:type="dxa"/>
          </w:tcPr>
          <w:p w14:paraId="768CE75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776" w:type="dxa"/>
          </w:tcPr>
          <w:p w14:paraId="1693705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57</w:t>
            </w:r>
          </w:p>
        </w:tc>
        <w:tc>
          <w:tcPr>
            <w:tcW w:w="1438" w:type="dxa"/>
          </w:tcPr>
          <w:p w14:paraId="31495F9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15" w:type="dxa"/>
          </w:tcPr>
          <w:p w14:paraId="66E5279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14:paraId="002C3F0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4DA7E095" w14:textId="77777777" w:rsidTr="007E2376">
        <w:trPr>
          <w:jc w:val="center"/>
        </w:trPr>
        <w:tc>
          <w:tcPr>
            <w:tcW w:w="3745" w:type="dxa"/>
          </w:tcPr>
          <w:p w14:paraId="643261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027" w:type="dxa"/>
          </w:tcPr>
          <w:p w14:paraId="7BD060A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776" w:type="dxa"/>
          </w:tcPr>
          <w:p w14:paraId="04198AA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438" w:type="dxa"/>
          </w:tcPr>
          <w:p w14:paraId="62E9700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15" w:type="dxa"/>
          </w:tcPr>
          <w:p w14:paraId="307C89D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14:paraId="34C03B1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4291DB11" w14:textId="77777777" w:rsidTr="007E2376">
        <w:trPr>
          <w:jc w:val="center"/>
        </w:trPr>
        <w:tc>
          <w:tcPr>
            <w:tcW w:w="3745" w:type="dxa"/>
          </w:tcPr>
          <w:p w14:paraId="3C5F9E4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027" w:type="dxa"/>
          </w:tcPr>
          <w:p w14:paraId="3B48D89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776" w:type="dxa"/>
          </w:tcPr>
          <w:p w14:paraId="74A948C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64</w:t>
            </w:r>
          </w:p>
        </w:tc>
        <w:tc>
          <w:tcPr>
            <w:tcW w:w="1438" w:type="dxa"/>
          </w:tcPr>
          <w:p w14:paraId="1D590DA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15" w:type="dxa"/>
          </w:tcPr>
          <w:p w14:paraId="7C6D64C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0BBF3CF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F2B5BAE" w14:textId="77777777" w:rsidTr="007E2376">
        <w:trPr>
          <w:jc w:val="center"/>
        </w:trPr>
        <w:tc>
          <w:tcPr>
            <w:tcW w:w="3745" w:type="dxa"/>
          </w:tcPr>
          <w:p w14:paraId="708DFC2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027" w:type="dxa"/>
          </w:tcPr>
          <w:p w14:paraId="120E7FD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776" w:type="dxa"/>
          </w:tcPr>
          <w:p w14:paraId="514B2CB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438" w:type="dxa"/>
          </w:tcPr>
          <w:p w14:paraId="4BFEC7D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15" w:type="dxa"/>
          </w:tcPr>
          <w:p w14:paraId="084448E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3EADDE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607DF80" w14:textId="77777777" w:rsidTr="007E2376">
        <w:trPr>
          <w:jc w:val="center"/>
        </w:trPr>
        <w:tc>
          <w:tcPr>
            <w:tcW w:w="3745" w:type="dxa"/>
          </w:tcPr>
          <w:p w14:paraId="2D68F15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027" w:type="dxa"/>
          </w:tcPr>
          <w:p w14:paraId="2DFF42E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776" w:type="dxa"/>
          </w:tcPr>
          <w:p w14:paraId="34B5E5B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73</w:t>
            </w:r>
          </w:p>
        </w:tc>
        <w:tc>
          <w:tcPr>
            <w:tcW w:w="1438" w:type="dxa"/>
          </w:tcPr>
          <w:p w14:paraId="413A82D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15" w:type="dxa"/>
          </w:tcPr>
          <w:p w14:paraId="7CBB028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2D5D79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297390A" w14:textId="77777777" w:rsidTr="007E2376">
        <w:trPr>
          <w:jc w:val="center"/>
        </w:trPr>
        <w:tc>
          <w:tcPr>
            <w:tcW w:w="3745" w:type="dxa"/>
          </w:tcPr>
          <w:p w14:paraId="2716255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027" w:type="dxa"/>
          </w:tcPr>
          <w:p w14:paraId="17A34D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776" w:type="dxa"/>
          </w:tcPr>
          <w:p w14:paraId="6EE2F6F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83</w:t>
            </w:r>
          </w:p>
        </w:tc>
        <w:tc>
          <w:tcPr>
            <w:tcW w:w="1438" w:type="dxa"/>
          </w:tcPr>
          <w:p w14:paraId="1429F67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15" w:type="dxa"/>
          </w:tcPr>
          <w:p w14:paraId="28E01F4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14:paraId="391B97B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CADCD0A" w14:textId="77777777" w:rsidTr="007E2376">
        <w:trPr>
          <w:jc w:val="center"/>
        </w:trPr>
        <w:tc>
          <w:tcPr>
            <w:tcW w:w="3745" w:type="dxa"/>
          </w:tcPr>
          <w:p w14:paraId="2E74295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027" w:type="dxa"/>
          </w:tcPr>
          <w:p w14:paraId="3963FB5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776" w:type="dxa"/>
          </w:tcPr>
          <w:p w14:paraId="4BAE7D5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438" w:type="dxa"/>
          </w:tcPr>
          <w:p w14:paraId="000C588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15" w:type="dxa"/>
          </w:tcPr>
          <w:p w14:paraId="74AD745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14:paraId="3D55B92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14:paraId="529FBC5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highlight w:val="green"/>
        </w:rPr>
      </w:pPr>
    </w:p>
    <w:p w14:paraId="550A43C7" w14:textId="77777777" w:rsidR="007E2376" w:rsidRPr="00DE6C92" w:rsidRDefault="007E2376" w:rsidP="00D44F9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(Asked of total Latinos who are not homeowners; Total n =726; Native born = 251; Foreign born =475; FB U.S. citizen = 148; FB legal resident = 189; FB not citizen &amp; not legal resident = 120; Registered voter = 249)</w:t>
      </w:r>
    </w:p>
    <w:p w14:paraId="05D71D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44.</w:t>
      </w:r>
      <w:r w:rsidRPr="00DE6C92">
        <w:rPr>
          <w:rFonts w:ascii="Georgia" w:hAnsi="Georgia"/>
          <w:sz w:val="22"/>
          <w:szCs w:val="22"/>
        </w:rPr>
        <w:tab/>
        <w:t>In the past year did you have a home that went into foreclosure?</w:t>
      </w:r>
    </w:p>
    <w:p w14:paraId="288574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1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1160"/>
        <w:gridCol w:w="982"/>
        <w:gridCol w:w="1518"/>
        <w:gridCol w:w="1138"/>
      </w:tblGrid>
      <w:tr w:rsidR="007E2376" w:rsidRPr="00DE6C92" w14:paraId="6FCA5182" w14:textId="77777777" w:rsidTr="007E2376">
        <w:trPr>
          <w:jc w:val="center"/>
        </w:trPr>
        <w:tc>
          <w:tcPr>
            <w:tcW w:w="4379" w:type="dxa"/>
            <w:shd w:val="clear" w:color="auto" w:fill="C0C0C0"/>
          </w:tcPr>
          <w:p w14:paraId="22C5A4A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70" w:type="dxa"/>
            <w:shd w:val="clear" w:color="auto" w:fill="C0C0C0"/>
          </w:tcPr>
          <w:p w14:paraId="134991A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Yes</w:t>
            </w:r>
          </w:p>
        </w:tc>
        <w:tc>
          <w:tcPr>
            <w:tcW w:w="990" w:type="dxa"/>
            <w:shd w:val="clear" w:color="auto" w:fill="C0C0C0"/>
          </w:tcPr>
          <w:p w14:paraId="0864788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w:t>
            </w:r>
          </w:p>
        </w:tc>
        <w:tc>
          <w:tcPr>
            <w:tcW w:w="1530" w:type="dxa"/>
            <w:shd w:val="clear" w:color="auto" w:fill="C0C0C0"/>
          </w:tcPr>
          <w:p w14:paraId="116F840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49" w:type="dxa"/>
            <w:shd w:val="clear" w:color="auto" w:fill="C0C0C0"/>
          </w:tcPr>
          <w:p w14:paraId="7E286C2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31A2CDD6" w14:textId="77777777" w:rsidTr="007E2376">
        <w:trPr>
          <w:jc w:val="center"/>
        </w:trPr>
        <w:tc>
          <w:tcPr>
            <w:tcW w:w="4379" w:type="dxa"/>
          </w:tcPr>
          <w:p w14:paraId="3FA5E8B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170" w:type="dxa"/>
          </w:tcPr>
          <w:p w14:paraId="5ADE153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990" w:type="dxa"/>
          </w:tcPr>
          <w:p w14:paraId="14DFC8A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93</w:t>
            </w:r>
          </w:p>
        </w:tc>
        <w:tc>
          <w:tcPr>
            <w:tcW w:w="1530" w:type="dxa"/>
          </w:tcPr>
          <w:p w14:paraId="6822607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09DB002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F545387" w14:textId="77777777" w:rsidTr="007E2376">
        <w:trPr>
          <w:jc w:val="center"/>
        </w:trPr>
        <w:tc>
          <w:tcPr>
            <w:tcW w:w="4379" w:type="dxa"/>
          </w:tcPr>
          <w:p w14:paraId="4DBF5E8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170" w:type="dxa"/>
          </w:tcPr>
          <w:p w14:paraId="4199A44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990" w:type="dxa"/>
          </w:tcPr>
          <w:p w14:paraId="3E4005B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92</w:t>
            </w:r>
          </w:p>
        </w:tc>
        <w:tc>
          <w:tcPr>
            <w:tcW w:w="1530" w:type="dxa"/>
          </w:tcPr>
          <w:p w14:paraId="39283A1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57493A7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65D1212F" w14:textId="77777777" w:rsidTr="007E2376">
        <w:trPr>
          <w:jc w:val="center"/>
        </w:trPr>
        <w:tc>
          <w:tcPr>
            <w:tcW w:w="4379" w:type="dxa"/>
          </w:tcPr>
          <w:p w14:paraId="51151E4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170" w:type="dxa"/>
          </w:tcPr>
          <w:p w14:paraId="3237B1D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90" w:type="dxa"/>
          </w:tcPr>
          <w:p w14:paraId="1DAF088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93</w:t>
            </w:r>
          </w:p>
        </w:tc>
        <w:tc>
          <w:tcPr>
            <w:tcW w:w="1530" w:type="dxa"/>
          </w:tcPr>
          <w:p w14:paraId="5EE636E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40D5D17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5C87C890" w14:textId="77777777" w:rsidTr="007E2376">
        <w:trPr>
          <w:jc w:val="center"/>
        </w:trPr>
        <w:tc>
          <w:tcPr>
            <w:tcW w:w="4379" w:type="dxa"/>
          </w:tcPr>
          <w:p w14:paraId="22F3044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170" w:type="dxa"/>
          </w:tcPr>
          <w:p w14:paraId="5FF9045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90" w:type="dxa"/>
          </w:tcPr>
          <w:p w14:paraId="6F278B6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94</w:t>
            </w:r>
          </w:p>
        </w:tc>
        <w:tc>
          <w:tcPr>
            <w:tcW w:w="1530" w:type="dxa"/>
          </w:tcPr>
          <w:p w14:paraId="5B1C42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49" w:type="dxa"/>
          </w:tcPr>
          <w:p w14:paraId="66260B2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2483177" w14:textId="77777777" w:rsidTr="007E2376">
        <w:trPr>
          <w:jc w:val="center"/>
        </w:trPr>
        <w:tc>
          <w:tcPr>
            <w:tcW w:w="4379" w:type="dxa"/>
          </w:tcPr>
          <w:p w14:paraId="602628E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170" w:type="dxa"/>
          </w:tcPr>
          <w:p w14:paraId="32FB478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990" w:type="dxa"/>
          </w:tcPr>
          <w:p w14:paraId="6CF3252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91</w:t>
            </w:r>
          </w:p>
        </w:tc>
        <w:tc>
          <w:tcPr>
            <w:tcW w:w="1530" w:type="dxa"/>
          </w:tcPr>
          <w:p w14:paraId="46E5750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6BC867E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42C7337" w14:textId="77777777" w:rsidTr="007E2376">
        <w:trPr>
          <w:jc w:val="center"/>
        </w:trPr>
        <w:tc>
          <w:tcPr>
            <w:tcW w:w="4379" w:type="dxa"/>
          </w:tcPr>
          <w:p w14:paraId="269E5C9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170" w:type="dxa"/>
          </w:tcPr>
          <w:p w14:paraId="2453468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90" w:type="dxa"/>
          </w:tcPr>
          <w:p w14:paraId="29C59DE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95</w:t>
            </w:r>
          </w:p>
        </w:tc>
        <w:tc>
          <w:tcPr>
            <w:tcW w:w="1530" w:type="dxa"/>
          </w:tcPr>
          <w:p w14:paraId="1D489B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05727C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56EC4A8" w14:textId="77777777" w:rsidTr="007E2376">
        <w:trPr>
          <w:jc w:val="center"/>
        </w:trPr>
        <w:tc>
          <w:tcPr>
            <w:tcW w:w="4379" w:type="dxa"/>
          </w:tcPr>
          <w:p w14:paraId="084CCB6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170" w:type="dxa"/>
          </w:tcPr>
          <w:p w14:paraId="0524717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90" w:type="dxa"/>
          </w:tcPr>
          <w:p w14:paraId="6221681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94</w:t>
            </w:r>
          </w:p>
        </w:tc>
        <w:tc>
          <w:tcPr>
            <w:tcW w:w="1530" w:type="dxa"/>
          </w:tcPr>
          <w:p w14:paraId="36A2813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14:paraId="1342D19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057B02C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B254F8C" w14:textId="77777777" w:rsidR="007E2376" w:rsidRPr="00DE6C92" w:rsidRDefault="007E2376" w:rsidP="00D44F9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(Asked of total Latinos who are homeowners; Total n =494; Native born = 241; Foreign born = 253; FB U.S. citizen = 151; FB legal resident = 72; FB not citizen &amp; not legal resident = 20; Registered voter = 308)</w:t>
      </w:r>
    </w:p>
    <w:p w14:paraId="416998D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 xml:space="preserve">45. </w:t>
      </w:r>
      <w:r w:rsidRPr="00DE6C92">
        <w:rPr>
          <w:rFonts w:ascii="Georgia" w:hAnsi="Georgia"/>
          <w:sz w:val="22"/>
          <w:szCs w:val="22"/>
        </w:rPr>
        <w:tab/>
        <w:t xml:space="preserve">What year did you buy your current home? </w:t>
      </w:r>
    </w:p>
    <w:p w14:paraId="0B19F21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8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900"/>
        <w:gridCol w:w="847"/>
        <w:gridCol w:w="899"/>
        <w:gridCol w:w="984"/>
        <w:gridCol w:w="1077"/>
        <w:gridCol w:w="1252"/>
        <w:gridCol w:w="1169"/>
      </w:tblGrid>
      <w:tr w:rsidR="007E2376" w:rsidRPr="00DE6C92" w14:paraId="52D3B2D3" w14:textId="77777777" w:rsidTr="007E2376">
        <w:trPr>
          <w:jc w:val="center"/>
        </w:trPr>
        <w:tc>
          <w:tcPr>
            <w:tcW w:w="2783" w:type="dxa"/>
            <w:shd w:val="clear" w:color="auto" w:fill="C0C0C0"/>
          </w:tcPr>
          <w:p w14:paraId="7D68F86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892" w:type="dxa"/>
            <w:shd w:val="clear" w:color="auto" w:fill="C0C0C0"/>
          </w:tcPr>
          <w:p w14:paraId="3F0D788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2000-2011</w:t>
            </w:r>
          </w:p>
        </w:tc>
        <w:tc>
          <w:tcPr>
            <w:tcW w:w="821" w:type="dxa"/>
            <w:shd w:val="clear" w:color="auto" w:fill="C0C0C0"/>
          </w:tcPr>
          <w:p w14:paraId="02D5C46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1990-1999</w:t>
            </w:r>
          </w:p>
        </w:tc>
        <w:tc>
          <w:tcPr>
            <w:tcW w:w="900" w:type="dxa"/>
            <w:shd w:val="clear" w:color="auto" w:fill="C0C0C0"/>
          </w:tcPr>
          <w:p w14:paraId="5DDCC32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1980-1989</w:t>
            </w:r>
          </w:p>
        </w:tc>
        <w:tc>
          <w:tcPr>
            <w:tcW w:w="986" w:type="dxa"/>
            <w:shd w:val="clear" w:color="auto" w:fill="C0C0C0"/>
          </w:tcPr>
          <w:p w14:paraId="793805F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1970-1979</w:t>
            </w:r>
          </w:p>
        </w:tc>
        <w:tc>
          <w:tcPr>
            <w:tcW w:w="1079" w:type="dxa"/>
            <w:shd w:val="clear" w:color="auto" w:fill="C0C0C0"/>
          </w:tcPr>
          <w:p w14:paraId="754AA2A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Before 1970</w:t>
            </w:r>
          </w:p>
        </w:tc>
        <w:tc>
          <w:tcPr>
            <w:tcW w:w="1258" w:type="dxa"/>
            <w:shd w:val="clear" w:color="auto" w:fill="C0C0C0"/>
          </w:tcPr>
          <w:p w14:paraId="4B50037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69" w:type="dxa"/>
            <w:shd w:val="clear" w:color="auto" w:fill="C0C0C0"/>
          </w:tcPr>
          <w:p w14:paraId="57A0E7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6F2C9DF4" w14:textId="77777777" w:rsidTr="007E2376">
        <w:trPr>
          <w:jc w:val="center"/>
        </w:trPr>
        <w:tc>
          <w:tcPr>
            <w:tcW w:w="2783" w:type="dxa"/>
          </w:tcPr>
          <w:p w14:paraId="1E80342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892" w:type="dxa"/>
          </w:tcPr>
          <w:p w14:paraId="375E6EE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821" w:type="dxa"/>
          </w:tcPr>
          <w:p w14:paraId="3CD2460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900" w:type="dxa"/>
          </w:tcPr>
          <w:p w14:paraId="69D447E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986" w:type="dxa"/>
          </w:tcPr>
          <w:p w14:paraId="0FD7B4A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079" w:type="dxa"/>
          </w:tcPr>
          <w:p w14:paraId="613A199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58" w:type="dxa"/>
          </w:tcPr>
          <w:p w14:paraId="0CF3EB0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69" w:type="dxa"/>
          </w:tcPr>
          <w:p w14:paraId="048B4D9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520858A4" w14:textId="77777777" w:rsidTr="007E2376">
        <w:trPr>
          <w:jc w:val="center"/>
        </w:trPr>
        <w:tc>
          <w:tcPr>
            <w:tcW w:w="2783" w:type="dxa"/>
          </w:tcPr>
          <w:p w14:paraId="1DB47C6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892" w:type="dxa"/>
          </w:tcPr>
          <w:p w14:paraId="3015181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821" w:type="dxa"/>
          </w:tcPr>
          <w:p w14:paraId="344B002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900" w:type="dxa"/>
          </w:tcPr>
          <w:p w14:paraId="3C52B0E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86" w:type="dxa"/>
          </w:tcPr>
          <w:p w14:paraId="4B59D06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079" w:type="dxa"/>
          </w:tcPr>
          <w:p w14:paraId="4F9DFA7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58" w:type="dxa"/>
          </w:tcPr>
          <w:p w14:paraId="7A9F177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69" w:type="dxa"/>
          </w:tcPr>
          <w:p w14:paraId="44537DA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1D9B2B3A" w14:textId="77777777" w:rsidTr="007E2376">
        <w:trPr>
          <w:jc w:val="center"/>
        </w:trPr>
        <w:tc>
          <w:tcPr>
            <w:tcW w:w="2783" w:type="dxa"/>
          </w:tcPr>
          <w:p w14:paraId="253D77C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892" w:type="dxa"/>
          </w:tcPr>
          <w:p w14:paraId="4228CBD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821" w:type="dxa"/>
          </w:tcPr>
          <w:p w14:paraId="3221841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900" w:type="dxa"/>
          </w:tcPr>
          <w:p w14:paraId="4AD5905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986" w:type="dxa"/>
          </w:tcPr>
          <w:p w14:paraId="7E10457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079" w:type="dxa"/>
          </w:tcPr>
          <w:p w14:paraId="5145752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58" w:type="dxa"/>
          </w:tcPr>
          <w:p w14:paraId="70ABC59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169" w:type="dxa"/>
          </w:tcPr>
          <w:p w14:paraId="08C8E23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3F12E5C0" w14:textId="77777777" w:rsidTr="007E2376">
        <w:trPr>
          <w:jc w:val="center"/>
        </w:trPr>
        <w:tc>
          <w:tcPr>
            <w:tcW w:w="2783" w:type="dxa"/>
          </w:tcPr>
          <w:p w14:paraId="64D6225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892" w:type="dxa"/>
          </w:tcPr>
          <w:p w14:paraId="05F04E6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821" w:type="dxa"/>
          </w:tcPr>
          <w:p w14:paraId="6EFBB2D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900" w:type="dxa"/>
          </w:tcPr>
          <w:p w14:paraId="490970A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86" w:type="dxa"/>
          </w:tcPr>
          <w:p w14:paraId="0A344CB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079" w:type="dxa"/>
          </w:tcPr>
          <w:p w14:paraId="1370580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58" w:type="dxa"/>
          </w:tcPr>
          <w:p w14:paraId="57EE0A4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169" w:type="dxa"/>
          </w:tcPr>
          <w:p w14:paraId="620D9B7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3DC9C16F" w14:textId="77777777" w:rsidTr="007E2376">
        <w:trPr>
          <w:jc w:val="center"/>
        </w:trPr>
        <w:tc>
          <w:tcPr>
            <w:tcW w:w="2783" w:type="dxa"/>
          </w:tcPr>
          <w:p w14:paraId="5304BA5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892" w:type="dxa"/>
          </w:tcPr>
          <w:p w14:paraId="776D48E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57</w:t>
            </w:r>
          </w:p>
        </w:tc>
        <w:tc>
          <w:tcPr>
            <w:tcW w:w="821" w:type="dxa"/>
          </w:tcPr>
          <w:p w14:paraId="3693F4E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900" w:type="dxa"/>
          </w:tcPr>
          <w:p w14:paraId="65273A5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86" w:type="dxa"/>
          </w:tcPr>
          <w:p w14:paraId="2CF57E6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79" w:type="dxa"/>
          </w:tcPr>
          <w:p w14:paraId="60FE559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58" w:type="dxa"/>
          </w:tcPr>
          <w:p w14:paraId="1826291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169" w:type="dxa"/>
          </w:tcPr>
          <w:p w14:paraId="0B0444A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3A5A91E5" w14:textId="77777777" w:rsidTr="007E2376">
        <w:trPr>
          <w:jc w:val="center"/>
        </w:trPr>
        <w:tc>
          <w:tcPr>
            <w:tcW w:w="2783" w:type="dxa"/>
          </w:tcPr>
          <w:p w14:paraId="000E9D3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892" w:type="dxa"/>
          </w:tcPr>
          <w:p w14:paraId="4BB1EAF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74</w:t>
            </w:r>
          </w:p>
        </w:tc>
        <w:tc>
          <w:tcPr>
            <w:tcW w:w="821" w:type="dxa"/>
          </w:tcPr>
          <w:p w14:paraId="038F26F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900" w:type="dxa"/>
          </w:tcPr>
          <w:p w14:paraId="25D6020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86" w:type="dxa"/>
          </w:tcPr>
          <w:p w14:paraId="1E17D66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79" w:type="dxa"/>
          </w:tcPr>
          <w:p w14:paraId="1387FDF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58" w:type="dxa"/>
          </w:tcPr>
          <w:p w14:paraId="6325AA9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169" w:type="dxa"/>
          </w:tcPr>
          <w:p w14:paraId="370E4AD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DAFDC02" w14:textId="77777777" w:rsidTr="007E2376">
        <w:trPr>
          <w:jc w:val="center"/>
        </w:trPr>
        <w:tc>
          <w:tcPr>
            <w:tcW w:w="2783" w:type="dxa"/>
          </w:tcPr>
          <w:p w14:paraId="3F9BCBF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892" w:type="dxa"/>
          </w:tcPr>
          <w:p w14:paraId="56ECB16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821" w:type="dxa"/>
          </w:tcPr>
          <w:p w14:paraId="515E7AC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900" w:type="dxa"/>
          </w:tcPr>
          <w:p w14:paraId="3098431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986" w:type="dxa"/>
          </w:tcPr>
          <w:p w14:paraId="5C5372D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079" w:type="dxa"/>
          </w:tcPr>
          <w:p w14:paraId="0868C07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58" w:type="dxa"/>
          </w:tcPr>
          <w:p w14:paraId="35ACC82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169" w:type="dxa"/>
          </w:tcPr>
          <w:p w14:paraId="40879D7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bl>
    <w:p w14:paraId="4E97F80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713842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46.</w:t>
      </w:r>
      <w:r w:rsidRPr="00DE6C92">
        <w:rPr>
          <w:rFonts w:ascii="Georgia" w:hAnsi="Georgia"/>
          <w:sz w:val="22"/>
          <w:szCs w:val="22"/>
        </w:rPr>
        <w:tab/>
        <w:t xml:space="preserve">Some people say that buying a home is the best long term investment in the United States.  Do you strongly agree, somewhat agree, somewhat disagree, or strongly disagree? </w:t>
      </w:r>
    </w:p>
    <w:p w14:paraId="02C0C06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4"/>
        <w:gridCol w:w="710"/>
        <w:gridCol w:w="1179"/>
        <w:gridCol w:w="1406"/>
        <w:gridCol w:w="710"/>
        <w:gridCol w:w="1406"/>
        <w:gridCol w:w="1179"/>
        <w:gridCol w:w="838"/>
        <w:gridCol w:w="1138"/>
      </w:tblGrid>
      <w:tr w:rsidR="004D6E25" w:rsidRPr="00DE6C92" w14:paraId="7642ABBA" w14:textId="77777777" w:rsidTr="00D44F93">
        <w:trPr>
          <w:jc w:val="center"/>
        </w:trPr>
        <w:tc>
          <w:tcPr>
            <w:tcW w:w="1564" w:type="dxa"/>
            <w:vMerge w:val="restart"/>
            <w:shd w:val="clear" w:color="auto" w:fill="BFBFBF"/>
          </w:tcPr>
          <w:p w14:paraId="37A2F8A7"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295" w:type="dxa"/>
            <w:gridSpan w:val="3"/>
            <w:shd w:val="clear" w:color="auto" w:fill="BFBFBF"/>
          </w:tcPr>
          <w:p w14:paraId="0229FD75"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AGREE</w:t>
            </w:r>
          </w:p>
        </w:tc>
        <w:tc>
          <w:tcPr>
            <w:tcW w:w="3295" w:type="dxa"/>
            <w:gridSpan w:val="3"/>
            <w:shd w:val="clear" w:color="auto" w:fill="BFBFBF"/>
          </w:tcPr>
          <w:p w14:paraId="1FED335E"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DISAGREE</w:t>
            </w:r>
          </w:p>
        </w:tc>
        <w:tc>
          <w:tcPr>
            <w:tcW w:w="838" w:type="dxa"/>
            <w:vMerge w:val="restart"/>
            <w:shd w:val="clear" w:color="auto" w:fill="BFBFBF"/>
            <w:vAlign w:val="bottom"/>
          </w:tcPr>
          <w:p w14:paraId="69D86A06"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38" w:type="dxa"/>
            <w:vMerge w:val="restart"/>
            <w:shd w:val="clear" w:color="auto" w:fill="BFBFBF"/>
            <w:vAlign w:val="bottom"/>
          </w:tcPr>
          <w:p w14:paraId="2E6866F6"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14:paraId="36135BD0" w14:textId="77777777" w:rsidTr="00D44F93">
        <w:trPr>
          <w:jc w:val="center"/>
        </w:trPr>
        <w:tc>
          <w:tcPr>
            <w:tcW w:w="1564" w:type="dxa"/>
            <w:vMerge/>
            <w:shd w:val="clear" w:color="auto" w:fill="BFBFBF"/>
          </w:tcPr>
          <w:p w14:paraId="76C2FFE5"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10" w:type="dxa"/>
            <w:shd w:val="clear" w:color="auto" w:fill="BFBFBF"/>
          </w:tcPr>
          <w:p w14:paraId="31DFE1D0"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179" w:type="dxa"/>
            <w:shd w:val="clear" w:color="auto" w:fill="BFBFBF"/>
            <w:vAlign w:val="bottom"/>
          </w:tcPr>
          <w:p w14:paraId="74E6B882"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Strongly</w:t>
            </w:r>
          </w:p>
        </w:tc>
        <w:tc>
          <w:tcPr>
            <w:tcW w:w="1406" w:type="dxa"/>
            <w:shd w:val="clear" w:color="auto" w:fill="BFBFBF"/>
            <w:vAlign w:val="bottom"/>
          </w:tcPr>
          <w:p w14:paraId="52414C29"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w:t>
            </w:r>
          </w:p>
        </w:tc>
        <w:tc>
          <w:tcPr>
            <w:tcW w:w="710" w:type="dxa"/>
            <w:shd w:val="clear" w:color="auto" w:fill="BFBFBF"/>
          </w:tcPr>
          <w:p w14:paraId="2E13A154"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406" w:type="dxa"/>
            <w:shd w:val="clear" w:color="auto" w:fill="BFBFBF"/>
            <w:vAlign w:val="bottom"/>
          </w:tcPr>
          <w:p w14:paraId="4220E497"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w:t>
            </w:r>
          </w:p>
        </w:tc>
        <w:tc>
          <w:tcPr>
            <w:tcW w:w="1179" w:type="dxa"/>
            <w:shd w:val="clear" w:color="auto" w:fill="BFBFBF"/>
            <w:vAlign w:val="bottom"/>
          </w:tcPr>
          <w:p w14:paraId="02EE3CDE"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Strongly</w:t>
            </w:r>
          </w:p>
        </w:tc>
        <w:tc>
          <w:tcPr>
            <w:tcW w:w="838" w:type="dxa"/>
            <w:vMerge/>
            <w:shd w:val="clear" w:color="auto" w:fill="BFBFBF"/>
            <w:vAlign w:val="bottom"/>
          </w:tcPr>
          <w:p w14:paraId="08A1B31F"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vAlign w:val="bottom"/>
          </w:tcPr>
          <w:p w14:paraId="3E614EA8"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14:paraId="51FC5969" w14:textId="77777777" w:rsidTr="00D44F93">
        <w:trPr>
          <w:jc w:val="center"/>
        </w:trPr>
        <w:tc>
          <w:tcPr>
            <w:tcW w:w="1564" w:type="dxa"/>
          </w:tcPr>
          <w:p w14:paraId="1FB60E7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10" w:type="dxa"/>
          </w:tcPr>
          <w:p w14:paraId="26566F4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75</w:t>
            </w:r>
          </w:p>
        </w:tc>
        <w:tc>
          <w:tcPr>
            <w:tcW w:w="1179" w:type="dxa"/>
          </w:tcPr>
          <w:p w14:paraId="5CF8EF6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406" w:type="dxa"/>
          </w:tcPr>
          <w:p w14:paraId="5504599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710" w:type="dxa"/>
          </w:tcPr>
          <w:p w14:paraId="22EDF1A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406" w:type="dxa"/>
          </w:tcPr>
          <w:p w14:paraId="1D5BD6C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179" w:type="dxa"/>
          </w:tcPr>
          <w:p w14:paraId="674A6A1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838" w:type="dxa"/>
          </w:tcPr>
          <w:p w14:paraId="2CD545E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38" w:type="dxa"/>
          </w:tcPr>
          <w:p w14:paraId="0CE8972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5CB22C35" w14:textId="77777777" w:rsidTr="00D44F93">
        <w:trPr>
          <w:jc w:val="center"/>
        </w:trPr>
        <w:tc>
          <w:tcPr>
            <w:tcW w:w="1564" w:type="dxa"/>
          </w:tcPr>
          <w:p w14:paraId="58FEF69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10" w:type="dxa"/>
          </w:tcPr>
          <w:p w14:paraId="4847232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76</w:t>
            </w:r>
          </w:p>
        </w:tc>
        <w:tc>
          <w:tcPr>
            <w:tcW w:w="1179" w:type="dxa"/>
          </w:tcPr>
          <w:p w14:paraId="6C1D35C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406" w:type="dxa"/>
          </w:tcPr>
          <w:p w14:paraId="37A541F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710" w:type="dxa"/>
          </w:tcPr>
          <w:p w14:paraId="59DFF0B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406" w:type="dxa"/>
          </w:tcPr>
          <w:p w14:paraId="7F21F2A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179" w:type="dxa"/>
          </w:tcPr>
          <w:p w14:paraId="54677CA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838" w:type="dxa"/>
          </w:tcPr>
          <w:p w14:paraId="21273B7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38" w:type="dxa"/>
          </w:tcPr>
          <w:p w14:paraId="792006C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0D90DABC" w14:textId="77777777" w:rsidTr="00D44F93">
        <w:trPr>
          <w:jc w:val="center"/>
        </w:trPr>
        <w:tc>
          <w:tcPr>
            <w:tcW w:w="1564" w:type="dxa"/>
          </w:tcPr>
          <w:p w14:paraId="3A56D49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10" w:type="dxa"/>
          </w:tcPr>
          <w:p w14:paraId="30261E1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74</w:t>
            </w:r>
          </w:p>
        </w:tc>
        <w:tc>
          <w:tcPr>
            <w:tcW w:w="1179" w:type="dxa"/>
          </w:tcPr>
          <w:p w14:paraId="415E0B0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406" w:type="dxa"/>
          </w:tcPr>
          <w:p w14:paraId="4FDA439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710" w:type="dxa"/>
          </w:tcPr>
          <w:p w14:paraId="035EEFB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406" w:type="dxa"/>
          </w:tcPr>
          <w:p w14:paraId="6C1EF16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179" w:type="dxa"/>
          </w:tcPr>
          <w:p w14:paraId="7A1F156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838" w:type="dxa"/>
          </w:tcPr>
          <w:p w14:paraId="1584809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38" w:type="dxa"/>
          </w:tcPr>
          <w:p w14:paraId="1746AE1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0EDEDFC" w14:textId="77777777" w:rsidTr="00D44F93">
        <w:trPr>
          <w:jc w:val="center"/>
        </w:trPr>
        <w:tc>
          <w:tcPr>
            <w:tcW w:w="1564" w:type="dxa"/>
          </w:tcPr>
          <w:p w14:paraId="09240AE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10" w:type="dxa"/>
          </w:tcPr>
          <w:p w14:paraId="46C2368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72</w:t>
            </w:r>
          </w:p>
        </w:tc>
        <w:tc>
          <w:tcPr>
            <w:tcW w:w="1179" w:type="dxa"/>
          </w:tcPr>
          <w:p w14:paraId="23B1A16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1406" w:type="dxa"/>
          </w:tcPr>
          <w:p w14:paraId="708971C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710" w:type="dxa"/>
          </w:tcPr>
          <w:p w14:paraId="63E0156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406" w:type="dxa"/>
          </w:tcPr>
          <w:p w14:paraId="26A1C5F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179" w:type="dxa"/>
          </w:tcPr>
          <w:p w14:paraId="2735763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838" w:type="dxa"/>
          </w:tcPr>
          <w:p w14:paraId="4906019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38" w:type="dxa"/>
          </w:tcPr>
          <w:p w14:paraId="0678BCC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DEC60F8" w14:textId="77777777" w:rsidTr="00D44F93">
        <w:trPr>
          <w:jc w:val="center"/>
        </w:trPr>
        <w:tc>
          <w:tcPr>
            <w:tcW w:w="1564" w:type="dxa"/>
          </w:tcPr>
          <w:p w14:paraId="22CFCD6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10" w:type="dxa"/>
          </w:tcPr>
          <w:p w14:paraId="19073DF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77</w:t>
            </w:r>
          </w:p>
        </w:tc>
        <w:tc>
          <w:tcPr>
            <w:tcW w:w="1179" w:type="dxa"/>
          </w:tcPr>
          <w:p w14:paraId="45DFD40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406" w:type="dxa"/>
          </w:tcPr>
          <w:p w14:paraId="36D651C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710" w:type="dxa"/>
          </w:tcPr>
          <w:p w14:paraId="570C50C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406" w:type="dxa"/>
          </w:tcPr>
          <w:p w14:paraId="0E84BEF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79" w:type="dxa"/>
          </w:tcPr>
          <w:p w14:paraId="159DB75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838" w:type="dxa"/>
          </w:tcPr>
          <w:p w14:paraId="5E8F0FE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38" w:type="dxa"/>
          </w:tcPr>
          <w:p w14:paraId="316294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7C62FBE9" w14:textId="77777777" w:rsidTr="00D44F93">
        <w:trPr>
          <w:jc w:val="center"/>
        </w:trPr>
        <w:tc>
          <w:tcPr>
            <w:tcW w:w="1564" w:type="dxa"/>
          </w:tcPr>
          <w:p w14:paraId="6050CF5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10" w:type="dxa"/>
          </w:tcPr>
          <w:p w14:paraId="172E9D1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71</w:t>
            </w:r>
          </w:p>
        </w:tc>
        <w:tc>
          <w:tcPr>
            <w:tcW w:w="1179" w:type="dxa"/>
          </w:tcPr>
          <w:p w14:paraId="724C369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406" w:type="dxa"/>
          </w:tcPr>
          <w:p w14:paraId="70D73F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710" w:type="dxa"/>
          </w:tcPr>
          <w:p w14:paraId="0CAC33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406" w:type="dxa"/>
          </w:tcPr>
          <w:p w14:paraId="453D7DF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179" w:type="dxa"/>
          </w:tcPr>
          <w:p w14:paraId="631559D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838" w:type="dxa"/>
          </w:tcPr>
          <w:p w14:paraId="4525994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38" w:type="dxa"/>
          </w:tcPr>
          <w:p w14:paraId="4E7512E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E84B7D9" w14:textId="77777777" w:rsidTr="00D44F93">
        <w:trPr>
          <w:jc w:val="center"/>
        </w:trPr>
        <w:tc>
          <w:tcPr>
            <w:tcW w:w="1564" w:type="dxa"/>
          </w:tcPr>
          <w:p w14:paraId="7C670B3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10" w:type="dxa"/>
          </w:tcPr>
          <w:p w14:paraId="1826E4B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77</w:t>
            </w:r>
          </w:p>
        </w:tc>
        <w:tc>
          <w:tcPr>
            <w:tcW w:w="1179" w:type="dxa"/>
          </w:tcPr>
          <w:p w14:paraId="272164A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406" w:type="dxa"/>
          </w:tcPr>
          <w:p w14:paraId="471F0D2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710" w:type="dxa"/>
          </w:tcPr>
          <w:p w14:paraId="0D4914C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406" w:type="dxa"/>
          </w:tcPr>
          <w:p w14:paraId="47AF985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79" w:type="dxa"/>
          </w:tcPr>
          <w:p w14:paraId="367457B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838" w:type="dxa"/>
          </w:tcPr>
          <w:p w14:paraId="2854CE1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38" w:type="dxa"/>
          </w:tcPr>
          <w:p w14:paraId="5873D37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14:paraId="748DF970" w14:textId="77777777" w:rsidR="00104BE6" w:rsidRPr="00DE6C92" w:rsidRDefault="00104BE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b/>
          <w:sz w:val="22"/>
          <w:szCs w:val="22"/>
        </w:rPr>
      </w:pPr>
    </w:p>
    <w:p w14:paraId="05A73667" w14:textId="77777777" w:rsidR="00104BE6" w:rsidRPr="00DE6C92" w:rsidRDefault="00104BE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b/>
          <w:sz w:val="22"/>
          <w:szCs w:val="22"/>
        </w:rPr>
      </w:pPr>
      <w:r w:rsidRPr="00DE6C92">
        <w:rPr>
          <w:rFonts w:ascii="Georgia" w:hAnsi="Georgia"/>
          <w:b/>
          <w:sz w:val="22"/>
          <w:szCs w:val="22"/>
        </w:rPr>
        <w:t>NO QUESTION 47</w:t>
      </w:r>
    </w:p>
    <w:p w14:paraId="7ADEB281" w14:textId="77777777" w:rsidR="00400CE4" w:rsidRPr="00DE6C92" w:rsidRDefault="00400CE4"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b/>
          <w:sz w:val="22"/>
          <w:szCs w:val="22"/>
        </w:rPr>
      </w:pPr>
    </w:p>
    <w:p w14:paraId="4C72FBB2" w14:textId="77777777" w:rsidR="007E2376" w:rsidRPr="00DE6C92" w:rsidRDefault="00104BE6" w:rsidP="00400CE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sz w:val="22"/>
          <w:szCs w:val="22"/>
        </w:rPr>
      </w:pPr>
      <w:r w:rsidRPr="00DE6C92">
        <w:rPr>
          <w:rFonts w:ascii="Georgia" w:hAnsi="Georgia"/>
          <w:b/>
          <w:sz w:val="22"/>
          <w:szCs w:val="22"/>
        </w:rPr>
        <w:t xml:space="preserve"> </w:t>
      </w:r>
      <w:r w:rsidR="007E2376" w:rsidRPr="00DE6C92">
        <w:rPr>
          <w:rFonts w:ascii="Georgia" w:hAnsi="Georgia"/>
          <w:b/>
          <w:sz w:val="22"/>
          <w:szCs w:val="22"/>
        </w:rPr>
        <w:t>(Asked of total Latinos who are homeowners; Total n =494; Native born = 241; Foreign born = 253; FB U.S. citizen = 151; FB legal resident = 72; FB not citizen &amp; not legal resident = 20; Registered voter = 308)</w:t>
      </w:r>
    </w:p>
    <w:p w14:paraId="722EA6D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48.</w:t>
      </w:r>
      <w:r w:rsidRPr="00DE6C92">
        <w:rPr>
          <w:rFonts w:ascii="Georgia" w:hAnsi="Georgia"/>
          <w:sz w:val="22"/>
          <w:szCs w:val="22"/>
        </w:rPr>
        <w:tab/>
        <w:t xml:space="preserve">Now I'd like you to think about how much you could sell your home for today and how much you still owe on your home. Do you currently owe more on your home than you could sell it for today, or not? </w:t>
      </w:r>
    </w:p>
    <w:p w14:paraId="02C280E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tbl>
      <w:tblPr>
        <w:tblW w:w="92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6"/>
        <w:gridCol w:w="1009"/>
        <w:gridCol w:w="1032"/>
        <w:gridCol w:w="2279"/>
        <w:gridCol w:w="1238"/>
        <w:gridCol w:w="1138"/>
      </w:tblGrid>
      <w:tr w:rsidR="007E2376" w:rsidRPr="00DE6C92" w14:paraId="27F57024" w14:textId="77777777" w:rsidTr="007E2376">
        <w:trPr>
          <w:jc w:val="center"/>
        </w:trPr>
        <w:tc>
          <w:tcPr>
            <w:tcW w:w="2860" w:type="dxa"/>
            <w:shd w:val="clear" w:color="auto" w:fill="C0C0C0"/>
          </w:tcPr>
          <w:p w14:paraId="7AD739B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051" w:type="dxa"/>
            <w:shd w:val="clear" w:color="auto" w:fill="C0C0C0"/>
            <w:vAlign w:val="bottom"/>
          </w:tcPr>
          <w:p w14:paraId="2DCEE71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Yes, owe more</w:t>
            </w:r>
          </w:p>
        </w:tc>
        <w:tc>
          <w:tcPr>
            <w:tcW w:w="1080" w:type="dxa"/>
            <w:shd w:val="clear" w:color="auto" w:fill="C0C0C0"/>
            <w:vAlign w:val="bottom"/>
          </w:tcPr>
          <w:p w14:paraId="75856A8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 do not owe more</w:t>
            </w:r>
          </w:p>
        </w:tc>
        <w:tc>
          <w:tcPr>
            <w:tcW w:w="1925" w:type="dxa"/>
            <w:shd w:val="clear" w:color="auto" w:fill="C0C0C0"/>
            <w:vAlign w:val="bottom"/>
          </w:tcPr>
          <w:p w14:paraId="1A55785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 mortgage/Already paid it off</w:t>
            </w:r>
          </w:p>
        </w:tc>
        <w:tc>
          <w:tcPr>
            <w:tcW w:w="1318" w:type="dxa"/>
            <w:shd w:val="clear" w:color="auto" w:fill="C0C0C0"/>
            <w:vAlign w:val="bottom"/>
          </w:tcPr>
          <w:p w14:paraId="5BF688A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28" w:type="dxa"/>
            <w:shd w:val="clear" w:color="auto" w:fill="C0C0C0"/>
            <w:vAlign w:val="bottom"/>
          </w:tcPr>
          <w:p w14:paraId="1BE47F5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5B46DF03" w14:textId="77777777" w:rsidTr="007E2376">
        <w:trPr>
          <w:jc w:val="center"/>
        </w:trPr>
        <w:tc>
          <w:tcPr>
            <w:tcW w:w="2860" w:type="dxa"/>
          </w:tcPr>
          <w:p w14:paraId="0DDBD88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051" w:type="dxa"/>
          </w:tcPr>
          <w:p w14:paraId="460E05B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080" w:type="dxa"/>
          </w:tcPr>
          <w:p w14:paraId="22FDF51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925" w:type="dxa"/>
          </w:tcPr>
          <w:p w14:paraId="03AFD19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318" w:type="dxa"/>
          </w:tcPr>
          <w:p w14:paraId="0B075E3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028" w:type="dxa"/>
          </w:tcPr>
          <w:p w14:paraId="34B6938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008291FF" w14:textId="77777777" w:rsidTr="007E2376">
        <w:trPr>
          <w:jc w:val="center"/>
        </w:trPr>
        <w:tc>
          <w:tcPr>
            <w:tcW w:w="2860" w:type="dxa"/>
          </w:tcPr>
          <w:p w14:paraId="48E653A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051" w:type="dxa"/>
          </w:tcPr>
          <w:p w14:paraId="4724E8A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1080" w:type="dxa"/>
          </w:tcPr>
          <w:p w14:paraId="6DFEB34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925" w:type="dxa"/>
          </w:tcPr>
          <w:p w14:paraId="5F30656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318" w:type="dxa"/>
          </w:tcPr>
          <w:p w14:paraId="5EAE629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028" w:type="dxa"/>
          </w:tcPr>
          <w:p w14:paraId="63098D6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0F8DD6CD" w14:textId="77777777" w:rsidTr="007E2376">
        <w:trPr>
          <w:jc w:val="center"/>
        </w:trPr>
        <w:tc>
          <w:tcPr>
            <w:tcW w:w="2860" w:type="dxa"/>
          </w:tcPr>
          <w:p w14:paraId="2C27947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051" w:type="dxa"/>
          </w:tcPr>
          <w:p w14:paraId="057869B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080" w:type="dxa"/>
          </w:tcPr>
          <w:p w14:paraId="777D2CF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925" w:type="dxa"/>
          </w:tcPr>
          <w:p w14:paraId="18331C3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318" w:type="dxa"/>
          </w:tcPr>
          <w:p w14:paraId="7BCE64C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028" w:type="dxa"/>
          </w:tcPr>
          <w:p w14:paraId="37FD680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5B86ED3E" w14:textId="77777777" w:rsidTr="007E2376">
        <w:trPr>
          <w:jc w:val="center"/>
        </w:trPr>
        <w:tc>
          <w:tcPr>
            <w:tcW w:w="2860" w:type="dxa"/>
          </w:tcPr>
          <w:p w14:paraId="4F7637A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051" w:type="dxa"/>
          </w:tcPr>
          <w:p w14:paraId="0542294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080" w:type="dxa"/>
          </w:tcPr>
          <w:p w14:paraId="563695A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1925" w:type="dxa"/>
          </w:tcPr>
          <w:p w14:paraId="07183A7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318" w:type="dxa"/>
          </w:tcPr>
          <w:p w14:paraId="4787479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028" w:type="dxa"/>
          </w:tcPr>
          <w:p w14:paraId="2BD312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428A8BD3" w14:textId="77777777" w:rsidTr="007E2376">
        <w:trPr>
          <w:jc w:val="center"/>
        </w:trPr>
        <w:tc>
          <w:tcPr>
            <w:tcW w:w="2860" w:type="dxa"/>
          </w:tcPr>
          <w:p w14:paraId="6248384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051" w:type="dxa"/>
          </w:tcPr>
          <w:p w14:paraId="07A3734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080" w:type="dxa"/>
          </w:tcPr>
          <w:p w14:paraId="2489435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925" w:type="dxa"/>
          </w:tcPr>
          <w:p w14:paraId="40E8C8A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318" w:type="dxa"/>
          </w:tcPr>
          <w:p w14:paraId="3D659D8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028" w:type="dxa"/>
          </w:tcPr>
          <w:p w14:paraId="7E594A7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71DE196B" w14:textId="77777777" w:rsidTr="007E2376">
        <w:trPr>
          <w:jc w:val="center"/>
        </w:trPr>
        <w:tc>
          <w:tcPr>
            <w:tcW w:w="2860" w:type="dxa"/>
          </w:tcPr>
          <w:p w14:paraId="5822FA5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051" w:type="dxa"/>
          </w:tcPr>
          <w:p w14:paraId="50EAA98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080" w:type="dxa"/>
          </w:tcPr>
          <w:p w14:paraId="55769CA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925" w:type="dxa"/>
          </w:tcPr>
          <w:p w14:paraId="426468C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318" w:type="dxa"/>
          </w:tcPr>
          <w:p w14:paraId="2114069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028" w:type="dxa"/>
          </w:tcPr>
          <w:p w14:paraId="184D8B1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130D768" w14:textId="77777777" w:rsidTr="007E2376">
        <w:trPr>
          <w:jc w:val="center"/>
        </w:trPr>
        <w:tc>
          <w:tcPr>
            <w:tcW w:w="2860" w:type="dxa"/>
          </w:tcPr>
          <w:p w14:paraId="708207D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051" w:type="dxa"/>
          </w:tcPr>
          <w:p w14:paraId="4772D72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1080" w:type="dxa"/>
          </w:tcPr>
          <w:p w14:paraId="1BB4171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62</w:t>
            </w:r>
          </w:p>
        </w:tc>
        <w:tc>
          <w:tcPr>
            <w:tcW w:w="1925" w:type="dxa"/>
          </w:tcPr>
          <w:p w14:paraId="66E6516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318" w:type="dxa"/>
          </w:tcPr>
          <w:p w14:paraId="2CCDAEE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028" w:type="dxa"/>
          </w:tcPr>
          <w:p w14:paraId="69BC205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14:paraId="79C4A704" w14:textId="77777777" w:rsidR="007E2376" w:rsidRPr="00DE6C92" w:rsidRDefault="007E2376" w:rsidP="007E2376">
      <w:pPr>
        <w:rPr>
          <w:rFonts w:ascii="Georgia" w:hAnsi="Georgia"/>
          <w:sz w:val="22"/>
          <w:szCs w:val="22"/>
        </w:rPr>
      </w:pPr>
    </w:p>
    <w:p w14:paraId="08483693" w14:textId="77777777" w:rsidR="00104BE6" w:rsidRPr="00DE6C92" w:rsidRDefault="00104BE6" w:rsidP="007E2376">
      <w:pPr>
        <w:rPr>
          <w:rFonts w:ascii="Georgia" w:hAnsi="Georgia"/>
          <w:b/>
          <w:sz w:val="22"/>
          <w:szCs w:val="22"/>
        </w:rPr>
      </w:pPr>
      <w:r w:rsidRPr="00DE6C92">
        <w:rPr>
          <w:rFonts w:ascii="Georgia" w:hAnsi="Georgia"/>
          <w:b/>
          <w:sz w:val="22"/>
          <w:szCs w:val="22"/>
        </w:rPr>
        <w:t>NO QUESTION 49</w:t>
      </w:r>
    </w:p>
    <w:p w14:paraId="55624B17" w14:textId="77777777" w:rsidR="00104BE6" w:rsidRPr="00DE6C92" w:rsidRDefault="00104BE6" w:rsidP="007E2376">
      <w:pPr>
        <w:rPr>
          <w:rFonts w:ascii="Georgia" w:hAnsi="Georgia"/>
          <w:b/>
          <w:sz w:val="22"/>
          <w:szCs w:val="22"/>
        </w:rPr>
      </w:pPr>
      <w:r w:rsidRPr="00DE6C92">
        <w:rPr>
          <w:rFonts w:ascii="Georgia" w:hAnsi="Georgia"/>
          <w:b/>
          <w:sz w:val="22"/>
          <w:szCs w:val="22"/>
        </w:rPr>
        <w:t>NO QUESTION 50</w:t>
      </w:r>
    </w:p>
    <w:p w14:paraId="36E79935" w14:textId="77777777" w:rsidR="00104BE6" w:rsidRPr="00DE6C92" w:rsidRDefault="00104BE6" w:rsidP="007E2376">
      <w:pPr>
        <w:rPr>
          <w:rFonts w:ascii="Georgia" w:hAnsi="Georgia"/>
          <w:sz w:val="22"/>
          <w:szCs w:val="22"/>
        </w:rPr>
      </w:pPr>
    </w:p>
    <w:p w14:paraId="6DED56A6" w14:textId="77777777" w:rsidR="00D44F93" w:rsidRDefault="00D44F93">
      <w:pPr>
        <w:rPr>
          <w:rFonts w:ascii="Georgia" w:hAnsi="Georgia"/>
          <w:sz w:val="22"/>
          <w:szCs w:val="22"/>
        </w:rPr>
      </w:pPr>
      <w:r>
        <w:rPr>
          <w:rFonts w:ascii="Georgia" w:hAnsi="Georgia"/>
          <w:sz w:val="22"/>
          <w:szCs w:val="22"/>
        </w:rPr>
        <w:br w:type="page"/>
      </w:r>
    </w:p>
    <w:p w14:paraId="45221AB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(READ: On another topic…)</w:t>
      </w:r>
    </w:p>
    <w:p w14:paraId="4866997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31B628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51. </w:t>
      </w:r>
      <w:r w:rsidRPr="00DE6C92">
        <w:rPr>
          <w:rFonts w:ascii="Georgia" w:hAnsi="Georgia"/>
          <w:sz w:val="22"/>
          <w:szCs w:val="22"/>
        </w:rPr>
        <w:tab/>
        <w:t xml:space="preserve">Generally speaking, would you say that most people can be trusted or that you can't be too careful in dealing with people? </w:t>
      </w:r>
    </w:p>
    <w:p w14:paraId="6C9F69C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tbl>
      <w:tblPr>
        <w:tblW w:w="89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9"/>
        <w:gridCol w:w="1040"/>
        <w:gridCol w:w="1062"/>
        <w:gridCol w:w="1207"/>
        <w:gridCol w:w="1506"/>
        <w:gridCol w:w="1468"/>
      </w:tblGrid>
      <w:tr w:rsidR="007E2376" w:rsidRPr="00DE6C92" w14:paraId="568C78D8" w14:textId="77777777" w:rsidTr="007E2376">
        <w:trPr>
          <w:jc w:val="center"/>
        </w:trPr>
        <w:tc>
          <w:tcPr>
            <w:tcW w:w="2671" w:type="dxa"/>
            <w:shd w:val="clear" w:color="auto" w:fill="C0C0C0"/>
          </w:tcPr>
          <w:p w14:paraId="3AAA9D0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040" w:type="dxa"/>
            <w:shd w:val="clear" w:color="auto" w:fill="C0C0C0"/>
            <w:vAlign w:val="bottom"/>
          </w:tcPr>
          <w:p w14:paraId="3E56572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Can be trusted</w:t>
            </w:r>
          </w:p>
        </w:tc>
        <w:tc>
          <w:tcPr>
            <w:tcW w:w="1064" w:type="dxa"/>
            <w:shd w:val="clear" w:color="auto" w:fill="C0C0C0"/>
            <w:vAlign w:val="bottom"/>
          </w:tcPr>
          <w:p w14:paraId="11595B1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Can't be too careful</w:t>
            </w:r>
          </w:p>
        </w:tc>
        <w:tc>
          <w:tcPr>
            <w:tcW w:w="1116" w:type="dxa"/>
            <w:shd w:val="clear" w:color="auto" w:fill="C0C0C0"/>
            <w:vAlign w:val="bottom"/>
          </w:tcPr>
          <w:p w14:paraId="2C0758F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Other/ Depends</w:t>
            </w:r>
          </w:p>
        </w:tc>
        <w:tc>
          <w:tcPr>
            <w:tcW w:w="1530" w:type="dxa"/>
            <w:shd w:val="clear" w:color="auto" w:fill="C0C0C0"/>
            <w:vAlign w:val="bottom"/>
          </w:tcPr>
          <w:p w14:paraId="30EDDC7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481" w:type="dxa"/>
            <w:shd w:val="clear" w:color="auto" w:fill="C0C0C0"/>
            <w:vAlign w:val="bottom"/>
          </w:tcPr>
          <w:p w14:paraId="3030ADE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11210D2F" w14:textId="77777777" w:rsidTr="007E2376">
        <w:trPr>
          <w:jc w:val="center"/>
        </w:trPr>
        <w:tc>
          <w:tcPr>
            <w:tcW w:w="2671" w:type="dxa"/>
          </w:tcPr>
          <w:p w14:paraId="6604CEF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040" w:type="dxa"/>
          </w:tcPr>
          <w:p w14:paraId="61847AB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064" w:type="dxa"/>
          </w:tcPr>
          <w:p w14:paraId="3263FBD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86</w:t>
            </w:r>
          </w:p>
        </w:tc>
        <w:tc>
          <w:tcPr>
            <w:tcW w:w="1116" w:type="dxa"/>
          </w:tcPr>
          <w:p w14:paraId="40C2617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530" w:type="dxa"/>
          </w:tcPr>
          <w:p w14:paraId="7C23038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81" w:type="dxa"/>
          </w:tcPr>
          <w:p w14:paraId="664C1DD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BA88EC0" w14:textId="77777777" w:rsidTr="007E2376">
        <w:trPr>
          <w:jc w:val="center"/>
        </w:trPr>
        <w:tc>
          <w:tcPr>
            <w:tcW w:w="2671" w:type="dxa"/>
          </w:tcPr>
          <w:p w14:paraId="3C037C4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040" w:type="dxa"/>
          </w:tcPr>
          <w:p w14:paraId="6CC345B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064" w:type="dxa"/>
          </w:tcPr>
          <w:p w14:paraId="1A5792B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82</w:t>
            </w:r>
          </w:p>
        </w:tc>
        <w:tc>
          <w:tcPr>
            <w:tcW w:w="1116" w:type="dxa"/>
          </w:tcPr>
          <w:p w14:paraId="2CA3762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530" w:type="dxa"/>
          </w:tcPr>
          <w:p w14:paraId="15F7A41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81" w:type="dxa"/>
          </w:tcPr>
          <w:p w14:paraId="585DA5A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AE1A097" w14:textId="77777777" w:rsidTr="007E2376">
        <w:trPr>
          <w:jc w:val="center"/>
        </w:trPr>
        <w:tc>
          <w:tcPr>
            <w:tcW w:w="2671" w:type="dxa"/>
          </w:tcPr>
          <w:p w14:paraId="2C790D2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040" w:type="dxa"/>
          </w:tcPr>
          <w:p w14:paraId="3AF9795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064" w:type="dxa"/>
          </w:tcPr>
          <w:p w14:paraId="0FB1BE7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89</w:t>
            </w:r>
          </w:p>
        </w:tc>
        <w:tc>
          <w:tcPr>
            <w:tcW w:w="1116" w:type="dxa"/>
          </w:tcPr>
          <w:p w14:paraId="30E5120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530" w:type="dxa"/>
          </w:tcPr>
          <w:p w14:paraId="5EF284B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81" w:type="dxa"/>
          </w:tcPr>
          <w:p w14:paraId="18DA545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AEC1DD7" w14:textId="77777777" w:rsidTr="007E2376">
        <w:trPr>
          <w:jc w:val="center"/>
        </w:trPr>
        <w:tc>
          <w:tcPr>
            <w:tcW w:w="2671" w:type="dxa"/>
          </w:tcPr>
          <w:p w14:paraId="0CDA695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040" w:type="dxa"/>
          </w:tcPr>
          <w:p w14:paraId="3207259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064" w:type="dxa"/>
          </w:tcPr>
          <w:p w14:paraId="5738D6A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86</w:t>
            </w:r>
          </w:p>
        </w:tc>
        <w:tc>
          <w:tcPr>
            <w:tcW w:w="1116" w:type="dxa"/>
          </w:tcPr>
          <w:p w14:paraId="3A90DB7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530" w:type="dxa"/>
          </w:tcPr>
          <w:p w14:paraId="623FCFD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81" w:type="dxa"/>
          </w:tcPr>
          <w:p w14:paraId="4515A87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9A87E69" w14:textId="77777777" w:rsidTr="007E2376">
        <w:trPr>
          <w:jc w:val="center"/>
        </w:trPr>
        <w:tc>
          <w:tcPr>
            <w:tcW w:w="2671" w:type="dxa"/>
          </w:tcPr>
          <w:p w14:paraId="7F41A7A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040" w:type="dxa"/>
          </w:tcPr>
          <w:p w14:paraId="14CAB1A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064" w:type="dxa"/>
          </w:tcPr>
          <w:p w14:paraId="3F0F103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89</w:t>
            </w:r>
          </w:p>
        </w:tc>
        <w:tc>
          <w:tcPr>
            <w:tcW w:w="1116" w:type="dxa"/>
          </w:tcPr>
          <w:p w14:paraId="3FEEDE8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30" w:type="dxa"/>
          </w:tcPr>
          <w:p w14:paraId="49DCEB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81" w:type="dxa"/>
          </w:tcPr>
          <w:p w14:paraId="3B33B4B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10C3F99" w14:textId="77777777" w:rsidTr="007E2376">
        <w:trPr>
          <w:jc w:val="center"/>
        </w:trPr>
        <w:tc>
          <w:tcPr>
            <w:tcW w:w="2671" w:type="dxa"/>
          </w:tcPr>
          <w:p w14:paraId="6006693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040" w:type="dxa"/>
          </w:tcPr>
          <w:p w14:paraId="71006D5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064" w:type="dxa"/>
          </w:tcPr>
          <w:p w14:paraId="386F086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91</w:t>
            </w:r>
          </w:p>
        </w:tc>
        <w:tc>
          <w:tcPr>
            <w:tcW w:w="1116" w:type="dxa"/>
          </w:tcPr>
          <w:p w14:paraId="16A15B9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30" w:type="dxa"/>
          </w:tcPr>
          <w:p w14:paraId="4742737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81" w:type="dxa"/>
          </w:tcPr>
          <w:p w14:paraId="5B55438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E16A9AB" w14:textId="77777777" w:rsidTr="007E2376">
        <w:trPr>
          <w:jc w:val="center"/>
        </w:trPr>
        <w:tc>
          <w:tcPr>
            <w:tcW w:w="2671" w:type="dxa"/>
          </w:tcPr>
          <w:p w14:paraId="7DF0BB3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040" w:type="dxa"/>
          </w:tcPr>
          <w:p w14:paraId="174AA6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064" w:type="dxa"/>
          </w:tcPr>
          <w:p w14:paraId="25CF9F2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83</w:t>
            </w:r>
          </w:p>
        </w:tc>
        <w:tc>
          <w:tcPr>
            <w:tcW w:w="1116" w:type="dxa"/>
          </w:tcPr>
          <w:p w14:paraId="291866E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530" w:type="dxa"/>
          </w:tcPr>
          <w:p w14:paraId="283011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81" w:type="dxa"/>
          </w:tcPr>
          <w:p w14:paraId="5720BD9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6677CE1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14:paraId="1D2A922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52.</w:t>
      </w:r>
      <w:r w:rsidRPr="00DE6C92">
        <w:rPr>
          <w:rFonts w:ascii="Georgia" w:hAnsi="Georgia"/>
          <w:sz w:val="22"/>
          <w:szCs w:val="22"/>
        </w:rPr>
        <w:tab/>
        <w:t xml:space="preserve">I'm going to read you a pair of statements. Tell me whether the FIRST statement or the SECOND statement comes closer to your own views — even if neither is exactly right. </w:t>
      </w:r>
    </w:p>
    <w:p w14:paraId="053528A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p>
    <w:tbl>
      <w:tblPr>
        <w:tblW w:w="92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5"/>
        <w:gridCol w:w="1471"/>
        <w:gridCol w:w="1857"/>
        <w:gridCol w:w="1388"/>
        <w:gridCol w:w="1143"/>
        <w:gridCol w:w="1138"/>
      </w:tblGrid>
      <w:tr w:rsidR="007E2376" w:rsidRPr="00DE6C92" w14:paraId="71EB8BD3" w14:textId="77777777" w:rsidTr="007E2376">
        <w:trPr>
          <w:jc w:val="center"/>
        </w:trPr>
        <w:tc>
          <w:tcPr>
            <w:tcW w:w="2508" w:type="dxa"/>
            <w:shd w:val="clear" w:color="auto" w:fill="C0C0C0"/>
          </w:tcPr>
          <w:p w14:paraId="636448C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83" w:type="dxa"/>
            <w:shd w:val="clear" w:color="auto" w:fill="C0C0C0"/>
            <w:vAlign w:val="bottom"/>
          </w:tcPr>
          <w:p w14:paraId="1949058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Most people who want to get ahead can make it if they're willing to work hard</w:t>
            </w:r>
          </w:p>
        </w:tc>
        <w:tc>
          <w:tcPr>
            <w:tcW w:w="1513" w:type="dxa"/>
            <w:shd w:val="clear" w:color="auto" w:fill="C0C0C0"/>
            <w:vAlign w:val="bottom"/>
          </w:tcPr>
          <w:p w14:paraId="216538C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Hard work and determination are no guarantee of success for most people</w:t>
            </w:r>
          </w:p>
        </w:tc>
        <w:tc>
          <w:tcPr>
            <w:tcW w:w="1436" w:type="dxa"/>
            <w:shd w:val="clear" w:color="auto" w:fill="C0C0C0"/>
            <w:vAlign w:val="bottom"/>
          </w:tcPr>
          <w:p w14:paraId="4340CB8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Neither/ both equally</w:t>
            </w:r>
          </w:p>
        </w:tc>
        <w:tc>
          <w:tcPr>
            <w:tcW w:w="1206" w:type="dxa"/>
            <w:shd w:val="clear" w:color="auto" w:fill="C0C0C0"/>
            <w:vAlign w:val="bottom"/>
          </w:tcPr>
          <w:p w14:paraId="27CC65E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16" w:type="dxa"/>
            <w:shd w:val="clear" w:color="auto" w:fill="C0C0C0"/>
            <w:vAlign w:val="bottom"/>
          </w:tcPr>
          <w:p w14:paraId="676D94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775E477E" w14:textId="77777777" w:rsidTr="007E2376">
        <w:trPr>
          <w:jc w:val="center"/>
        </w:trPr>
        <w:tc>
          <w:tcPr>
            <w:tcW w:w="2508" w:type="dxa"/>
          </w:tcPr>
          <w:p w14:paraId="7460055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583" w:type="dxa"/>
          </w:tcPr>
          <w:p w14:paraId="22BA368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75</w:t>
            </w:r>
          </w:p>
        </w:tc>
        <w:tc>
          <w:tcPr>
            <w:tcW w:w="1513" w:type="dxa"/>
          </w:tcPr>
          <w:p w14:paraId="5CCA6AA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436" w:type="dxa"/>
          </w:tcPr>
          <w:p w14:paraId="5C6A567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06" w:type="dxa"/>
          </w:tcPr>
          <w:p w14:paraId="76831BB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16" w:type="dxa"/>
          </w:tcPr>
          <w:p w14:paraId="1ECB468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CAF1564" w14:textId="77777777" w:rsidTr="007E2376">
        <w:trPr>
          <w:jc w:val="center"/>
        </w:trPr>
        <w:tc>
          <w:tcPr>
            <w:tcW w:w="2508" w:type="dxa"/>
          </w:tcPr>
          <w:p w14:paraId="76E9966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583" w:type="dxa"/>
          </w:tcPr>
          <w:p w14:paraId="7A3C8B9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72</w:t>
            </w:r>
          </w:p>
        </w:tc>
        <w:tc>
          <w:tcPr>
            <w:tcW w:w="1513" w:type="dxa"/>
          </w:tcPr>
          <w:p w14:paraId="7FC32DE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436" w:type="dxa"/>
          </w:tcPr>
          <w:p w14:paraId="7DC4532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06" w:type="dxa"/>
          </w:tcPr>
          <w:p w14:paraId="6FB7CCF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16" w:type="dxa"/>
          </w:tcPr>
          <w:p w14:paraId="793F4E6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733C9AB" w14:textId="77777777" w:rsidTr="007E2376">
        <w:trPr>
          <w:jc w:val="center"/>
        </w:trPr>
        <w:tc>
          <w:tcPr>
            <w:tcW w:w="2508" w:type="dxa"/>
          </w:tcPr>
          <w:p w14:paraId="33D466A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583" w:type="dxa"/>
          </w:tcPr>
          <w:p w14:paraId="76741AB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78</w:t>
            </w:r>
          </w:p>
        </w:tc>
        <w:tc>
          <w:tcPr>
            <w:tcW w:w="1513" w:type="dxa"/>
          </w:tcPr>
          <w:p w14:paraId="5F32DCB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436" w:type="dxa"/>
          </w:tcPr>
          <w:p w14:paraId="3D493AE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06" w:type="dxa"/>
          </w:tcPr>
          <w:p w14:paraId="3D65B07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16" w:type="dxa"/>
          </w:tcPr>
          <w:p w14:paraId="0130C64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155B6E1" w14:textId="77777777" w:rsidTr="007E2376">
        <w:trPr>
          <w:jc w:val="center"/>
        </w:trPr>
        <w:tc>
          <w:tcPr>
            <w:tcW w:w="2508" w:type="dxa"/>
          </w:tcPr>
          <w:p w14:paraId="28CC753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583" w:type="dxa"/>
          </w:tcPr>
          <w:p w14:paraId="46B9D15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72</w:t>
            </w:r>
          </w:p>
        </w:tc>
        <w:tc>
          <w:tcPr>
            <w:tcW w:w="1513" w:type="dxa"/>
          </w:tcPr>
          <w:p w14:paraId="619FE07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436" w:type="dxa"/>
          </w:tcPr>
          <w:p w14:paraId="4D72755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06" w:type="dxa"/>
          </w:tcPr>
          <w:p w14:paraId="3B0B809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16" w:type="dxa"/>
          </w:tcPr>
          <w:p w14:paraId="4350E45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713FFE7C" w14:textId="77777777" w:rsidTr="007E2376">
        <w:trPr>
          <w:jc w:val="center"/>
        </w:trPr>
        <w:tc>
          <w:tcPr>
            <w:tcW w:w="2508" w:type="dxa"/>
          </w:tcPr>
          <w:p w14:paraId="2055893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583" w:type="dxa"/>
          </w:tcPr>
          <w:p w14:paraId="0C7DD4A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77</w:t>
            </w:r>
          </w:p>
        </w:tc>
        <w:tc>
          <w:tcPr>
            <w:tcW w:w="1513" w:type="dxa"/>
          </w:tcPr>
          <w:p w14:paraId="5253E40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436" w:type="dxa"/>
          </w:tcPr>
          <w:p w14:paraId="7760E1A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06" w:type="dxa"/>
          </w:tcPr>
          <w:p w14:paraId="5ABE759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16" w:type="dxa"/>
          </w:tcPr>
          <w:p w14:paraId="57B260F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33E2104" w14:textId="77777777" w:rsidTr="007E2376">
        <w:trPr>
          <w:jc w:val="center"/>
        </w:trPr>
        <w:tc>
          <w:tcPr>
            <w:tcW w:w="2508" w:type="dxa"/>
          </w:tcPr>
          <w:p w14:paraId="3F12D1C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583" w:type="dxa"/>
          </w:tcPr>
          <w:p w14:paraId="5007C84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90</w:t>
            </w:r>
          </w:p>
        </w:tc>
        <w:tc>
          <w:tcPr>
            <w:tcW w:w="1513" w:type="dxa"/>
          </w:tcPr>
          <w:p w14:paraId="559BB3C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436" w:type="dxa"/>
          </w:tcPr>
          <w:p w14:paraId="514C743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06" w:type="dxa"/>
          </w:tcPr>
          <w:p w14:paraId="7D125DA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16" w:type="dxa"/>
          </w:tcPr>
          <w:p w14:paraId="449FD86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57E5A98C" w14:textId="77777777" w:rsidTr="007E2376">
        <w:trPr>
          <w:jc w:val="center"/>
        </w:trPr>
        <w:tc>
          <w:tcPr>
            <w:tcW w:w="2508" w:type="dxa"/>
          </w:tcPr>
          <w:p w14:paraId="41856D5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583" w:type="dxa"/>
          </w:tcPr>
          <w:p w14:paraId="36C1A3F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74</w:t>
            </w:r>
          </w:p>
        </w:tc>
        <w:tc>
          <w:tcPr>
            <w:tcW w:w="1513" w:type="dxa"/>
          </w:tcPr>
          <w:p w14:paraId="3DBBF5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436" w:type="dxa"/>
          </w:tcPr>
          <w:p w14:paraId="6EB3CD2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06" w:type="dxa"/>
          </w:tcPr>
          <w:p w14:paraId="02D2598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16" w:type="dxa"/>
          </w:tcPr>
          <w:p w14:paraId="5AC1CD1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20A6479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14:paraId="261421C7" w14:textId="77777777" w:rsidR="00D44F93"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p>
    <w:p w14:paraId="6D608730" w14:textId="77777777" w:rsidR="00D44F93" w:rsidRDefault="00D44F93">
      <w:pPr>
        <w:rPr>
          <w:rFonts w:ascii="Georgia" w:hAnsi="Georgia"/>
          <w:sz w:val="22"/>
          <w:szCs w:val="22"/>
        </w:rPr>
      </w:pPr>
      <w:r>
        <w:rPr>
          <w:rFonts w:ascii="Georgia" w:hAnsi="Georgia"/>
          <w:sz w:val="22"/>
          <w:szCs w:val="22"/>
        </w:rPr>
        <w:br w:type="page"/>
      </w:r>
    </w:p>
    <w:p w14:paraId="2B2F299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53.</w:t>
      </w:r>
      <w:r w:rsidRPr="00DE6C92">
        <w:rPr>
          <w:rFonts w:ascii="Georgia" w:hAnsi="Georgia"/>
          <w:sz w:val="22"/>
          <w:szCs w:val="22"/>
        </w:rPr>
        <w:tab/>
        <w:t>If you had to choose, would you rather have a smaller government providing fewer services, or a bigger government providing more services?</w:t>
      </w:r>
      <w:r w:rsidRPr="00DE6C92">
        <w:rPr>
          <w:rFonts w:ascii="Georgia" w:hAnsi="Georgia"/>
          <w:sz w:val="22"/>
          <w:szCs w:val="22"/>
        </w:rPr>
        <w:tab/>
      </w:r>
    </w:p>
    <w:p w14:paraId="4B5C122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600"/>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tbl>
      <w:tblPr>
        <w:tblW w:w="92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4"/>
        <w:gridCol w:w="1661"/>
        <w:gridCol w:w="1661"/>
        <w:gridCol w:w="1366"/>
        <w:gridCol w:w="1262"/>
        <w:gridCol w:w="1138"/>
      </w:tblGrid>
      <w:tr w:rsidR="007E2376" w:rsidRPr="00DE6C92" w14:paraId="01D1F3D8" w14:textId="77777777" w:rsidTr="007E2376">
        <w:trPr>
          <w:jc w:val="center"/>
        </w:trPr>
        <w:tc>
          <w:tcPr>
            <w:tcW w:w="2383" w:type="dxa"/>
            <w:shd w:val="clear" w:color="auto" w:fill="C0C0C0"/>
          </w:tcPr>
          <w:p w14:paraId="26320D4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03" w:type="dxa"/>
            <w:shd w:val="clear" w:color="auto" w:fill="C0C0C0"/>
            <w:vAlign w:val="bottom"/>
          </w:tcPr>
          <w:p w14:paraId="6934613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Smaller government, fewer services</w:t>
            </w:r>
          </w:p>
        </w:tc>
        <w:tc>
          <w:tcPr>
            <w:tcW w:w="1503" w:type="dxa"/>
            <w:shd w:val="clear" w:color="auto" w:fill="C0C0C0"/>
            <w:vAlign w:val="bottom"/>
          </w:tcPr>
          <w:p w14:paraId="19816D1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Bigger government, more services</w:t>
            </w:r>
          </w:p>
        </w:tc>
        <w:tc>
          <w:tcPr>
            <w:tcW w:w="1402" w:type="dxa"/>
            <w:shd w:val="clear" w:color="auto" w:fill="C0C0C0"/>
            <w:vAlign w:val="bottom"/>
          </w:tcPr>
          <w:p w14:paraId="1541FDF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Depends</w:t>
            </w:r>
          </w:p>
        </w:tc>
        <w:tc>
          <w:tcPr>
            <w:tcW w:w="1350" w:type="dxa"/>
            <w:shd w:val="clear" w:color="auto" w:fill="C0C0C0"/>
            <w:vAlign w:val="bottom"/>
          </w:tcPr>
          <w:p w14:paraId="1FB8CFF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21" w:type="dxa"/>
            <w:shd w:val="clear" w:color="auto" w:fill="C0C0C0"/>
            <w:vAlign w:val="bottom"/>
          </w:tcPr>
          <w:p w14:paraId="100DF08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54D9EF0A" w14:textId="77777777" w:rsidTr="007E2376">
        <w:trPr>
          <w:jc w:val="center"/>
        </w:trPr>
        <w:tc>
          <w:tcPr>
            <w:tcW w:w="2383" w:type="dxa"/>
          </w:tcPr>
          <w:p w14:paraId="6E8455C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503" w:type="dxa"/>
          </w:tcPr>
          <w:p w14:paraId="65DC530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503" w:type="dxa"/>
          </w:tcPr>
          <w:p w14:paraId="5069C48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75</w:t>
            </w:r>
          </w:p>
        </w:tc>
        <w:tc>
          <w:tcPr>
            <w:tcW w:w="1402" w:type="dxa"/>
          </w:tcPr>
          <w:p w14:paraId="04A637F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350" w:type="dxa"/>
          </w:tcPr>
          <w:p w14:paraId="77BE5B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21" w:type="dxa"/>
          </w:tcPr>
          <w:p w14:paraId="5CB989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1DD73685" w14:textId="77777777" w:rsidTr="007E2376">
        <w:trPr>
          <w:jc w:val="center"/>
        </w:trPr>
        <w:tc>
          <w:tcPr>
            <w:tcW w:w="2383" w:type="dxa"/>
          </w:tcPr>
          <w:p w14:paraId="47B447A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503" w:type="dxa"/>
          </w:tcPr>
          <w:p w14:paraId="6A2E60A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503" w:type="dxa"/>
          </w:tcPr>
          <w:p w14:paraId="103FF33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1402" w:type="dxa"/>
          </w:tcPr>
          <w:p w14:paraId="00615B9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350" w:type="dxa"/>
          </w:tcPr>
          <w:p w14:paraId="3202AF6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121" w:type="dxa"/>
          </w:tcPr>
          <w:p w14:paraId="2C10DC1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49703CF4" w14:textId="77777777" w:rsidTr="007E2376">
        <w:trPr>
          <w:jc w:val="center"/>
        </w:trPr>
        <w:tc>
          <w:tcPr>
            <w:tcW w:w="2383" w:type="dxa"/>
          </w:tcPr>
          <w:p w14:paraId="6453449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503" w:type="dxa"/>
          </w:tcPr>
          <w:p w14:paraId="697B182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503" w:type="dxa"/>
          </w:tcPr>
          <w:p w14:paraId="3259FB4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83</w:t>
            </w:r>
          </w:p>
        </w:tc>
        <w:tc>
          <w:tcPr>
            <w:tcW w:w="1402" w:type="dxa"/>
          </w:tcPr>
          <w:p w14:paraId="41091F8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350" w:type="dxa"/>
          </w:tcPr>
          <w:p w14:paraId="160BE80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21" w:type="dxa"/>
          </w:tcPr>
          <w:p w14:paraId="61D1D1F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369A0816" w14:textId="77777777" w:rsidTr="007E2376">
        <w:trPr>
          <w:jc w:val="center"/>
        </w:trPr>
        <w:tc>
          <w:tcPr>
            <w:tcW w:w="2383" w:type="dxa"/>
          </w:tcPr>
          <w:p w14:paraId="71DF492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503" w:type="dxa"/>
          </w:tcPr>
          <w:p w14:paraId="1E059E2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503" w:type="dxa"/>
          </w:tcPr>
          <w:p w14:paraId="5891214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76</w:t>
            </w:r>
          </w:p>
        </w:tc>
        <w:tc>
          <w:tcPr>
            <w:tcW w:w="1402" w:type="dxa"/>
          </w:tcPr>
          <w:p w14:paraId="52B7465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350" w:type="dxa"/>
          </w:tcPr>
          <w:p w14:paraId="5C132AE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121" w:type="dxa"/>
          </w:tcPr>
          <w:p w14:paraId="66611CC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787774CB" w14:textId="77777777" w:rsidTr="007E2376">
        <w:trPr>
          <w:jc w:val="center"/>
        </w:trPr>
        <w:tc>
          <w:tcPr>
            <w:tcW w:w="2383" w:type="dxa"/>
          </w:tcPr>
          <w:p w14:paraId="4E350F4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503" w:type="dxa"/>
          </w:tcPr>
          <w:p w14:paraId="6497139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503" w:type="dxa"/>
          </w:tcPr>
          <w:p w14:paraId="12D7860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88</w:t>
            </w:r>
          </w:p>
        </w:tc>
        <w:tc>
          <w:tcPr>
            <w:tcW w:w="1402" w:type="dxa"/>
          </w:tcPr>
          <w:p w14:paraId="713DDC9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350" w:type="dxa"/>
          </w:tcPr>
          <w:p w14:paraId="6D45489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121" w:type="dxa"/>
          </w:tcPr>
          <w:p w14:paraId="15FF269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0325BF2E" w14:textId="77777777" w:rsidTr="007E2376">
        <w:trPr>
          <w:jc w:val="center"/>
        </w:trPr>
        <w:tc>
          <w:tcPr>
            <w:tcW w:w="2383" w:type="dxa"/>
          </w:tcPr>
          <w:p w14:paraId="19C8941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503" w:type="dxa"/>
          </w:tcPr>
          <w:p w14:paraId="3EE547F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503" w:type="dxa"/>
          </w:tcPr>
          <w:p w14:paraId="7D07796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87</w:t>
            </w:r>
          </w:p>
        </w:tc>
        <w:tc>
          <w:tcPr>
            <w:tcW w:w="1402" w:type="dxa"/>
          </w:tcPr>
          <w:p w14:paraId="22C8F24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350" w:type="dxa"/>
          </w:tcPr>
          <w:p w14:paraId="12037ED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21" w:type="dxa"/>
          </w:tcPr>
          <w:p w14:paraId="2B269B6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DD20070" w14:textId="77777777" w:rsidTr="007E2376">
        <w:trPr>
          <w:jc w:val="center"/>
        </w:trPr>
        <w:tc>
          <w:tcPr>
            <w:tcW w:w="2383" w:type="dxa"/>
          </w:tcPr>
          <w:p w14:paraId="5A23F0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503" w:type="dxa"/>
          </w:tcPr>
          <w:p w14:paraId="2FD2E45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503" w:type="dxa"/>
          </w:tcPr>
          <w:p w14:paraId="488EF9F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68</w:t>
            </w:r>
          </w:p>
        </w:tc>
        <w:tc>
          <w:tcPr>
            <w:tcW w:w="1402" w:type="dxa"/>
          </w:tcPr>
          <w:p w14:paraId="3018EF3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350" w:type="dxa"/>
          </w:tcPr>
          <w:p w14:paraId="479F0E4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21" w:type="dxa"/>
          </w:tcPr>
          <w:p w14:paraId="3BF414E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14:paraId="1C67967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D041B8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54.</w:t>
      </w:r>
      <w:r w:rsidRPr="00DE6C92">
        <w:rPr>
          <w:rFonts w:ascii="Georgia" w:hAnsi="Georgia"/>
          <w:sz w:val="22"/>
          <w:szCs w:val="22"/>
        </w:rPr>
        <w:tab/>
        <w:t>Overall, do you think of yourself as a typical American OR very different from a typical American?</w:t>
      </w:r>
    </w:p>
    <w:p w14:paraId="31A13B7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7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4"/>
        <w:gridCol w:w="1501"/>
        <w:gridCol w:w="1750"/>
        <w:gridCol w:w="1097"/>
        <w:gridCol w:w="1138"/>
      </w:tblGrid>
      <w:tr w:rsidR="007E2376" w:rsidRPr="00DE6C92" w14:paraId="43DC5DE0" w14:textId="77777777" w:rsidTr="007E2376">
        <w:trPr>
          <w:jc w:val="center"/>
        </w:trPr>
        <w:tc>
          <w:tcPr>
            <w:tcW w:w="2383" w:type="dxa"/>
            <w:shd w:val="clear" w:color="auto" w:fill="C0C0C0"/>
          </w:tcPr>
          <w:p w14:paraId="11736F9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03" w:type="dxa"/>
            <w:shd w:val="clear" w:color="auto" w:fill="C0C0C0"/>
            <w:vAlign w:val="bottom"/>
          </w:tcPr>
          <w:p w14:paraId="148CDD8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Typical American</w:t>
            </w:r>
          </w:p>
        </w:tc>
        <w:tc>
          <w:tcPr>
            <w:tcW w:w="1754" w:type="dxa"/>
            <w:shd w:val="clear" w:color="auto" w:fill="C0C0C0"/>
            <w:vAlign w:val="bottom"/>
          </w:tcPr>
          <w:p w14:paraId="7B1A7C0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 different from typical American</w:t>
            </w:r>
          </w:p>
        </w:tc>
        <w:tc>
          <w:tcPr>
            <w:tcW w:w="1099" w:type="dxa"/>
            <w:shd w:val="clear" w:color="auto" w:fill="C0C0C0"/>
            <w:vAlign w:val="bottom"/>
          </w:tcPr>
          <w:p w14:paraId="4215BE9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21" w:type="dxa"/>
            <w:shd w:val="clear" w:color="auto" w:fill="C0C0C0"/>
            <w:vAlign w:val="bottom"/>
          </w:tcPr>
          <w:p w14:paraId="573C6AD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20A5FB24" w14:textId="77777777" w:rsidTr="007E2376">
        <w:trPr>
          <w:jc w:val="center"/>
        </w:trPr>
        <w:tc>
          <w:tcPr>
            <w:tcW w:w="2383" w:type="dxa"/>
          </w:tcPr>
          <w:p w14:paraId="780A400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503" w:type="dxa"/>
          </w:tcPr>
          <w:p w14:paraId="3C481F3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1754" w:type="dxa"/>
          </w:tcPr>
          <w:p w14:paraId="35E281C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1099" w:type="dxa"/>
          </w:tcPr>
          <w:p w14:paraId="4D99B8B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21" w:type="dxa"/>
          </w:tcPr>
          <w:p w14:paraId="1D4FFCE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008EB46F" w14:textId="77777777" w:rsidTr="007E2376">
        <w:trPr>
          <w:jc w:val="center"/>
        </w:trPr>
        <w:tc>
          <w:tcPr>
            <w:tcW w:w="2383" w:type="dxa"/>
          </w:tcPr>
          <w:p w14:paraId="1AA06A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503" w:type="dxa"/>
          </w:tcPr>
          <w:p w14:paraId="171028C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64</w:t>
            </w:r>
          </w:p>
        </w:tc>
        <w:tc>
          <w:tcPr>
            <w:tcW w:w="1754" w:type="dxa"/>
          </w:tcPr>
          <w:p w14:paraId="61F8D71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099" w:type="dxa"/>
          </w:tcPr>
          <w:p w14:paraId="225FAEA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21" w:type="dxa"/>
          </w:tcPr>
          <w:p w14:paraId="4BBBD95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6841320B" w14:textId="77777777" w:rsidTr="007E2376">
        <w:trPr>
          <w:jc w:val="center"/>
        </w:trPr>
        <w:tc>
          <w:tcPr>
            <w:tcW w:w="2383" w:type="dxa"/>
          </w:tcPr>
          <w:p w14:paraId="7DACAC2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503" w:type="dxa"/>
          </w:tcPr>
          <w:p w14:paraId="645596A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754" w:type="dxa"/>
          </w:tcPr>
          <w:p w14:paraId="42828B4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1099" w:type="dxa"/>
          </w:tcPr>
          <w:p w14:paraId="2525ABC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121" w:type="dxa"/>
          </w:tcPr>
          <w:p w14:paraId="313C101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1ADCC674" w14:textId="77777777" w:rsidTr="007E2376">
        <w:trPr>
          <w:jc w:val="center"/>
        </w:trPr>
        <w:tc>
          <w:tcPr>
            <w:tcW w:w="2383" w:type="dxa"/>
          </w:tcPr>
          <w:p w14:paraId="2829AFF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503" w:type="dxa"/>
          </w:tcPr>
          <w:p w14:paraId="6250FDC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754" w:type="dxa"/>
          </w:tcPr>
          <w:p w14:paraId="5825CEE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1099" w:type="dxa"/>
          </w:tcPr>
          <w:p w14:paraId="3D806D6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21" w:type="dxa"/>
          </w:tcPr>
          <w:p w14:paraId="02F20CA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5724B394" w14:textId="77777777" w:rsidTr="007E2376">
        <w:trPr>
          <w:jc w:val="center"/>
        </w:trPr>
        <w:tc>
          <w:tcPr>
            <w:tcW w:w="2383" w:type="dxa"/>
          </w:tcPr>
          <w:p w14:paraId="22B60AD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503" w:type="dxa"/>
          </w:tcPr>
          <w:p w14:paraId="3CC9A0A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754" w:type="dxa"/>
          </w:tcPr>
          <w:p w14:paraId="1E2537B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099" w:type="dxa"/>
          </w:tcPr>
          <w:p w14:paraId="14D7CD9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121" w:type="dxa"/>
          </w:tcPr>
          <w:p w14:paraId="35F6C65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35A6E87" w14:textId="77777777" w:rsidTr="007E2376">
        <w:trPr>
          <w:jc w:val="center"/>
        </w:trPr>
        <w:tc>
          <w:tcPr>
            <w:tcW w:w="2383" w:type="dxa"/>
          </w:tcPr>
          <w:p w14:paraId="360A0DC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503" w:type="dxa"/>
          </w:tcPr>
          <w:p w14:paraId="3ABF836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754" w:type="dxa"/>
          </w:tcPr>
          <w:p w14:paraId="6020E6C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73</w:t>
            </w:r>
          </w:p>
        </w:tc>
        <w:tc>
          <w:tcPr>
            <w:tcW w:w="1099" w:type="dxa"/>
          </w:tcPr>
          <w:p w14:paraId="69422A6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21" w:type="dxa"/>
          </w:tcPr>
          <w:p w14:paraId="2A61572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69E98147" w14:textId="77777777" w:rsidTr="007E2376">
        <w:trPr>
          <w:jc w:val="center"/>
        </w:trPr>
        <w:tc>
          <w:tcPr>
            <w:tcW w:w="2383" w:type="dxa"/>
          </w:tcPr>
          <w:p w14:paraId="6F4F23A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503" w:type="dxa"/>
          </w:tcPr>
          <w:p w14:paraId="4A18C71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754" w:type="dxa"/>
          </w:tcPr>
          <w:p w14:paraId="339B9BF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099" w:type="dxa"/>
          </w:tcPr>
          <w:p w14:paraId="73BA68C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121" w:type="dxa"/>
          </w:tcPr>
          <w:p w14:paraId="5152A0A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3E11687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p>
    <w:p w14:paraId="3CE2929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B1ED5D7" w14:textId="77777777" w:rsidR="00D44F93" w:rsidRDefault="00D44F93">
      <w:pPr>
        <w:rPr>
          <w:rFonts w:ascii="Georgia" w:hAnsi="Georgia"/>
          <w:b/>
          <w:sz w:val="22"/>
          <w:szCs w:val="22"/>
        </w:rPr>
      </w:pPr>
      <w:r>
        <w:rPr>
          <w:rFonts w:ascii="Georgia" w:hAnsi="Georgia"/>
          <w:b/>
          <w:sz w:val="22"/>
          <w:szCs w:val="22"/>
        </w:rPr>
        <w:br w:type="page"/>
      </w:r>
    </w:p>
    <w:p w14:paraId="48FE864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LANGUAGE PROFICIENCY</w:t>
      </w:r>
    </w:p>
    <w:p w14:paraId="67721E3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(READ) On another topic…</w:t>
      </w:r>
    </w:p>
    <w:p w14:paraId="1FFE2EA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highlight w:val="cyan"/>
        </w:rPr>
      </w:pPr>
    </w:p>
    <w:p w14:paraId="75515EA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55.</w:t>
      </w:r>
      <w:r w:rsidRPr="00DE6C92">
        <w:rPr>
          <w:rFonts w:ascii="Georgia" w:hAnsi="Georgia"/>
          <w:sz w:val="22"/>
          <w:szCs w:val="22"/>
        </w:rPr>
        <w:tab/>
        <w:t>Would you say you can carry on a conversation in Spanish, both understanding and speaking -- very well, pretty well, just a little, or not at all?</w:t>
      </w:r>
    </w:p>
    <w:p w14:paraId="4DA8917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7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5"/>
        <w:gridCol w:w="794"/>
        <w:gridCol w:w="764"/>
        <w:gridCol w:w="1007"/>
        <w:gridCol w:w="976"/>
        <w:gridCol w:w="715"/>
        <w:gridCol w:w="852"/>
        <w:gridCol w:w="1138"/>
      </w:tblGrid>
      <w:tr w:rsidR="004D6E25" w:rsidRPr="00DE6C92" w14:paraId="084518E7" w14:textId="77777777" w:rsidTr="00CD2595">
        <w:trPr>
          <w:jc w:val="center"/>
        </w:trPr>
        <w:tc>
          <w:tcPr>
            <w:tcW w:w="3627" w:type="dxa"/>
            <w:vMerge w:val="restart"/>
            <w:shd w:val="clear" w:color="auto" w:fill="BFBFBF"/>
          </w:tcPr>
          <w:p w14:paraId="56E184FB"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577" w:type="dxa"/>
            <w:gridSpan w:val="3"/>
            <w:shd w:val="clear" w:color="auto" w:fill="BFBFBF"/>
            <w:vAlign w:val="bottom"/>
          </w:tcPr>
          <w:p w14:paraId="24B7699A"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WELL</w:t>
            </w:r>
          </w:p>
        </w:tc>
        <w:tc>
          <w:tcPr>
            <w:tcW w:w="990" w:type="dxa"/>
            <w:vMerge w:val="restart"/>
            <w:shd w:val="clear" w:color="auto" w:fill="BFBFBF"/>
            <w:vAlign w:val="bottom"/>
          </w:tcPr>
          <w:p w14:paraId="2B5AF94F"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Just a little</w:t>
            </w:r>
          </w:p>
        </w:tc>
        <w:tc>
          <w:tcPr>
            <w:tcW w:w="720" w:type="dxa"/>
            <w:vMerge w:val="restart"/>
            <w:shd w:val="clear" w:color="auto" w:fill="BFBFBF"/>
            <w:vAlign w:val="bottom"/>
          </w:tcPr>
          <w:p w14:paraId="5C1B26A9"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at all</w:t>
            </w:r>
          </w:p>
        </w:tc>
        <w:tc>
          <w:tcPr>
            <w:tcW w:w="853" w:type="dxa"/>
            <w:vMerge w:val="restart"/>
            <w:shd w:val="clear" w:color="auto" w:fill="BFBFBF"/>
            <w:vAlign w:val="bottom"/>
          </w:tcPr>
          <w:p w14:paraId="18A70EDE"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974" w:type="dxa"/>
            <w:vMerge w:val="restart"/>
            <w:shd w:val="clear" w:color="auto" w:fill="BFBFBF"/>
            <w:vAlign w:val="bottom"/>
          </w:tcPr>
          <w:p w14:paraId="5BF21C95"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723F7A56"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14:paraId="573851E5" w14:textId="77777777" w:rsidTr="00CD2595">
        <w:trPr>
          <w:jc w:val="center"/>
        </w:trPr>
        <w:tc>
          <w:tcPr>
            <w:tcW w:w="3627" w:type="dxa"/>
            <w:vMerge/>
            <w:shd w:val="clear" w:color="auto" w:fill="BFBFBF"/>
          </w:tcPr>
          <w:p w14:paraId="5DD8F982"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99" w:type="dxa"/>
            <w:shd w:val="clear" w:color="auto" w:fill="BFBFBF"/>
            <w:vAlign w:val="bottom"/>
          </w:tcPr>
          <w:p w14:paraId="67E8D4C7"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765" w:type="dxa"/>
            <w:shd w:val="clear" w:color="auto" w:fill="BFBFBF"/>
            <w:vAlign w:val="bottom"/>
          </w:tcPr>
          <w:p w14:paraId="6A37CD5A"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w:t>
            </w:r>
          </w:p>
        </w:tc>
        <w:tc>
          <w:tcPr>
            <w:tcW w:w="1013" w:type="dxa"/>
            <w:shd w:val="clear" w:color="auto" w:fill="BFBFBF"/>
            <w:vAlign w:val="bottom"/>
          </w:tcPr>
          <w:p w14:paraId="79CDE795"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Pretty</w:t>
            </w:r>
          </w:p>
        </w:tc>
        <w:tc>
          <w:tcPr>
            <w:tcW w:w="990" w:type="dxa"/>
            <w:vMerge/>
            <w:shd w:val="clear" w:color="auto" w:fill="BFBFBF"/>
          </w:tcPr>
          <w:p w14:paraId="6B3A42ED"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20" w:type="dxa"/>
            <w:vMerge/>
            <w:shd w:val="clear" w:color="auto" w:fill="BFBFBF"/>
          </w:tcPr>
          <w:p w14:paraId="35266B6B"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53" w:type="dxa"/>
            <w:vMerge/>
            <w:shd w:val="clear" w:color="auto" w:fill="BFBFBF"/>
          </w:tcPr>
          <w:p w14:paraId="1DF3C250"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74" w:type="dxa"/>
            <w:vMerge/>
            <w:shd w:val="clear" w:color="auto" w:fill="BFBFBF"/>
          </w:tcPr>
          <w:p w14:paraId="2B7233C2"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14:paraId="5B400501" w14:textId="77777777" w:rsidTr="007E2376">
        <w:trPr>
          <w:jc w:val="center"/>
        </w:trPr>
        <w:tc>
          <w:tcPr>
            <w:tcW w:w="3627" w:type="dxa"/>
          </w:tcPr>
          <w:p w14:paraId="26AAB5C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99" w:type="dxa"/>
          </w:tcPr>
          <w:p w14:paraId="7E0C69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82</w:t>
            </w:r>
          </w:p>
        </w:tc>
        <w:tc>
          <w:tcPr>
            <w:tcW w:w="765" w:type="dxa"/>
          </w:tcPr>
          <w:p w14:paraId="3D2E09C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1013" w:type="dxa"/>
          </w:tcPr>
          <w:p w14:paraId="2A38D46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990" w:type="dxa"/>
          </w:tcPr>
          <w:p w14:paraId="6139627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720" w:type="dxa"/>
          </w:tcPr>
          <w:p w14:paraId="71832A0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853" w:type="dxa"/>
          </w:tcPr>
          <w:p w14:paraId="4FF0FEC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6B69F74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6B8A3D2" w14:textId="77777777" w:rsidTr="007E2376">
        <w:trPr>
          <w:jc w:val="center"/>
        </w:trPr>
        <w:tc>
          <w:tcPr>
            <w:tcW w:w="3627" w:type="dxa"/>
          </w:tcPr>
          <w:p w14:paraId="420CE9C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Native-born</w:t>
            </w:r>
          </w:p>
        </w:tc>
        <w:tc>
          <w:tcPr>
            <w:tcW w:w="799" w:type="dxa"/>
          </w:tcPr>
          <w:p w14:paraId="04715F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71</w:t>
            </w:r>
          </w:p>
        </w:tc>
        <w:tc>
          <w:tcPr>
            <w:tcW w:w="765" w:type="dxa"/>
          </w:tcPr>
          <w:p w14:paraId="0C5BDED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013" w:type="dxa"/>
          </w:tcPr>
          <w:p w14:paraId="3B80B42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990" w:type="dxa"/>
          </w:tcPr>
          <w:p w14:paraId="538AF72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720" w:type="dxa"/>
          </w:tcPr>
          <w:p w14:paraId="15398B7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853" w:type="dxa"/>
          </w:tcPr>
          <w:p w14:paraId="5BA7E8F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53A1F17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0F1F374" w14:textId="77777777" w:rsidTr="007E2376">
        <w:trPr>
          <w:jc w:val="center"/>
        </w:trPr>
        <w:tc>
          <w:tcPr>
            <w:tcW w:w="3627" w:type="dxa"/>
          </w:tcPr>
          <w:p w14:paraId="7471570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99" w:type="dxa"/>
          </w:tcPr>
          <w:p w14:paraId="3B237F2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91</w:t>
            </w:r>
          </w:p>
        </w:tc>
        <w:tc>
          <w:tcPr>
            <w:tcW w:w="765" w:type="dxa"/>
          </w:tcPr>
          <w:p w14:paraId="5BD2DC0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013" w:type="dxa"/>
          </w:tcPr>
          <w:p w14:paraId="434EF97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990" w:type="dxa"/>
          </w:tcPr>
          <w:p w14:paraId="47C521A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720" w:type="dxa"/>
          </w:tcPr>
          <w:p w14:paraId="70A99C5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53" w:type="dxa"/>
          </w:tcPr>
          <w:p w14:paraId="35DFEC8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6A80F98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DF2EECF" w14:textId="77777777" w:rsidTr="007E2376">
        <w:trPr>
          <w:jc w:val="center"/>
        </w:trPr>
        <w:tc>
          <w:tcPr>
            <w:tcW w:w="3627" w:type="dxa"/>
          </w:tcPr>
          <w:p w14:paraId="0D159E8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99" w:type="dxa"/>
          </w:tcPr>
          <w:p w14:paraId="1170795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90</w:t>
            </w:r>
          </w:p>
        </w:tc>
        <w:tc>
          <w:tcPr>
            <w:tcW w:w="765" w:type="dxa"/>
          </w:tcPr>
          <w:p w14:paraId="22EBCA9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68</w:t>
            </w:r>
          </w:p>
        </w:tc>
        <w:tc>
          <w:tcPr>
            <w:tcW w:w="1013" w:type="dxa"/>
          </w:tcPr>
          <w:p w14:paraId="4AC7970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990" w:type="dxa"/>
          </w:tcPr>
          <w:p w14:paraId="65F9229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720" w:type="dxa"/>
          </w:tcPr>
          <w:p w14:paraId="21B1905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53" w:type="dxa"/>
          </w:tcPr>
          <w:p w14:paraId="33FA3E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223CB4D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C56F6AD" w14:textId="77777777" w:rsidTr="007E2376">
        <w:trPr>
          <w:jc w:val="center"/>
        </w:trPr>
        <w:tc>
          <w:tcPr>
            <w:tcW w:w="3627" w:type="dxa"/>
          </w:tcPr>
          <w:p w14:paraId="3BC025F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99" w:type="dxa"/>
          </w:tcPr>
          <w:p w14:paraId="557E038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91</w:t>
            </w:r>
          </w:p>
        </w:tc>
        <w:tc>
          <w:tcPr>
            <w:tcW w:w="765" w:type="dxa"/>
          </w:tcPr>
          <w:p w14:paraId="5E59F06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013" w:type="dxa"/>
          </w:tcPr>
          <w:p w14:paraId="3B67F57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990" w:type="dxa"/>
          </w:tcPr>
          <w:p w14:paraId="1E406E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720" w:type="dxa"/>
          </w:tcPr>
          <w:p w14:paraId="28CDE60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853" w:type="dxa"/>
          </w:tcPr>
          <w:p w14:paraId="7DFE153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1781098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593E2A8" w14:textId="77777777" w:rsidTr="007E2376">
        <w:trPr>
          <w:jc w:val="center"/>
        </w:trPr>
        <w:tc>
          <w:tcPr>
            <w:tcW w:w="3627" w:type="dxa"/>
          </w:tcPr>
          <w:p w14:paraId="3F42300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99" w:type="dxa"/>
          </w:tcPr>
          <w:p w14:paraId="6938521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93</w:t>
            </w:r>
          </w:p>
        </w:tc>
        <w:tc>
          <w:tcPr>
            <w:tcW w:w="765" w:type="dxa"/>
          </w:tcPr>
          <w:p w14:paraId="30B1C08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013" w:type="dxa"/>
          </w:tcPr>
          <w:p w14:paraId="2E34C1A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990" w:type="dxa"/>
          </w:tcPr>
          <w:p w14:paraId="38F61B1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720" w:type="dxa"/>
          </w:tcPr>
          <w:p w14:paraId="547AA2D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853" w:type="dxa"/>
          </w:tcPr>
          <w:p w14:paraId="7FC4F4C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41EE7F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1D13FFB" w14:textId="77777777" w:rsidTr="007E2376">
        <w:trPr>
          <w:jc w:val="center"/>
        </w:trPr>
        <w:tc>
          <w:tcPr>
            <w:tcW w:w="3627" w:type="dxa"/>
          </w:tcPr>
          <w:p w14:paraId="456B3A4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99" w:type="dxa"/>
          </w:tcPr>
          <w:p w14:paraId="3DA750F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80</w:t>
            </w:r>
          </w:p>
        </w:tc>
        <w:tc>
          <w:tcPr>
            <w:tcW w:w="765" w:type="dxa"/>
          </w:tcPr>
          <w:p w14:paraId="56DAF7A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013" w:type="dxa"/>
          </w:tcPr>
          <w:p w14:paraId="295B207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990" w:type="dxa"/>
          </w:tcPr>
          <w:p w14:paraId="27F9B04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720" w:type="dxa"/>
          </w:tcPr>
          <w:p w14:paraId="30EB6F7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53" w:type="dxa"/>
          </w:tcPr>
          <w:p w14:paraId="5320683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1D4A2DF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13905A5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3E5E95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56.</w:t>
      </w:r>
      <w:r w:rsidRPr="00DE6C92">
        <w:rPr>
          <w:rFonts w:ascii="Georgia" w:hAnsi="Georgia"/>
          <w:sz w:val="22"/>
          <w:szCs w:val="22"/>
        </w:rPr>
        <w:tab/>
        <w:t>Would you say you can read a newspaper or book in Spanish -- very well, pretty well, just a little, or not at all?</w:t>
      </w:r>
    </w:p>
    <w:p w14:paraId="463551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5"/>
        <w:gridCol w:w="710"/>
        <w:gridCol w:w="748"/>
        <w:gridCol w:w="909"/>
        <w:gridCol w:w="971"/>
        <w:gridCol w:w="682"/>
        <w:gridCol w:w="838"/>
        <w:gridCol w:w="1138"/>
      </w:tblGrid>
      <w:tr w:rsidR="004D6E25" w:rsidRPr="00DE6C92" w14:paraId="42A94D79" w14:textId="77777777" w:rsidTr="00CD2595">
        <w:trPr>
          <w:jc w:val="center"/>
        </w:trPr>
        <w:tc>
          <w:tcPr>
            <w:tcW w:w="3717" w:type="dxa"/>
            <w:vMerge w:val="restart"/>
            <w:shd w:val="clear" w:color="auto" w:fill="BFBFBF"/>
          </w:tcPr>
          <w:p w14:paraId="0676EE88"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267" w:type="dxa"/>
            <w:gridSpan w:val="3"/>
            <w:shd w:val="clear" w:color="auto" w:fill="BFBFBF"/>
            <w:vAlign w:val="bottom"/>
          </w:tcPr>
          <w:p w14:paraId="1BA99513"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WELL</w:t>
            </w:r>
          </w:p>
        </w:tc>
        <w:tc>
          <w:tcPr>
            <w:tcW w:w="990" w:type="dxa"/>
            <w:vMerge w:val="restart"/>
            <w:shd w:val="clear" w:color="auto" w:fill="BFBFBF"/>
            <w:vAlign w:val="bottom"/>
          </w:tcPr>
          <w:p w14:paraId="53C8C02F"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Just a little</w:t>
            </w:r>
          </w:p>
        </w:tc>
        <w:tc>
          <w:tcPr>
            <w:tcW w:w="687" w:type="dxa"/>
            <w:vMerge w:val="restart"/>
            <w:shd w:val="clear" w:color="auto" w:fill="BFBFBF"/>
            <w:vAlign w:val="bottom"/>
          </w:tcPr>
          <w:p w14:paraId="5781B373"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at all</w:t>
            </w:r>
          </w:p>
        </w:tc>
        <w:tc>
          <w:tcPr>
            <w:tcW w:w="754" w:type="dxa"/>
            <w:vMerge w:val="restart"/>
            <w:shd w:val="clear" w:color="auto" w:fill="BFBFBF"/>
            <w:vAlign w:val="bottom"/>
          </w:tcPr>
          <w:p w14:paraId="25CE1D98"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06" w:type="dxa"/>
            <w:vMerge w:val="restart"/>
            <w:shd w:val="clear" w:color="auto" w:fill="BFBFBF"/>
            <w:vAlign w:val="bottom"/>
          </w:tcPr>
          <w:p w14:paraId="6F520963"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93F0B82"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14:paraId="3B44C314" w14:textId="77777777" w:rsidTr="00CD2595">
        <w:trPr>
          <w:jc w:val="center"/>
        </w:trPr>
        <w:tc>
          <w:tcPr>
            <w:tcW w:w="3717" w:type="dxa"/>
            <w:vMerge/>
            <w:shd w:val="clear" w:color="auto" w:fill="BFBFBF"/>
          </w:tcPr>
          <w:p w14:paraId="740DED3A"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675" w:type="dxa"/>
            <w:shd w:val="clear" w:color="auto" w:fill="BFBFBF"/>
            <w:vAlign w:val="bottom"/>
          </w:tcPr>
          <w:p w14:paraId="5552B4D8"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743" w:type="dxa"/>
            <w:shd w:val="clear" w:color="auto" w:fill="BFBFBF"/>
            <w:vAlign w:val="bottom"/>
          </w:tcPr>
          <w:p w14:paraId="60F09629"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w:t>
            </w:r>
          </w:p>
        </w:tc>
        <w:tc>
          <w:tcPr>
            <w:tcW w:w="849" w:type="dxa"/>
            <w:shd w:val="clear" w:color="auto" w:fill="BFBFBF"/>
            <w:vAlign w:val="bottom"/>
          </w:tcPr>
          <w:p w14:paraId="08BD9EFB"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Pretty</w:t>
            </w:r>
          </w:p>
        </w:tc>
        <w:tc>
          <w:tcPr>
            <w:tcW w:w="990" w:type="dxa"/>
            <w:vMerge/>
            <w:shd w:val="clear" w:color="auto" w:fill="BFBFBF"/>
            <w:vAlign w:val="bottom"/>
          </w:tcPr>
          <w:p w14:paraId="6D88AEDD"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687" w:type="dxa"/>
            <w:vMerge/>
            <w:shd w:val="clear" w:color="auto" w:fill="BFBFBF"/>
            <w:vAlign w:val="bottom"/>
          </w:tcPr>
          <w:p w14:paraId="2FA95085"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54" w:type="dxa"/>
            <w:vMerge/>
            <w:shd w:val="clear" w:color="auto" w:fill="BFBFBF"/>
            <w:vAlign w:val="bottom"/>
          </w:tcPr>
          <w:p w14:paraId="0D82B817"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06" w:type="dxa"/>
            <w:vMerge/>
            <w:shd w:val="clear" w:color="auto" w:fill="BFBFBF"/>
            <w:vAlign w:val="bottom"/>
          </w:tcPr>
          <w:p w14:paraId="6ADCFF8D"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14:paraId="1AEC29E1" w14:textId="77777777" w:rsidTr="007E2376">
        <w:trPr>
          <w:jc w:val="center"/>
        </w:trPr>
        <w:tc>
          <w:tcPr>
            <w:tcW w:w="3717" w:type="dxa"/>
          </w:tcPr>
          <w:p w14:paraId="57FC9DA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675" w:type="dxa"/>
          </w:tcPr>
          <w:p w14:paraId="1139AD4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78</w:t>
            </w:r>
          </w:p>
        </w:tc>
        <w:tc>
          <w:tcPr>
            <w:tcW w:w="743" w:type="dxa"/>
          </w:tcPr>
          <w:p w14:paraId="6CB9FFF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849" w:type="dxa"/>
          </w:tcPr>
          <w:p w14:paraId="369DB23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990" w:type="dxa"/>
          </w:tcPr>
          <w:p w14:paraId="5ACBFD1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687" w:type="dxa"/>
          </w:tcPr>
          <w:p w14:paraId="5EBA46C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754" w:type="dxa"/>
          </w:tcPr>
          <w:p w14:paraId="2B3958A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06" w:type="dxa"/>
          </w:tcPr>
          <w:p w14:paraId="520B69F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5965A37" w14:textId="77777777" w:rsidTr="007E2376">
        <w:trPr>
          <w:jc w:val="center"/>
        </w:trPr>
        <w:tc>
          <w:tcPr>
            <w:tcW w:w="3717" w:type="dxa"/>
          </w:tcPr>
          <w:p w14:paraId="710F62B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Native-born</w:t>
            </w:r>
          </w:p>
        </w:tc>
        <w:tc>
          <w:tcPr>
            <w:tcW w:w="675" w:type="dxa"/>
          </w:tcPr>
          <w:p w14:paraId="764B1FB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743" w:type="dxa"/>
          </w:tcPr>
          <w:p w14:paraId="3B0C4E2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849" w:type="dxa"/>
          </w:tcPr>
          <w:p w14:paraId="621E06B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990" w:type="dxa"/>
          </w:tcPr>
          <w:p w14:paraId="34F402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687" w:type="dxa"/>
          </w:tcPr>
          <w:p w14:paraId="1010E3E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754" w:type="dxa"/>
          </w:tcPr>
          <w:p w14:paraId="73041B5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06" w:type="dxa"/>
          </w:tcPr>
          <w:p w14:paraId="7F99AD3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A329C0D" w14:textId="77777777" w:rsidTr="007E2376">
        <w:trPr>
          <w:jc w:val="center"/>
        </w:trPr>
        <w:tc>
          <w:tcPr>
            <w:tcW w:w="3717" w:type="dxa"/>
          </w:tcPr>
          <w:p w14:paraId="340FBDF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675" w:type="dxa"/>
          </w:tcPr>
          <w:p w14:paraId="5AF8236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91</w:t>
            </w:r>
          </w:p>
        </w:tc>
        <w:tc>
          <w:tcPr>
            <w:tcW w:w="743" w:type="dxa"/>
          </w:tcPr>
          <w:p w14:paraId="7C72B20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65</w:t>
            </w:r>
          </w:p>
        </w:tc>
        <w:tc>
          <w:tcPr>
            <w:tcW w:w="849" w:type="dxa"/>
          </w:tcPr>
          <w:p w14:paraId="5724BCA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990" w:type="dxa"/>
          </w:tcPr>
          <w:p w14:paraId="3766A4F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687" w:type="dxa"/>
          </w:tcPr>
          <w:p w14:paraId="77D478F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754" w:type="dxa"/>
          </w:tcPr>
          <w:p w14:paraId="2D30992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06" w:type="dxa"/>
          </w:tcPr>
          <w:p w14:paraId="3C6F704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FC76F98" w14:textId="77777777" w:rsidTr="007E2376">
        <w:trPr>
          <w:jc w:val="center"/>
        </w:trPr>
        <w:tc>
          <w:tcPr>
            <w:tcW w:w="3717" w:type="dxa"/>
          </w:tcPr>
          <w:p w14:paraId="22994CC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675" w:type="dxa"/>
          </w:tcPr>
          <w:p w14:paraId="6E24498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89</w:t>
            </w:r>
          </w:p>
        </w:tc>
        <w:tc>
          <w:tcPr>
            <w:tcW w:w="743" w:type="dxa"/>
          </w:tcPr>
          <w:p w14:paraId="0124F5C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64</w:t>
            </w:r>
          </w:p>
        </w:tc>
        <w:tc>
          <w:tcPr>
            <w:tcW w:w="849" w:type="dxa"/>
          </w:tcPr>
          <w:p w14:paraId="01F6201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990" w:type="dxa"/>
          </w:tcPr>
          <w:p w14:paraId="5A393CA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687" w:type="dxa"/>
          </w:tcPr>
          <w:p w14:paraId="60D8265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754" w:type="dxa"/>
          </w:tcPr>
          <w:p w14:paraId="5F43E97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06" w:type="dxa"/>
          </w:tcPr>
          <w:p w14:paraId="4B61535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4006825" w14:textId="77777777" w:rsidTr="007E2376">
        <w:trPr>
          <w:jc w:val="center"/>
        </w:trPr>
        <w:tc>
          <w:tcPr>
            <w:tcW w:w="3717" w:type="dxa"/>
          </w:tcPr>
          <w:p w14:paraId="51111A7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675" w:type="dxa"/>
          </w:tcPr>
          <w:p w14:paraId="183252C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93</w:t>
            </w:r>
          </w:p>
        </w:tc>
        <w:tc>
          <w:tcPr>
            <w:tcW w:w="743" w:type="dxa"/>
          </w:tcPr>
          <w:p w14:paraId="5D9E718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68</w:t>
            </w:r>
          </w:p>
        </w:tc>
        <w:tc>
          <w:tcPr>
            <w:tcW w:w="849" w:type="dxa"/>
          </w:tcPr>
          <w:p w14:paraId="22776FE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990" w:type="dxa"/>
          </w:tcPr>
          <w:p w14:paraId="5B0D2C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687" w:type="dxa"/>
          </w:tcPr>
          <w:p w14:paraId="2366FDE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754" w:type="dxa"/>
          </w:tcPr>
          <w:p w14:paraId="41271CF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06" w:type="dxa"/>
          </w:tcPr>
          <w:p w14:paraId="148E593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478310C" w14:textId="77777777" w:rsidTr="007E2376">
        <w:trPr>
          <w:jc w:val="center"/>
        </w:trPr>
        <w:tc>
          <w:tcPr>
            <w:tcW w:w="3717" w:type="dxa"/>
          </w:tcPr>
          <w:p w14:paraId="0EA827E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675" w:type="dxa"/>
          </w:tcPr>
          <w:p w14:paraId="640EFE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91</w:t>
            </w:r>
          </w:p>
        </w:tc>
        <w:tc>
          <w:tcPr>
            <w:tcW w:w="743" w:type="dxa"/>
          </w:tcPr>
          <w:p w14:paraId="2E387A4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849" w:type="dxa"/>
          </w:tcPr>
          <w:p w14:paraId="47B7CF6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990" w:type="dxa"/>
          </w:tcPr>
          <w:p w14:paraId="719CABE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687" w:type="dxa"/>
          </w:tcPr>
          <w:p w14:paraId="227BEF6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754" w:type="dxa"/>
          </w:tcPr>
          <w:p w14:paraId="079BE94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06" w:type="dxa"/>
          </w:tcPr>
          <w:p w14:paraId="0352399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8538F7D" w14:textId="77777777" w:rsidTr="007E2376">
        <w:trPr>
          <w:jc w:val="center"/>
        </w:trPr>
        <w:tc>
          <w:tcPr>
            <w:tcW w:w="3717" w:type="dxa"/>
          </w:tcPr>
          <w:p w14:paraId="11FE4F0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675" w:type="dxa"/>
          </w:tcPr>
          <w:p w14:paraId="6429F2A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74</w:t>
            </w:r>
          </w:p>
        </w:tc>
        <w:tc>
          <w:tcPr>
            <w:tcW w:w="743" w:type="dxa"/>
          </w:tcPr>
          <w:p w14:paraId="384EFA0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849" w:type="dxa"/>
          </w:tcPr>
          <w:p w14:paraId="48DB8CC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990" w:type="dxa"/>
          </w:tcPr>
          <w:p w14:paraId="29B58AA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687" w:type="dxa"/>
          </w:tcPr>
          <w:p w14:paraId="349453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754" w:type="dxa"/>
          </w:tcPr>
          <w:p w14:paraId="3961945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06" w:type="dxa"/>
          </w:tcPr>
          <w:p w14:paraId="6F854FC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68B49FC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462685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57.</w:t>
      </w:r>
      <w:r w:rsidRPr="00DE6C92">
        <w:rPr>
          <w:rFonts w:ascii="Georgia" w:hAnsi="Georgia"/>
          <w:sz w:val="22"/>
          <w:szCs w:val="22"/>
        </w:rPr>
        <w:tab/>
        <w:t>Would you say you can carry on a conversation in English, both understanding and speaking -- very well, pretty well, just a little, or not at all?</w:t>
      </w:r>
    </w:p>
    <w:p w14:paraId="7E48A8C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0"/>
        <w:gridCol w:w="710"/>
        <w:gridCol w:w="748"/>
        <w:gridCol w:w="937"/>
        <w:gridCol w:w="889"/>
        <w:gridCol w:w="713"/>
        <w:gridCol w:w="838"/>
        <w:gridCol w:w="1138"/>
      </w:tblGrid>
      <w:tr w:rsidR="004D6E25" w:rsidRPr="00DE6C92" w14:paraId="306FD64C" w14:textId="77777777" w:rsidTr="00CD2595">
        <w:trPr>
          <w:jc w:val="center"/>
        </w:trPr>
        <w:tc>
          <w:tcPr>
            <w:tcW w:w="3614" w:type="dxa"/>
            <w:vMerge w:val="restart"/>
            <w:shd w:val="clear" w:color="auto" w:fill="BFBFBF"/>
          </w:tcPr>
          <w:p w14:paraId="44804498"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311" w:type="dxa"/>
            <w:gridSpan w:val="3"/>
            <w:shd w:val="clear" w:color="auto" w:fill="BFBFBF"/>
            <w:vAlign w:val="bottom"/>
          </w:tcPr>
          <w:p w14:paraId="07D454C3"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WELL</w:t>
            </w:r>
          </w:p>
        </w:tc>
        <w:tc>
          <w:tcPr>
            <w:tcW w:w="897" w:type="dxa"/>
            <w:vMerge w:val="restart"/>
            <w:shd w:val="clear" w:color="auto" w:fill="BFBFBF"/>
            <w:vAlign w:val="bottom"/>
          </w:tcPr>
          <w:p w14:paraId="77C472A3"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Just a little</w:t>
            </w:r>
          </w:p>
        </w:tc>
        <w:tc>
          <w:tcPr>
            <w:tcW w:w="718" w:type="dxa"/>
            <w:vMerge w:val="restart"/>
            <w:shd w:val="clear" w:color="auto" w:fill="BFBFBF"/>
            <w:vAlign w:val="bottom"/>
          </w:tcPr>
          <w:p w14:paraId="466EC117"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at all</w:t>
            </w:r>
          </w:p>
        </w:tc>
        <w:tc>
          <w:tcPr>
            <w:tcW w:w="809" w:type="dxa"/>
            <w:vMerge w:val="restart"/>
            <w:shd w:val="clear" w:color="auto" w:fill="BFBFBF"/>
            <w:vAlign w:val="bottom"/>
          </w:tcPr>
          <w:p w14:paraId="21F25C29"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14" w:type="dxa"/>
            <w:vMerge w:val="restart"/>
            <w:shd w:val="clear" w:color="auto" w:fill="BFBFBF"/>
            <w:vAlign w:val="bottom"/>
          </w:tcPr>
          <w:p w14:paraId="69C64B56"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77451627"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14:paraId="49C51BD6" w14:textId="77777777" w:rsidTr="00CD2595">
        <w:trPr>
          <w:jc w:val="center"/>
        </w:trPr>
        <w:tc>
          <w:tcPr>
            <w:tcW w:w="3614" w:type="dxa"/>
            <w:vMerge/>
            <w:shd w:val="clear" w:color="auto" w:fill="BFBFBF"/>
          </w:tcPr>
          <w:p w14:paraId="4D7CEC76"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669" w:type="dxa"/>
            <w:shd w:val="clear" w:color="auto" w:fill="BFBFBF"/>
            <w:vAlign w:val="bottom"/>
          </w:tcPr>
          <w:p w14:paraId="4C885650"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703" w:type="dxa"/>
            <w:shd w:val="clear" w:color="auto" w:fill="BFBFBF"/>
            <w:vAlign w:val="bottom"/>
          </w:tcPr>
          <w:p w14:paraId="25642709"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w:t>
            </w:r>
          </w:p>
        </w:tc>
        <w:tc>
          <w:tcPr>
            <w:tcW w:w="939" w:type="dxa"/>
            <w:shd w:val="clear" w:color="auto" w:fill="BFBFBF"/>
            <w:vAlign w:val="bottom"/>
          </w:tcPr>
          <w:p w14:paraId="0E3A544C"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Pretty</w:t>
            </w:r>
          </w:p>
        </w:tc>
        <w:tc>
          <w:tcPr>
            <w:tcW w:w="897" w:type="dxa"/>
            <w:vMerge/>
            <w:shd w:val="clear" w:color="auto" w:fill="BFBFBF"/>
            <w:vAlign w:val="bottom"/>
          </w:tcPr>
          <w:p w14:paraId="6EC09AC8"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18" w:type="dxa"/>
            <w:vMerge/>
            <w:shd w:val="clear" w:color="auto" w:fill="BFBFBF"/>
            <w:vAlign w:val="bottom"/>
          </w:tcPr>
          <w:p w14:paraId="6DFEED2E"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09" w:type="dxa"/>
            <w:vMerge/>
            <w:shd w:val="clear" w:color="auto" w:fill="BFBFBF"/>
            <w:vAlign w:val="bottom"/>
          </w:tcPr>
          <w:p w14:paraId="67DDE7BB"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14" w:type="dxa"/>
            <w:vMerge/>
            <w:shd w:val="clear" w:color="auto" w:fill="BFBFBF"/>
            <w:vAlign w:val="bottom"/>
          </w:tcPr>
          <w:p w14:paraId="470FF209"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14:paraId="2DF9637B" w14:textId="77777777" w:rsidTr="007E2376">
        <w:trPr>
          <w:jc w:val="center"/>
        </w:trPr>
        <w:tc>
          <w:tcPr>
            <w:tcW w:w="3614" w:type="dxa"/>
          </w:tcPr>
          <w:p w14:paraId="29C9AF0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669" w:type="dxa"/>
          </w:tcPr>
          <w:p w14:paraId="394D0BB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61</w:t>
            </w:r>
          </w:p>
        </w:tc>
        <w:tc>
          <w:tcPr>
            <w:tcW w:w="703" w:type="dxa"/>
          </w:tcPr>
          <w:p w14:paraId="5BC759B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939" w:type="dxa"/>
          </w:tcPr>
          <w:p w14:paraId="09C9094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897" w:type="dxa"/>
          </w:tcPr>
          <w:p w14:paraId="0076068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718" w:type="dxa"/>
          </w:tcPr>
          <w:p w14:paraId="4AE4DD5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809" w:type="dxa"/>
          </w:tcPr>
          <w:p w14:paraId="490CB90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14" w:type="dxa"/>
          </w:tcPr>
          <w:p w14:paraId="08227BF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B63AEF6" w14:textId="77777777" w:rsidTr="007E2376">
        <w:trPr>
          <w:jc w:val="center"/>
        </w:trPr>
        <w:tc>
          <w:tcPr>
            <w:tcW w:w="3614" w:type="dxa"/>
          </w:tcPr>
          <w:p w14:paraId="536A2F7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Native-born</w:t>
            </w:r>
          </w:p>
        </w:tc>
        <w:tc>
          <w:tcPr>
            <w:tcW w:w="669" w:type="dxa"/>
          </w:tcPr>
          <w:p w14:paraId="2BACA50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91</w:t>
            </w:r>
          </w:p>
        </w:tc>
        <w:tc>
          <w:tcPr>
            <w:tcW w:w="703" w:type="dxa"/>
          </w:tcPr>
          <w:p w14:paraId="1943D67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77</w:t>
            </w:r>
          </w:p>
        </w:tc>
        <w:tc>
          <w:tcPr>
            <w:tcW w:w="939" w:type="dxa"/>
          </w:tcPr>
          <w:p w14:paraId="5A881DD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897" w:type="dxa"/>
          </w:tcPr>
          <w:p w14:paraId="32ED0C2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718" w:type="dxa"/>
          </w:tcPr>
          <w:p w14:paraId="4AF73E1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09" w:type="dxa"/>
          </w:tcPr>
          <w:p w14:paraId="0A157B4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14" w:type="dxa"/>
          </w:tcPr>
          <w:p w14:paraId="75272F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E954F28" w14:textId="77777777" w:rsidTr="007E2376">
        <w:trPr>
          <w:jc w:val="center"/>
        </w:trPr>
        <w:tc>
          <w:tcPr>
            <w:tcW w:w="3614" w:type="dxa"/>
          </w:tcPr>
          <w:p w14:paraId="3A3BFB7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669" w:type="dxa"/>
          </w:tcPr>
          <w:p w14:paraId="2A2A036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703" w:type="dxa"/>
          </w:tcPr>
          <w:p w14:paraId="28D2639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939" w:type="dxa"/>
          </w:tcPr>
          <w:p w14:paraId="2A43360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897" w:type="dxa"/>
          </w:tcPr>
          <w:p w14:paraId="6F7D724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718" w:type="dxa"/>
          </w:tcPr>
          <w:p w14:paraId="3A95FAA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809" w:type="dxa"/>
          </w:tcPr>
          <w:p w14:paraId="26BE22C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14" w:type="dxa"/>
          </w:tcPr>
          <w:p w14:paraId="6747F52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4E57B69" w14:textId="77777777" w:rsidTr="007E2376">
        <w:trPr>
          <w:jc w:val="center"/>
        </w:trPr>
        <w:tc>
          <w:tcPr>
            <w:tcW w:w="3614" w:type="dxa"/>
          </w:tcPr>
          <w:p w14:paraId="510A97E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669" w:type="dxa"/>
          </w:tcPr>
          <w:p w14:paraId="1E71979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703" w:type="dxa"/>
          </w:tcPr>
          <w:p w14:paraId="06D1313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939" w:type="dxa"/>
          </w:tcPr>
          <w:p w14:paraId="22597E5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897" w:type="dxa"/>
          </w:tcPr>
          <w:p w14:paraId="5E4FCEE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c>
          <w:tcPr>
            <w:tcW w:w="718" w:type="dxa"/>
          </w:tcPr>
          <w:p w14:paraId="36C0655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09" w:type="dxa"/>
          </w:tcPr>
          <w:p w14:paraId="0DFC2E5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14" w:type="dxa"/>
          </w:tcPr>
          <w:p w14:paraId="1E89BB5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E50EA64" w14:textId="77777777" w:rsidTr="007E2376">
        <w:trPr>
          <w:jc w:val="center"/>
        </w:trPr>
        <w:tc>
          <w:tcPr>
            <w:tcW w:w="3614" w:type="dxa"/>
          </w:tcPr>
          <w:p w14:paraId="12BC2D7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669" w:type="dxa"/>
          </w:tcPr>
          <w:p w14:paraId="5828B1D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703" w:type="dxa"/>
          </w:tcPr>
          <w:p w14:paraId="2C3AE11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939" w:type="dxa"/>
          </w:tcPr>
          <w:p w14:paraId="69D914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897" w:type="dxa"/>
          </w:tcPr>
          <w:p w14:paraId="4801DA9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718" w:type="dxa"/>
          </w:tcPr>
          <w:p w14:paraId="0A2AD1A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809" w:type="dxa"/>
          </w:tcPr>
          <w:p w14:paraId="27BAD45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14" w:type="dxa"/>
          </w:tcPr>
          <w:p w14:paraId="4571803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5AE6A7A" w14:textId="77777777" w:rsidTr="007E2376">
        <w:trPr>
          <w:jc w:val="center"/>
        </w:trPr>
        <w:tc>
          <w:tcPr>
            <w:tcW w:w="3614" w:type="dxa"/>
          </w:tcPr>
          <w:p w14:paraId="713CD67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669" w:type="dxa"/>
          </w:tcPr>
          <w:p w14:paraId="45FB9E4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703" w:type="dxa"/>
          </w:tcPr>
          <w:p w14:paraId="60F3823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939" w:type="dxa"/>
          </w:tcPr>
          <w:p w14:paraId="78D7B7A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97" w:type="dxa"/>
          </w:tcPr>
          <w:p w14:paraId="06AD273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718" w:type="dxa"/>
          </w:tcPr>
          <w:p w14:paraId="3BC5F63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809" w:type="dxa"/>
          </w:tcPr>
          <w:p w14:paraId="3484882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14" w:type="dxa"/>
          </w:tcPr>
          <w:p w14:paraId="5B67517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B982EAE" w14:textId="77777777" w:rsidTr="007E2376">
        <w:trPr>
          <w:jc w:val="center"/>
        </w:trPr>
        <w:tc>
          <w:tcPr>
            <w:tcW w:w="3614" w:type="dxa"/>
          </w:tcPr>
          <w:p w14:paraId="2F378F0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669" w:type="dxa"/>
          </w:tcPr>
          <w:p w14:paraId="0176EF0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81</w:t>
            </w:r>
          </w:p>
        </w:tc>
        <w:tc>
          <w:tcPr>
            <w:tcW w:w="703" w:type="dxa"/>
          </w:tcPr>
          <w:p w14:paraId="4ABD10E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68</w:t>
            </w:r>
          </w:p>
        </w:tc>
        <w:tc>
          <w:tcPr>
            <w:tcW w:w="939" w:type="dxa"/>
          </w:tcPr>
          <w:p w14:paraId="523E1F3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897" w:type="dxa"/>
          </w:tcPr>
          <w:p w14:paraId="3440A09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718" w:type="dxa"/>
          </w:tcPr>
          <w:p w14:paraId="2E5D238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09" w:type="dxa"/>
          </w:tcPr>
          <w:p w14:paraId="4629FDF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14" w:type="dxa"/>
          </w:tcPr>
          <w:p w14:paraId="5400BE7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5843935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37756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br w:type="page"/>
      </w:r>
    </w:p>
    <w:p w14:paraId="04404E0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58.</w:t>
      </w:r>
      <w:r w:rsidRPr="00DE6C92">
        <w:rPr>
          <w:rFonts w:ascii="Georgia" w:hAnsi="Georgia"/>
          <w:sz w:val="22"/>
          <w:szCs w:val="22"/>
        </w:rPr>
        <w:tab/>
        <w:t>Would you say you can read a newspaper or book in English -- very well, pretty well, just a little, or not at all?</w:t>
      </w:r>
    </w:p>
    <w:p w14:paraId="31FEC84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8"/>
        <w:gridCol w:w="710"/>
        <w:gridCol w:w="791"/>
        <w:gridCol w:w="909"/>
        <w:gridCol w:w="886"/>
        <w:gridCol w:w="711"/>
        <w:gridCol w:w="838"/>
        <w:gridCol w:w="1138"/>
      </w:tblGrid>
      <w:tr w:rsidR="004D6E25" w:rsidRPr="00DE6C92" w14:paraId="4EA101C1" w14:textId="77777777" w:rsidTr="00CD2595">
        <w:trPr>
          <w:jc w:val="center"/>
        </w:trPr>
        <w:tc>
          <w:tcPr>
            <w:tcW w:w="3694" w:type="dxa"/>
            <w:vMerge w:val="restart"/>
            <w:shd w:val="clear" w:color="auto" w:fill="BFBFBF"/>
          </w:tcPr>
          <w:p w14:paraId="1655FBD3"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357" w:type="dxa"/>
            <w:gridSpan w:val="3"/>
            <w:shd w:val="clear" w:color="auto" w:fill="BFBFBF"/>
            <w:vAlign w:val="bottom"/>
          </w:tcPr>
          <w:p w14:paraId="7BAA91AF"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WELL</w:t>
            </w:r>
          </w:p>
        </w:tc>
        <w:tc>
          <w:tcPr>
            <w:tcW w:w="897" w:type="dxa"/>
            <w:vMerge w:val="restart"/>
            <w:shd w:val="clear" w:color="auto" w:fill="BFBFBF"/>
            <w:vAlign w:val="bottom"/>
          </w:tcPr>
          <w:p w14:paraId="59A3E414"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Just a little</w:t>
            </w:r>
          </w:p>
        </w:tc>
        <w:tc>
          <w:tcPr>
            <w:tcW w:w="718" w:type="dxa"/>
            <w:vMerge w:val="restart"/>
            <w:shd w:val="clear" w:color="auto" w:fill="BFBFBF"/>
            <w:vAlign w:val="bottom"/>
          </w:tcPr>
          <w:p w14:paraId="7F71B6B1"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at all</w:t>
            </w:r>
          </w:p>
        </w:tc>
        <w:tc>
          <w:tcPr>
            <w:tcW w:w="809" w:type="dxa"/>
            <w:vMerge w:val="restart"/>
            <w:shd w:val="clear" w:color="auto" w:fill="BFBFBF"/>
            <w:vAlign w:val="bottom"/>
          </w:tcPr>
          <w:p w14:paraId="487AA5ED"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16" w:type="dxa"/>
            <w:vMerge w:val="restart"/>
            <w:shd w:val="clear" w:color="auto" w:fill="BFBFBF"/>
            <w:vAlign w:val="bottom"/>
          </w:tcPr>
          <w:p w14:paraId="243C583B"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A118ED3"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14:paraId="6F516F60" w14:textId="77777777" w:rsidTr="00CD2595">
        <w:trPr>
          <w:jc w:val="center"/>
        </w:trPr>
        <w:tc>
          <w:tcPr>
            <w:tcW w:w="3694" w:type="dxa"/>
            <w:vMerge/>
            <w:shd w:val="clear" w:color="auto" w:fill="BFBFBF"/>
          </w:tcPr>
          <w:p w14:paraId="11CD1F6F"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669" w:type="dxa"/>
            <w:shd w:val="clear" w:color="auto" w:fill="BFBFBF"/>
            <w:vAlign w:val="bottom"/>
          </w:tcPr>
          <w:p w14:paraId="053BA265"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794" w:type="dxa"/>
            <w:shd w:val="clear" w:color="auto" w:fill="BFBFBF"/>
            <w:vAlign w:val="bottom"/>
          </w:tcPr>
          <w:p w14:paraId="5BD1B197"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w:t>
            </w:r>
          </w:p>
        </w:tc>
        <w:tc>
          <w:tcPr>
            <w:tcW w:w="894" w:type="dxa"/>
            <w:shd w:val="clear" w:color="auto" w:fill="BFBFBF"/>
            <w:vAlign w:val="bottom"/>
          </w:tcPr>
          <w:p w14:paraId="1696D0D7"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Pretty</w:t>
            </w:r>
          </w:p>
        </w:tc>
        <w:tc>
          <w:tcPr>
            <w:tcW w:w="897" w:type="dxa"/>
            <w:vMerge/>
            <w:shd w:val="clear" w:color="auto" w:fill="BFBFBF"/>
            <w:vAlign w:val="bottom"/>
          </w:tcPr>
          <w:p w14:paraId="32D6798F"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18" w:type="dxa"/>
            <w:vMerge/>
            <w:shd w:val="clear" w:color="auto" w:fill="BFBFBF"/>
            <w:vAlign w:val="bottom"/>
          </w:tcPr>
          <w:p w14:paraId="6902384A"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09" w:type="dxa"/>
            <w:vMerge/>
            <w:shd w:val="clear" w:color="auto" w:fill="BFBFBF"/>
            <w:vAlign w:val="bottom"/>
          </w:tcPr>
          <w:p w14:paraId="15366AD1"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016" w:type="dxa"/>
            <w:vMerge/>
            <w:shd w:val="clear" w:color="auto" w:fill="BFBFBF"/>
            <w:vAlign w:val="bottom"/>
          </w:tcPr>
          <w:p w14:paraId="63AC9809"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14:paraId="594D4CBD" w14:textId="77777777" w:rsidTr="007E2376">
        <w:trPr>
          <w:jc w:val="center"/>
        </w:trPr>
        <w:tc>
          <w:tcPr>
            <w:tcW w:w="3694" w:type="dxa"/>
          </w:tcPr>
          <w:p w14:paraId="222ABB7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669" w:type="dxa"/>
          </w:tcPr>
          <w:p w14:paraId="5C66E5B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794" w:type="dxa"/>
          </w:tcPr>
          <w:p w14:paraId="7286EE9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894" w:type="dxa"/>
          </w:tcPr>
          <w:p w14:paraId="3D7B627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897" w:type="dxa"/>
          </w:tcPr>
          <w:p w14:paraId="417DE3D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718" w:type="dxa"/>
          </w:tcPr>
          <w:p w14:paraId="159BBE0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809" w:type="dxa"/>
          </w:tcPr>
          <w:p w14:paraId="12D5C81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16" w:type="dxa"/>
          </w:tcPr>
          <w:p w14:paraId="2E6AFBD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034EBC6" w14:textId="77777777" w:rsidTr="007E2376">
        <w:trPr>
          <w:jc w:val="center"/>
        </w:trPr>
        <w:tc>
          <w:tcPr>
            <w:tcW w:w="3694" w:type="dxa"/>
          </w:tcPr>
          <w:p w14:paraId="0585C76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Native-born</w:t>
            </w:r>
          </w:p>
        </w:tc>
        <w:tc>
          <w:tcPr>
            <w:tcW w:w="669" w:type="dxa"/>
          </w:tcPr>
          <w:p w14:paraId="783E8A1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90</w:t>
            </w:r>
          </w:p>
        </w:tc>
        <w:tc>
          <w:tcPr>
            <w:tcW w:w="794" w:type="dxa"/>
          </w:tcPr>
          <w:p w14:paraId="124545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78</w:t>
            </w:r>
          </w:p>
        </w:tc>
        <w:tc>
          <w:tcPr>
            <w:tcW w:w="894" w:type="dxa"/>
          </w:tcPr>
          <w:p w14:paraId="0675733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897" w:type="dxa"/>
          </w:tcPr>
          <w:p w14:paraId="62D1A06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718" w:type="dxa"/>
          </w:tcPr>
          <w:p w14:paraId="1F037BB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09" w:type="dxa"/>
          </w:tcPr>
          <w:p w14:paraId="63ACFAD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16" w:type="dxa"/>
          </w:tcPr>
          <w:p w14:paraId="7E1FACC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84C68D0" w14:textId="77777777" w:rsidTr="007E2376">
        <w:trPr>
          <w:jc w:val="center"/>
        </w:trPr>
        <w:tc>
          <w:tcPr>
            <w:tcW w:w="3694" w:type="dxa"/>
          </w:tcPr>
          <w:p w14:paraId="2945C0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669" w:type="dxa"/>
          </w:tcPr>
          <w:p w14:paraId="73F6E9D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794" w:type="dxa"/>
          </w:tcPr>
          <w:p w14:paraId="6275697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894" w:type="dxa"/>
          </w:tcPr>
          <w:p w14:paraId="4D5BF96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897" w:type="dxa"/>
          </w:tcPr>
          <w:p w14:paraId="5C7B07C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718" w:type="dxa"/>
          </w:tcPr>
          <w:p w14:paraId="76E756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809" w:type="dxa"/>
          </w:tcPr>
          <w:p w14:paraId="23F074E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16" w:type="dxa"/>
          </w:tcPr>
          <w:p w14:paraId="5AC2A54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FFD2E18" w14:textId="77777777" w:rsidTr="007E2376">
        <w:trPr>
          <w:jc w:val="center"/>
        </w:trPr>
        <w:tc>
          <w:tcPr>
            <w:tcW w:w="3694" w:type="dxa"/>
          </w:tcPr>
          <w:p w14:paraId="265DFEB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669" w:type="dxa"/>
          </w:tcPr>
          <w:p w14:paraId="7F01251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794" w:type="dxa"/>
          </w:tcPr>
          <w:p w14:paraId="69F7E9A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894" w:type="dxa"/>
          </w:tcPr>
          <w:p w14:paraId="66CC45E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897" w:type="dxa"/>
          </w:tcPr>
          <w:p w14:paraId="45A351C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718" w:type="dxa"/>
          </w:tcPr>
          <w:p w14:paraId="2585912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809" w:type="dxa"/>
          </w:tcPr>
          <w:p w14:paraId="101EEFD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16" w:type="dxa"/>
          </w:tcPr>
          <w:p w14:paraId="0DE4076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A7183D9" w14:textId="77777777" w:rsidTr="007E2376">
        <w:trPr>
          <w:jc w:val="center"/>
        </w:trPr>
        <w:tc>
          <w:tcPr>
            <w:tcW w:w="3694" w:type="dxa"/>
          </w:tcPr>
          <w:p w14:paraId="2EDE3E9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669" w:type="dxa"/>
          </w:tcPr>
          <w:p w14:paraId="1F13E1A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794" w:type="dxa"/>
          </w:tcPr>
          <w:p w14:paraId="58C573E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894" w:type="dxa"/>
          </w:tcPr>
          <w:p w14:paraId="29FB43E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897" w:type="dxa"/>
          </w:tcPr>
          <w:p w14:paraId="27689B2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718" w:type="dxa"/>
          </w:tcPr>
          <w:p w14:paraId="7314334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809" w:type="dxa"/>
          </w:tcPr>
          <w:p w14:paraId="68FF1E8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16" w:type="dxa"/>
          </w:tcPr>
          <w:p w14:paraId="1E42F9A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A3A0ABF" w14:textId="77777777" w:rsidTr="007E2376">
        <w:trPr>
          <w:jc w:val="center"/>
        </w:trPr>
        <w:tc>
          <w:tcPr>
            <w:tcW w:w="3694" w:type="dxa"/>
          </w:tcPr>
          <w:p w14:paraId="3FDBC41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669" w:type="dxa"/>
          </w:tcPr>
          <w:p w14:paraId="6CFDAEC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794" w:type="dxa"/>
          </w:tcPr>
          <w:p w14:paraId="5B26994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894" w:type="dxa"/>
          </w:tcPr>
          <w:p w14:paraId="72D401C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897" w:type="dxa"/>
          </w:tcPr>
          <w:p w14:paraId="4A5605B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57</w:t>
            </w:r>
          </w:p>
        </w:tc>
        <w:tc>
          <w:tcPr>
            <w:tcW w:w="718" w:type="dxa"/>
          </w:tcPr>
          <w:p w14:paraId="61261B3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809" w:type="dxa"/>
          </w:tcPr>
          <w:p w14:paraId="0DEEEFB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16" w:type="dxa"/>
          </w:tcPr>
          <w:p w14:paraId="226FE89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4B93276" w14:textId="77777777" w:rsidTr="007E2376">
        <w:trPr>
          <w:jc w:val="center"/>
        </w:trPr>
        <w:tc>
          <w:tcPr>
            <w:tcW w:w="3694" w:type="dxa"/>
          </w:tcPr>
          <w:p w14:paraId="5FBB15D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669" w:type="dxa"/>
          </w:tcPr>
          <w:p w14:paraId="27415B0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81</w:t>
            </w:r>
          </w:p>
        </w:tc>
        <w:tc>
          <w:tcPr>
            <w:tcW w:w="794" w:type="dxa"/>
          </w:tcPr>
          <w:p w14:paraId="114EF74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68</w:t>
            </w:r>
          </w:p>
        </w:tc>
        <w:tc>
          <w:tcPr>
            <w:tcW w:w="894" w:type="dxa"/>
          </w:tcPr>
          <w:p w14:paraId="1D7185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897" w:type="dxa"/>
          </w:tcPr>
          <w:p w14:paraId="270D4C7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718" w:type="dxa"/>
          </w:tcPr>
          <w:p w14:paraId="443BF07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809" w:type="dxa"/>
          </w:tcPr>
          <w:p w14:paraId="4A83C5C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16" w:type="dxa"/>
          </w:tcPr>
          <w:p w14:paraId="3C47ACB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6FD18DC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trike/>
          <w:sz w:val="22"/>
          <w:szCs w:val="22"/>
        </w:rPr>
      </w:pPr>
    </w:p>
    <w:p w14:paraId="55387B2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trike/>
          <w:sz w:val="22"/>
          <w:szCs w:val="22"/>
        </w:rPr>
      </w:pPr>
    </w:p>
    <w:p w14:paraId="72DA91F6" w14:textId="77777777" w:rsidR="00D44F93" w:rsidRDefault="00D44F93">
      <w:pPr>
        <w:rPr>
          <w:rFonts w:ascii="Georgia" w:hAnsi="Georgia"/>
          <w:b/>
          <w:sz w:val="22"/>
          <w:szCs w:val="22"/>
        </w:rPr>
      </w:pPr>
      <w:r>
        <w:rPr>
          <w:rFonts w:ascii="Georgia" w:hAnsi="Georgia"/>
          <w:b/>
          <w:sz w:val="22"/>
          <w:szCs w:val="22"/>
        </w:rPr>
        <w:br w:type="page"/>
      </w:r>
    </w:p>
    <w:p w14:paraId="461E8D0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IDENTITY</w:t>
      </w:r>
    </w:p>
    <w:p w14:paraId="1D15B07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41EC9E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(READ) On another topic…</w:t>
      </w:r>
    </w:p>
    <w:p w14:paraId="0C345725" w14:textId="77777777" w:rsidR="00A81A25" w:rsidRPr="00DE6C92" w:rsidRDefault="00A81A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4EFFF11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ALL)</w:t>
      </w:r>
    </w:p>
    <w:p w14:paraId="4BD0161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59.</w:t>
      </w:r>
      <w:r w:rsidRPr="00DE6C92">
        <w:rPr>
          <w:rFonts w:ascii="Georgia" w:hAnsi="Georgia"/>
          <w:sz w:val="22"/>
          <w:szCs w:val="22"/>
        </w:rPr>
        <w:tab/>
        <w:t xml:space="preserve">People sometimes use different terms to describe themselves. In general which ONE of the following terms do you use to describe yourself MOST OFTEN? </w:t>
      </w:r>
    </w:p>
    <w:p w14:paraId="08EBF59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tbl>
      <w:tblPr>
        <w:tblW w:w="8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1155"/>
        <w:gridCol w:w="1230"/>
        <w:gridCol w:w="1324"/>
        <w:gridCol w:w="1207"/>
        <w:gridCol w:w="878"/>
        <w:gridCol w:w="1138"/>
      </w:tblGrid>
      <w:tr w:rsidR="007E2376" w:rsidRPr="00DE6C92" w14:paraId="50F02C1F" w14:textId="77777777" w:rsidTr="007E2376">
        <w:trPr>
          <w:jc w:val="center"/>
        </w:trPr>
        <w:tc>
          <w:tcPr>
            <w:tcW w:w="2187" w:type="dxa"/>
            <w:shd w:val="clear" w:color="auto" w:fill="C0C0C0"/>
          </w:tcPr>
          <w:p w14:paraId="5F39E3D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15" w:type="dxa"/>
            <w:shd w:val="clear" w:color="auto" w:fill="C0C0C0"/>
            <w:vAlign w:val="bottom"/>
          </w:tcPr>
          <w:p w14:paraId="4AE6B99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Term for people of your heritage</w:t>
            </w:r>
          </w:p>
        </w:tc>
        <w:tc>
          <w:tcPr>
            <w:tcW w:w="1068" w:type="dxa"/>
            <w:shd w:val="clear" w:color="auto" w:fill="C0C0C0"/>
            <w:vAlign w:val="bottom"/>
          </w:tcPr>
          <w:p w14:paraId="106A09A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 Latino/ Hispanic</w:t>
            </w:r>
          </w:p>
        </w:tc>
        <w:tc>
          <w:tcPr>
            <w:tcW w:w="1229" w:type="dxa"/>
            <w:shd w:val="clear" w:color="auto" w:fill="C0C0C0"/>
            <w:vAlign w:val="bottom"/>
          </w:tcPr>
          <w:p w14:paraId="4F012FE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An American</w:t>
            </w:r>
          </w:p>
        </w:tc>
        <w:tc>
          <w:tcPr>
            <w:tcW w:w="1097" w:type="dxa"/>
            <w:shd w:val="clear" w:color="auto" w:fill="C0C0C0"/>
            <w:vAlign w:val="bottom"/>
          </w:tcPr>
          <w:p w14:paraId="7B984BE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Depends</w:t>
            </w:r>
          </w:p>
        </w:tc>
        <w:tc>
          <w:tcPr>
            <w:tcW w:w="843" w:type="dxa"/>
            <w:shd w:val="clear" w:color="auto" w:fill="C0C0C0"/>
            <w:vAlign w:val="bottom"/>
          </w:tcPr>
          <w:p w14:paraId="1CA578C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991" w:type="dxa"/>
            <w:shd w:val="clear" w:color="auto" w:fill="C0C0C0"/>
            <w:vAlign w:val="bottom"/>
          </w:tcPr>
          <w:p w14:paraId="1316135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19278B4F" w14:textId="77777777" w:rsidTr="007E2376">
        <w:trPr>
          <w:jc w:val="center"/>
        </w:trPr>
        <w:tc>
          <w:tcPr>
            <w:tcW w:w="2187" w:type="dxa"/>
          </w:tcPr>
          <w:p w14:paraId="28D97A5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115" w:type="dxa"/>
          </w:tcPr>
          <w:p w14:paraId="3A37A76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068" w:type="dxa"/>
          </w:tcPr>
          <w:p w14:paraId="041E436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229" w:type="dxa"/>
          </w:tcPr>
          <w:p w14:paraId="180BD11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097" w:type="dxa"/>
          </w:tcPr>
          <w:p w14:paraId="1860DB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43" w:type="dxa"/>
          </w:tcPr>
          <w:p w14:paraId="56C7670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91" w:type="dxa"/>
          </w:tcPr>
          <w:p w14:paraId="3AC7AC3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74A1D9B8" w14:textId="77777777" w:rsidTr="007E2376">
        <w:trPr>
          <w:jc w:val="center"/>
        </w:trPr>
        <w:tc>
          <w:tcPr>
            <w:tcW w:w="2187" w:type="dxa"/>
          </w:tcPr>
          <w:p w14:paraId="1D1825C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115" w:type="dxa"/>
          </w:tcPr>
          <w:p w14:paraId="426EE39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1068" w:type="dxa"/>
          </w:tcPr>
          <w:p w14:paraId="331EFC7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229" w:type="dxa"/>
          </w:tcPr>
          <w:p w14:paraId="46C73EF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097" w:type="dxa"/>
          </w:tcPr>
          <w:p w14:paraId="64C6466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43" w:type="dxa"/>
          </w:tcPr>
          <w:p w14:paraId="258755E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91" w:type="dxa"/>
          </w:tcPr>
          <w:p w14:paraId="53F838A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1B9ABEEF" w14:textId="77777777" w:rsidTr="007E2376">
        <w:trPr>
          <w:jc w:val="center"/>
        </w:trPr>
        <w:tc>
          <w:tcPr>
            <w:tcW w:w="2187" w:type="dxa"/>
          </w:tcPr>
          <w:p w14:paraId="002A688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115" w:type="dxa"/>
          </w:tcPr>
          <w:p w14:paraId="75F7A55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61</w:t>
            </w:r>
          </w:p>
        </w:tc>
        <w:tc>
          <w:tcPr>
            <w:tcW w:w="1068" w:type="dxa"/>
          </w:tcPr>
          <w:p w14:paraId="388E758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229" w:type="dxa"/>
          </w:tcPr>
          <w:p w14:paraId="4C3EFD5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097" w:type="dxa"/>
          </w:tcPr>
          <w:p w14:paraId="2789581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43" w:type="dxa"/>
          </w:tcPr>
          <w:p w14:paraId="5B04EBE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91" w:type="dxa"/>
          </w:tcPr>
          <w:p w14:paraId="66DBDC2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0AF0281D" w14:textId="77777777" w:rsidTr="007E2376">
        <w:trPr>
          <w:jc w:val="center"/>
        </w:trPr>
        <w:tc>
          <w:tcPr>
            <w:tcW w:w="2187" w:type="dxa"/>
          </w:tcPr>
          <w:p w14:paraId="1A9B91B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115" w:type="dxa"/>
          </w:tcPr>
          <w:p w14:paraId="5D3210D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1068" w:type="dxa"/>
          </w:tcPr>
          <w:p w14:paraId="64BCEF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229" w:type="dxa"/>
          </w:tcPr>
          <w:p w14:paraId="3F3D1B2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097" w:type="dxa"/>
          </w:tcPr>
          <w:p w14:paraId="26487C1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43" w:type="dxa"/>
          </w:tcPr>
          <w:p w14:paraId="45CD6A0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91" w:type="dxa"/>
          </w:tcPr>
          <w:p w14:paraId="7469690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F56C39F" w14:textId="77777777" w:rsidTr="007E2376">
        <w:trPr>
          <w:jc w:val="center"/>
        </w:trPr>
        <w:tc>
          <w:tcPr>
            <w:tcW w:w="2187" w:type="dxa"/>
          </w:tcPr>
          <w:p w14:paraId="3A3F94E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115" w:type="dxa"/>
          </w:tcPr>
          <w:p w14:paraId="3440873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068" w:type="dxa"/>
          </w:tcPr>
          <w:p w14:paraId="2A8FF0E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229" w:type="dxa"/>
          </w:tcPr>
          <w:p w14:paraId="6F1A3A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97" w:type="dxa"/>
          </w:tcPr>
          <w:p w14:paraId="5C33729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843" w:type="dxa"/>
          </w:tcPr>
          <w:p w14:paraId="3CBF52B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91" w:type="dxa"/>
          </w:tcPr>
          <w:p w14:paraId="12D5CE4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2A63C5E2" w14:textId="77777777" w:rsidTr="007E2376">
        <w:trPr>
          <w:jc w:val="center"/>
        </w:trPr>
        <w:tc>
          <w:tcPr>
            <w:tcW w:w="2187" w:type="dxa"/>
          </w:tcPr>
          <w:p w14:paraId="2E9B78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115" w:type="dxa"/>
          </w:tcPr>
          <w:p w14:paraId="1D5ACF3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068" w:type="dxa"/>
          </w:tcPr>
          <w:p w14:paraId="3FCC480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229" w:type="dxa"/>
          </w:tcPr>
          <w:p w14:paraId="1AF4D0C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97" w:type="dxa"/>
          </w:tcPr>
          <w:p w14:paraId="3CF907C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843" w:type="dxa"/>
          </w:tcPr>
          <w:p w14:paraId="38AD2A3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91" w:type="dxa"/>
          </w:tcPr>
          <w:p w14:paraId="6638C17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5C770DB4" w14:textId="77777777" w:rsidTr="007E2376">
        <w:trPr>
          <w:jc w:val="center"/>
        </w:trPr>
        <w:tc>
          <w:tcPr>
            <w:tcW w:w="2187" w:type="dxa"/>
          </w:tcPr>
          <w:p w14:paraId="50AB310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115" w:type="dxa"/>
          </w:tcPr>
          <w:p w14:paraId="5285207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068" w:type="dxa"/>
          </w:tcPr>
          <w:p w14:paraId="583BCBF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229" w:type="dxa"/>
          </w:tcPr>
          <w:p w14:paraId="090CFFA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1097" w:type="dxa"/>
          </w:tcPr>
          <w:p w14:paraId="52B773B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43" w:type="dxa"/>
          </w:tcPr>
          <w:p w14:paraId="62E018F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91" w:type="dxa"/>
          </w:tcPr>
          <w:p w14:paraId="4A2A868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5E55A27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highlight w:val="green"/>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p>
    <w:p w14:paraId="16473EB3" w14:textId="77777777" w:rsidR="00A81A25" w:rsidRPr="00DE6C92" w:rsidRDefault="00A81A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60</w:t>
      </w:r>
    </w:p>
    <w:p w14:paraId="463D0FBA" w14:textId="77777777" w:rsidR="00A81A25" w:rsidRPr="00DE6C92" w:rsidRDefault="00A81A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61</w:t>
      </w:r>
    </w:p>
    <w:p w14:paraId="2F911CFA" w14:textId="77777777" w:rsidR="00D44F93" w:rsidRDefault="00A81A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62</w:t>
      </w:r>
    </w:p>
    <w:p w14:paraId="6D116474" w14:textId="77777777" w:rsidR="00D44F93" w:rsidRDefault="00D44F93"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4F47BAD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63.</w:t>
      </w:r>
      <w:r w:rsidRPr="00DE6C92">
        <w:rPr>
          <w:rFonts w:ascii="Georgia" w:hAnsi="Georgia"/>
          <w:sz w:val="22"/>
          <w:szCs w:val="22"/>
        </w:rPr>
        <w:tab/>
        <w:t xml:space="preserve">Please listen to the following statements and tell me which comes closer to your view. </w:t>
      </w:r>
    </w:p>
    <w:p w14:paraId="0DD797F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4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5"/>
        <w:gridCol w:w="2495"/>
        <w:gridCol w:w="2501"/>
        <w:gridCol w:w="1170"/>
        <w:gridCol w:w="1230"/>
      </w:tblGrid>
      <w:tr w:rsidR="007E2376" w:rsidRPr="00DE6C92" w14:paraId="52DB7209" w14:textId="77777777" w:rsidTr="00D44F93">
        <w:trPr>
          <w:jc w:val="center"/>
        </w:trPr>
        <w:tc>
          <w:tcPr>
            <w:tcW w:w="2015" w:type="dxa"/>
            <w:shd w:val="clear" w:color="auto" w:fill="C0C0C0"/>
          </w:tcPr>
          <w:p w14:paraId="22ED614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495" w:type="dxa"/>
            <w:shd w:val="clear" w:color="auto" w:fill="C0C0C0"/>
            <w:vAlign w:val="bottom"/>
          </w:tcPr>
          <w:p w14:paraId="07B9C16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(Hispanics/Latinos) in the U.S. share a common culture</w:t>
            </w:r>
          </w:p>
        </w:tc>
        <w:tc>
          <w:tcPr>
            <w:tcW w:w="2501" w:type="dxa"/>
            <w:shd w:val="clear" w:color="auto" w:fill="C0C0C0"/>
            <w:vAlign w:val="bottom"/>
          </w:tcPr>
          <w:p w14:paraId="7C3C5EE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(Hispanics/Latinos) in the U.S. have many different cultures</w:t>
            </w:r>
          </w:p>
        </w:tc>
        <w:tc>
          <w:tcPr>
            <w:tcW w:w="1170" w:type="dxa"/>
            <w:shd w:val="clear" w:color="auto" w:fill="C0C0C0"/>
            <w:vAlign w:val="bottom"/>
          </w:tcPr>
          <w:p w14:paraId="3310EA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230" w:type="dxa"/>
            <w:shd w:val="clear" w:color="auto" w:fill="C0C0C0"/>
            <w:vAlign w:val="bottom"/>
          </w:tcPr>
          <w:p w14:paraId="2AF6A3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054B5481" w14:textId="77777777" w:rsidTr="00D44F93">
        <w:trPr>
          <w:jc w:val="center"/>
        </w:trPr>
        <w:tc>
          <w:tcPr>
            <w:tcW w:w="2015" w:type="dxa"/>
          </w:tcPr>
          <w:p w14:paraId="47B2A47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2495" w:type="dxa"/>
          </w:tcPr>
          <w:p w14:paraId="2B5BC02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2501" w:type="dxa"/>
          </w:tcPr>
          <w:p w14:paraId="79E81D2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69</w:t>
            </w:r>
          </w:p>
        </w:tc>
        <w:tc>
          <w:tcPr>
            <w:tcW w:w="1170" w:type="dxa"/>
          </w:tcPr>
          <w:p w14:paraId="58B2E1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30" w:type="dxa"/>
          </w:tcPr>
          <w:p w14:paraId="616F48D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7C8BD755" w14:textId="77777777" w:rsidTr="00D44F93">
        <w:trPr>
          <w:jc w:val="center"/>
        </w:trPr>
        <w:tc>
          <w:tcPr>
            <w:tcW w:w="2015" w:type="dxa"/>
          </w:tcPr>
          <w:p w14:paraId="35F582E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2495" w:type="dxa"/>
          </w:tcPr>
          <w:p w14:paraId="26AB879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2501" w:type="dxa"/>
          </w:tcPr>
          <w:p w14:paraId="1D7CD9F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1170" w:type="dxa"/>
          </w:tcPr>
          <w:p w14:paraId="59C277C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30" w:type="dxa"/>
          </w:tcPr>
          <w:p w14:paraId="1478E23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3CAE7252" w14:textId="77777777" w:rsidTr="00D44F93">
        <w:trPr>
          <w:jc w:val="center"/>
        </w:trPr>
        <w:tc>
          <w:tcPr>
            <w:tcW w:w="2015" w:type="dxa"/>
          </w:tcPr>
          <w:p w14:paraId="1BD0D94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2495" w:type="dxa"/>
          </w:tcPr>
          <w:p w14:paraId="362C6D4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2501" w:type="dxa"/>
          </w:tcPr>
          <w:p w14:paraId="616A347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71</w:t>
            </w:r>
          </w:p>
        </w:tc>
        <w:tc>
          <w:tcPr>
            <w:tcW w:w="1170" w:type="dxa"/>
          </w:tcPr>
          <w:p w14:paraId="426C492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30" w:type="dxa"/>
          </w:tcPr>
          <w:p w14:paraId="4F3EF0F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8D8BB79" w14:textId="77777777" w:rsidTr="00D44F93">
        <w:trPr>
          <w:jc w:val="center"/>
        </w:trPr>
        <w:tc>
          <w:tcPr>
            <w:tcW w:w="2015" w:type="dxa"/>
          </w:tcPr>
          <w:p w14:paraId="0B6477A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2495" w:type="dxa"/>
          </w:tcPr>
          <w:p w14:paraId="284FF10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2501" w:type="dxa"/>
          </w:tcPr>
          <w:p w14:paraId="1DDF6B5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70</w:t>
            </w:r>
          </w:p>
        </w:tc>
        <w:tc>
          <w:tcPr>
            <w:tcW w:w="1170" w:type="dxa"/>
          </w:tcPr>
          <w:p w14:paraId="1F24FC5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30" w:type="dxa"/>
          </w:tcPr>
          <w:p w14:paraId="68F1370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E0AF914" w14:textId="77777777" w:rsidTr="00D44F93">
        <w:trPr>
          <w:jc w:val="center"/>
        </w:trPr>
        <w:tc>
          <w:tcPr>
            <w:tcW w:w="2015" w:type="dxa"/>
          </w:tcPr>
          <w:p w14:paraId="7D9CBFB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2495" w:type="dxa"/>
          </w:tcPr>
          <w:p w14:paraId="017390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2501" w:type="dxa"/>
          </w:tcPr>
          <w:p w14:paraId="496DABF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72</w:t>
            </w:r>
          </w:p>
        </w:tc>
        <w:tc>
          <w:tcPr>
            <w:tcW w:w="1170" w:type="dxa"/>
          </w:tcPr>
          <w:p w14:paraId="0F6BECD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30" w:type="dxa"/>
          </w:tcPr>
          <w:p w14:paraId="3A6ACB6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59E3751" w14:textId="77777777" w:rsidTr="00D44F93">
        <w:trPr>
          <w:jc w:val="center"/>
        </w:trPr>
        <w:tc>
          <w:tcPr>
            <w:tcW w:w="2015" w:type="dxa"/>
          </w:tcPr>
          <w:p w14:paraId="76023DF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2495" w:type="dxa"/>
          </w:tcPr>
          <w:p w14:paraId="4F112F4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2501" w:type="dxa"/>
          </w:tcPr>
          <w:p w14:paraId="614FE0A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73</w:t>
            </w:r>
          </w:p>
        </w:tc>
        <w:tc>
          <w:tcPr>
            <w:tcW w:w="1170" w:type="dxa"/>
          </w:tcPr>
          <w:p w14:paraId="506A5E6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30" w:type="dxa"/>
          </w:tcPr>
          <w:p w14:paraId="1BB4794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51E806E2" w14:textId="77777777" w:rsidTr="00D44F93">
        <w:trPr>
          <w:jc w:val="center"/>
        </w:trPr>
        <w:tc>
          <w:tcPr>
            <w:tcW w:w="2015" w:type="dxa"/>
          </w:tcPr>
          <w:p w14:paraId="51BD0F0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2495" w:type="dxa"/>
          </w:tcPr>
          <w:p w14:paraId="5CF6F32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2501" w:type="dxa"/>
          </w:tcPr>
          <w:p w14:paraId="08DA4CE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70</w:t>
            </w:r>
          </w:p>
        </w:tc>
        <w:tc>
          <w:tcPr>
            <w:tcW w:w="1170" w:type="dxa"/>
          </w:tcPr>
          <w:p w14:paraId="39C4DC7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30" w:type="dxa"/>
          </w:tcPr>
          <w:p w14:paraId="504A6A9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14:paraId="4D5CF8B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14:paraId="02BF9FC4" w14:textId="77777777" w:rsidR="00D44F93"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p>
    <w:p w14:paraId="0C60D6A8" w14:textId="77777777" w:rsidR="00D44F93" w:rsidRDefault="00D44F93">
      <w:pPr>
        <w:rPr>
          <w:rFonts w:ascii="Georgia" w:hAnsi="Georgia"/>
          <w:sz w:val="22"/>
          <w:szCs w:val="22"/>
        </w:rPr>
      </w:pPr>
      <w:r>
        <w:rPr>
          <w:rFonts w:ascii="Georgia" w:hAnsi="Georgia"/>
          <w:sz w:val="22"/>
          <w:szCs w:val="22"/>
        </w:rPr>
        <w:br w:type="page"/>
      </w:r>
    </w:p>
    <w:p w14:paraId="7A17A43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64.</w:t>
      </w:r>
      <w:r w:rsidRPr="00DE6C92">
        <w:rPr>
          <w:rFonts w:ascii="Georgia" w:hAnsi="Georgia"/>
          <w:sz w:val="22"/>
          <w:szCs w:val="22"/>
        </w:rPr>
        <w:tab/>
        <w:t>On the whole, do you think that (HISPANICS/LATINOS) have been more successful than other racial and ethnic minority groups in the U.S., less successful, or about equally successful?</w:t>
      </w:r>
    </w:p>
    <w:p w14:paraId="7803400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86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4"/>
        <w:gridCol w:w="1374"/>
        <w:gridCol w:w="1374"/>
        <w:gridCol w:w="1374"/>
        <w:gridCol w:w="1207"/>
        <w:gridCol w:w="878"/>
        <w:gridCol w:w="1214"/>
      </w:tblGrid>
      <w:tr w:rsidR="007E2376" w:rsidRPr="00DE6C92" w14:paraId="0BC171EE" w14:textId="77777777" w:rsidTr="00925683">
        <w:trPr>
          <w:jc w:val="center"/>
        </w:trPr>
        <w:tc>
          <w:tcPr>
            <w:tcW w:w="1243" w:type="dxa"/>
            <w:shd w:val="clear" w:color="auto" w:fill="C0C0C0"/>
          </w:tcPr>
          <w:p w14:paraId="2FBD86F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363" w:type="dxa"/>
            <w:shd w:val="clear" w:color="auto" w:fill="C0C0C0"/>
            <w:vAlign w:val="bottom"/>
          </w:tcPr>
          <w:p w14:paraId="14F0AEB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More successful</w:t>
            </w:r>
          </w:p>
        </w:tc>
        <w:tc>
          <w:tcPr>
            <w:tcW w:w="1363" w:type="dxa"/>
            <w:shd w:val="clear" w:color="auto" w:fill="C0C0C0"/>
            <w:vAlign w:val="bottom"/>
          </w:tcPr>
          <w:p w14:paraId="706C7B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Less successful</w:t>
            </w:r>
          </w:p>
        </w:tc>
        <w:tc>
          <w:tcPr>
            <w:tcW w:w="1363" w:type="dxa"/>
            <w:shd w:val="clear" w:color="auto" w:fill="C0C0C0"/>
            <w:vAlign w:val="bottom"/>
          </w:tcPr>
          <w:p w14:paraId="0CBD4FA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About equally successful</w:t>
            </w:r>
          </w:p>
        </w:tc>
        <w:tc>
          <w:tcPr>
            <w:tcW w:w="1197" w:type="dxa"/>
            <w:shd w:val="clear" w:color="auto" w:fill="C0C0C0"/>
            <w:vAlign w:val="bottom"/>
          </w:tcPr>
          <w:p w14:paraId="55A4797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Depends</w:t>
            </w:r>
          </w:p>
        </w:tc>
        <w:tc>
          <w:tcPr>
            <w:tcW w:w="872" w:type="dxa"/>
            <w:shd w:val="clear" w:color="auto" w:fill="C0C0C0"/>
            <w:vAlign w:val="bottom"/>
          </w:tcPr>
          <w:p w14:paraId="21D51AA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274" w:type="dxa"/>
            <w:shd w:val="clear" w:color="auto" w:fill="C0C0C0"/>
            <w:vAlign w:val="bottom"/>
          </w:tcPr>
          <w:p w14:paraId="076D6B7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43CB0D04" w14:textId="77777777" w:rsidTr="00925683">
        <w:trPr>
          <w:jc w:val="center"/>
        </w:trPr>
        <w:tc>
          <w:tcPr>
            <w:tcW w:w="1243" w:type="dxa"/>
          </w:tcPr>
          <w:p w14:paraId="173C70E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363" w:type="dxa"/>
          </w:tcPr>
          <w:p w14:paraId="04C5408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363" w:type="dxa"/>
          </w:tcPr>
          <w:p w14:paraId="1E48CA9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363" w:type="dxa"/>
          </w:tcPr>
          <w:p w14:paraId="698FE28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197" w:type="dxa"/>
          </w:tcPr>
          <w:p w14:paraId="4FF17A2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72" w:type="dxa"/>
          </w:tcPr>
          <w:p w14:paraId="7DE81DB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74" w:type="dxa"/>
          </w:tcPr>
          <w:p w14:paraId="4CC8860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9F6DC6F" w14:textId="77777777" w:rsidTr="00925683">
        <w:trPr>
          <w:jc w:val="center"/>
        </w:trPr>
        <w:tc>
          <w:tcPr>
            <w:tcW w:w="1243" w:type="dxa"/>
          </w:tcPr>
          <w:p w14:paraId="5FBF350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363" w:type="dxa"/>
          </w:tcPr>
          <w:p w14:paraId="45635BC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363" w:type="dxa"/>
          </w:tcPr>
          <w:p w14:paraId="0FC517F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363" w:type="dxa"/>
          </w:tcPr>
          <w:p w14:paraId="173558C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c>
          <w:tcPr>
            <w:tcW w:w="1197" w:type="dxa"/>
          </w:tcPr>
          <w:p w14:paraId="749C131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72" w:type="dxa"/>
          </w:tcPr>
          <w:p w14:paraId="22959E7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74" w:type="dxa"/>
          </w:tcPr>
          <w:p w14:paraId="60EE1DB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F127810" w14:textId="77777777" w:rsidTr="00925683">
        <w:trPr>
          <w:jc w:val="center"/>
        </w:trPr>
        <w:tc>
          <w:tcPr>
            <w:tcW w:w="1243" w:type="dxa"/>
          </w:tcPr>
          <w:p w14:paraId="7E7357D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363" w:type="dxa"/>
          </w:tcPr>
          <w:p w14:paraId="29FD412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363" w:type="dxa"/>
          </w:tcPr>
          <w:p w14:paraId="73B82BA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363" w:type="dxa"/>
          </w:tcPr>
          <w:p w14:paraId="7B70C83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1197" w:type="dxa"/>
          </w:tcPr>
          <w:p w14:paraId="30BDD8B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72" w:type="dxa"/>
          </w:tcPr>
          <w:p w14:paraId="7E2F021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74" w:type="dxa"/>
          </w:tcPr>
          <w:p w14:paraId="6C70665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79E56FC7" w14:textId="77777777" w:rsidTr="00925683">
        <w:trPr>
          <w:jc w:val="center"/>
        </w:trPr>
        <w:tc>
          <w:tcPr>
            <w:tcW w:w="1243" w:type="dxa"/>
          </w:tcPr>
          <w:p w14:paraId="7294C5A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363" w:type="dxa"/>
          </w:tcPr>
          <w:p w14:paraId="5070126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363" w:type="dxa"/>
          </w:tcPr>
          <w:p w14:paraId="767DE46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363" w:type="dxa"/>
          </w:tcPr>
          <w:p w14:paraId="56AF78F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197" w:type="dxa"/>
          </w:tcPr>
          <w:p w14:paraId="24BF7A6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872" w:type="dxa"/>
          </w:tcPr>
          <w:p w14:paraId="60C7E53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74" w:type="dxa"/>
          </w:tcPr>
          <w:p w14:paraId="6FB1250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51232B2D" w14:textId="77777777" w:rsidTr="00925683">
        <w:trPr>
          <w:jc w:val="center"/>
        </w:trPr>
        <w:tc>
          <w:tcPr>
            <w:tcW w:w="1243" w:type="dxa"/>
          </w:tcPr>
          <w:p w14:paraId="71FE0C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363" w:type="dxa"/>
          </w:tcPr>
          <w:p w14:paraId="3A1FF6D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363" w:type="dxa"/>
          </w:tcPr>
          <w:p w14:paraId="774DFDB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363" w:type="dxa"/>
          </w:tcPr>
          <w:p w14:paraId="060AF3E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1197" w:type="dxa"/>
          </w:tcPr>
          <w:p w14:paraId="6D3BB52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872" w:type="dxa"/>
          </w:tcPr>
          <w:p w14:paraId="26A1FAB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274" w:type="dxa"/>
          </w:tcPr>
          <w:p w14:paraId="2F1B9B5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42C9BBB" w14:textId="77777777" w:rsidTr="00925683">
        <w:trPr>
          <w:jc w:val="center"/>
        </w:trPr>
        <w:tc>
          <w:tcPr>
            <w:tcW w:w="1243" w:type="dxa"/>
          </w:tcPr>
          <w:p w14:paraId="4D3C3DA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363" w:type="dxa"/>
          </w:tcPr>
          <w:p w14:paraId="1B1532F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363" w:type="dxa"/>
          </w:tcPr>
          <w:p w14:paraId="1751E42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363" w:type="dxa"/>
          </w:tcPr>
          <w:p w14:paraId="3BAAC0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1197" w:type="dxa"/>
          </w:tcPr>
          <w:p w14:paraId="20BA06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872" w:type="dxa"/>
          </w:tcPr>
          <w:p w14:paraId="1B9CC66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74" w:type="dxa"/>
          </w:tcPr>
          <w:p w14:paraId="6873F93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EB1DDAC" w14:textId="77777777" w:rsidTr="00925683">
        <w:trPr>
          <w:jc w:val="center"/>
        </w:trPr>
        <w:tc>
          <w:tcPr>
            <w:tcW w:w="1243" w:type="dxa"/>
          </w:tcPr>
          <w:p w14:paraId="7E5F2C3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363" w:type="dxa"/>
          </w:tcPr>
          <w:p w14:paraId="2430780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363" w:type="dxa"/>
          </w:tcPr>
          <w:p w14:paraId="7278640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363" w:type="dxa"/>
          </w:tcPr>
          <w:p w14:paraId="0FA32E9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57</w:t>
            </w:r>
          </w:p>
        </w:tc>
        <w:tc>
          <w:tcPr>
            <w:tcW w:w="1197" w:type="dxa"/>
          </w:tcPr>
          <w:p w14:paraId="023E8DF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72" w:type="dxa"/>
          </w:tcPr>
          <w:p w14:paraId="34D8873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74" w:type="dxa"/>
          </w:tcPr>
          <w:p w14:paraId="71C8C81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4891E0E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14:paraId="1F6EF550" w14:textId="77777777" w:rsidR="007E2376" w:rsidRPr="00DE6C92" w:rsidRDefault="009A694A" w:rsidP="007E2376">
      <w:pPr>
        <w:rPr>
          <w:rFonts w:ascii="Georgia" w:hAnsi="Georgia"/>
          <w:sz w:val="22"/>
          <w:szCs w:val="22"/>
        </w:rPr>
      </w:pPr>
      <w:r w:rsidRPr="00DE6C92">
        <w:rPr>
          <w:rFonts w:ascii="Georgia" w:hAnsi="Georgia"/>
          <w:b/>
          <w:sz w:val="22"/>
          <w:szCs w:val="22"/>
        </w:rPr>
        <w:t>NO QUESTION 65</w:t>
      </w:r>
    </w:p>
    <w:p w14:paraId="7EC5B24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br w:type="page"/>
        <w:t>ASSIMILATION – IMMIGRANT EXPERIENCE</w:t>
      </w:r>
    </w:p>
    <w:p w14:paraId="01558B84" w14:textId="77777777" w:rsidR="007E2376" w:rsidRPr="00DE6C92" w:rsidRDefault="007E2376" w:rsidP="007E2376">
      <w:pPr>
        <w:rPr>
          <w:rFonts w:ascii="Georgia" w:hAnsi="Georgia"/>
          <w:sz w:val="22"/>
          <w:szCs w:val="22"/>
        </w:rPr>
      </w:pPr>
      <w:r w:rsidRPr="00DE6C92">
        <w:rPr>
          <w:rFonts w:ascii="Georgia" w:hAnsi="Georgia"/>
          <w:sz w:val="22"/>
          <w:szCs w:val="22"/>
        </w:rPr>
        <w:t>(READ) On another topic…</w:t>
      </w:r>
    </w:p>
    <w:p w14:paraId="49D5F722" w14:textId="77777777" w:rsidR="007E2376" w:rsidRPr="00DE6C92" w:rsidRDefault="007E2376" w:rsidP="007E2376">
      <w:pPr>
        <w:rPr>
          <w:rFonts w:ascii="Georgia" w:hAnsi="Georgia"/>
          <w:sz w:val="22"/>
          <w:szCs w:val="22"/>
        </w:rPr>
      </w:pPr>
    </w:p>
    <w:p w14:paraId="3076A55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66.</w:t>
      </w:r>
      <w:r w:rsidRPr="00DE6C92">
        <w:rPr>
          <w:rFonts w:ascii="Georgia" w:hAnsi="Georgia"/>
          <w:sz w:val="22"/>
          <w:szCs w:val="22"/>
        </w:rPr>
        <w:tab/>
        <w:t>Overall would you say (INSERT) (IS/ARE) better in the United States, better in (the country your parents or ancestors came from/Puerto Rico/the country you came from), or about the same?</w:t>
      </w:r>
    </w:p>
    <w:p w14:paraId="52B13B8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14:paraId="7445130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w:t>
      </w:r>
      <w:r w:rsidRPr="00DE6C92">
        <w:rPr>
          <w:rFonts w:ascii="Georgia" w:hAnsi="Georgia"/>
          <w:sz w:val="22"/>
          <w:szCs w:val="22"/>
        </w:rPr>
        <w:tab/>
        <w:t>Treatment of the poor</w:t>
      </w:r>
    </w:p>
    <w:tbl>
      <w:tblPr>
        <w:tblW w:w="86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1130"/>
        <w:gridCol w:w="1854"/>
        <w:gridCol w:w="1080"/>
        <w:gridCol w:w="1350"/>
        <w:gridCol w:w="1408"/>
      </w:tblGrid>
      <w:tr w:rsidR="007E2376" w:rsidRPr="00DE6C92" w14:paraId="681F76C0" w14:textId="77777777" w:rsidTr="007E2376">
        <w:trPr>
          <w:jc w:val="center"/>
        </w:trPr>
        <w:tc>
          <w:tcPr>
            <w:tcW w:w="1876" w:type="dxa"/>
            <w:shd w:val="clear" w:color="auto" w:fill="C0C0C0"/>
          </w:tcPr>
          <w:p w14:paraId="18F8498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30" w:type="dxa"/>
            <w:shd w:val="clear" w:color="auto" w:fill="C0C0C0"/>
            <w:vAlign w:val="bottom"/>
          </w:tcPr>
          <w:p w14:paraId="082A03F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Better in the US</w:t>
            </w:r>
          </w:p>
        </w:tc>
        <w:tc>
          <w:tcPr>
            <w:tcW w:w="1854" w:type="dxa"/>
            <w:shd w:val="clear" w:color="auto" w:fill="C0C0C0"/>
            <w:vAlign w:val="bottom"/>
          </w:tcPr>
          <w:p w14:paraId="4EE78DA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Better in country you/your parents came from</w:t>
            </w:r>
          </w:p>
        </w:tc>
        <w:tc>
          <w:tcPr>
            <w:tcW w:w="1080" w:type="dxa"/>
            <w:shd w:val="clear" w:color="auto" w:fill="C0C0C0"/>
            <w:vAlign w:val="bottom"/>
          </w:tcPr>
          <w:p w14:paraId="2431EE8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Same</w:t>
            </w:r>
          </w:p>
        </w:tc>
        <w:tc>
          <w:tcPr>
            <w:tcW w:w="1350" w:type="dxa"/>
            <w:shd w:val="clear" w:color="auto" w:fill="C0C0C0"/>
            <w:vAlign w:val="bottom"/>
          </w:tcPr>
          <w:p w14:paraId="2A976C2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408" w:type="dxa"/>
            <w:shd w:val="clear" w:color="auto" w:fill="C0C0C0"/>
            <w:vAlign w:val="bottom"/>
          </w:tcPr>
          <w:p w14:paraId="0E1C20B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717495A1" w14:textId="77777777" w:rsidTr="007E2376">
        <w:trPr>
          <w:jc w:val="center"/>
        </w:trPr>
        <w:tc>
          <w:tcPr>
            <w:tcW w:w="1876" w:type="dxa"/>
          </w:tcPr>
          <w:p w14:paraId="1A1B8A0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130" w:type="dxa"/>
          </w:tcPr>
          <w:p w14:paraId="2D8B061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69</w:t>
            </w:r>
          </w:p>
        </w:tc>
        <w:tc>
          <w:tcPr>
            <w:tcW w:w="1854" w:type="dxa"/>
          </w:tcPr>
          <w:p w14:paraId="49744D4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080" w:type="dxa"/>
          </w:tcPr>
          <w:p w14:paraId="0DC5A93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350" w:type="dxa"/>
          </w:tcPr>
          <w:p w14:paraId="72F93F3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8" w:type="dxa"/>
          </w:tcPr>
          <w:p w14:paraId="5EFB804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1D9CEE3E" w14:textId="77777777" w:rsidTr="007E2376">
        <w:trPr>
          <w:jc w:val="center"/>
        </w:trPr>
        <w:tc>
          <w:tcPr>
            <w:tcW w:w="1876" w:type="dxa"/>
          </w:tcPr>
          <w:p w14:paraId="209D350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130" w:type="dxa"/>
          </w:tcPr>
          <w:p w14:paraId="4A082A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854" w:type="dxa"/>
          </w:tcPr>
          <w:p w14:paraId="3665A61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080" w:type="dxa"/>
          </w:tcPr>
          <w:p w14:paraId="74A0AD9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350" w:type="dxa"/>
          </w:tcPr>
          <w:p w14:paraId="532F9A3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408" w:type="dxa"/>
          </w:tcPr>
          <w:p w14:paraId="643D456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D1CB99A" w14:textId="77777777" w:rsidTr="007E2376">
        <w:trPr>
          <w:jc w:val="center"/>
        </w:trPr>
        <w:tc>
          <w:tcPr>
            <w:tcW w:w="1876" w:type="dxa"/>
          </w:tcPr>
          <w:p w14:paraId="286C88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130" w:type="dxa"/>
          </w:tcPr>
          <w:p w14:paraId="66B312C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74</w:t>
            </w:r>
          </w:p>
        </w:tc>
        <w:tc>
          <w:tcPr>
            <w:tcW w:w="1854" w:type="dxa"/>
          </w:tcPr>
          <w:p w14:paraId="7EE34F5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080" w:type="dxa"/>
          </w:tcPr>
          <w:p w14:paraId="7168165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350" w:type="dxa"/>
          </w:tcPr>
          <w:p w14:paraId="412E287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8" w:type="dxa"/>
          </w:tcPr>
          <w:p w14:paraId="22D3A99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4C618207" w14:textId="77777777" w:rsidTr="007E2376">
        <w:trPr>
          <w:jc w:val="center"/>
        </w:trPr>
        <w:tc>
          <w:tcPr>
            <w:tcW w:w="1876" w:type="dxa"/>
          </w:tcPr>
          <w:p w14:paraId="42091CF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130" w:type="dxa"/>
          </w:tcPr>
          <w:p w14:paraId="72A814C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77</w:t>
            </w:r>
          </w:p>
        </w:tc>
        <w:tc>
          <w:tcPr>
            <w:tcW w:w="1854" w:type="dxa"/>
          </w:tcPr>
          <w:p w14:paraId="3531FE3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080" w:type="dxa"/>
          </w:tcPr>
          <w:p w14:paraId="59F281C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350" w:type="dxa"/>
          </w:tcPr>
          <w:p w14:paraId="4769D4E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408" w:type="dxa"/>
          </w:tcPr>
          <w:p w14:paraId="4218CC4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65D4F1F" w14:textId="77777777" w:rsidTr="007E2376">
        <w:trPr>
          <w:jc w:val="center"/>
        </w:trPr>
        <w:tc>
          <w:tcPr>
            <w:tcW w:w="1876" w:type="dxa"/>
          </w:tcPr>
          <w:p w14:paraId="53C6364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130" w:type="dxa"/>
          </w:tcPr>
          <w:p w14:paraId="761C7B8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76</w:t>
            </w:r>
          </w:p>
        </w:tc>
        <w:tc>
          <w:tcPr>
            <w:tcW w:w="1854" w:type="dxa"/>
          </w:tcPr>
          <w:p w14:paraId="3DBB1BE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080" w:type="dxa"/>
          </w:tcPr>
          <w:p w14:paraId="4E29E8C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350" w:type="dxa"/>
          </w:tcPr>
          <w:p w14:paraId="38D4B45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8" w:type="dxa"/>
          </w:tcPr>
          <w:p w14:paraId="5316A24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C1AC8E9" w14:textId="77777777" w:rsidTr="007E2376">
        <w:trPr>
          <w:jc w:val="center"/>
        </w:trPr>
        <w:tc>
          <w:tcPr>
            <w:tcW w:w="1876" w:type="dxa"/>
          </w:tcPr>
          <w:p w14:paraId="64B1285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130" w:type="dxa"/>
          </w:tcPr>
          <w:p w14:paraId="7B6631E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1854" w:type="dxa"/>
          </w:tcPr>
          <w:p w14:paraId="1A964F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080" w:type="dxa"/>
          </w:tcPr>
          <w:p w14:paraId="1374CBD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350" w:type="dxa"/>
          </w:tcPr>
          <w:p w14:paraId="02BC2DD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8" w:type="dxa"/>
          </w:tcPr>
          <w:p w14:paraId="0836DF2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179B22F" w14:textId="77777777" w:rsidTr="007E2376">
        <w:trPr>
          <w:jc w:val="center"/>
        </w:trPr>
        <w:tc>
          <w:tcPr>
            <w:tcW w:w="1876" w:type="dxa"/>
          </w:tcPr>
          <w:p w14:paraId="6A9A6DE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130" w:type="dxa"/>
          </w:tcPr>
          <w:p w14:paraId="4176E44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70</w:t>
            </w:r>
          </w:p>
        </w:tc>
        <w:tc>
          <w:tcPr>
            <w:tcW w:w="1854" w:type="dxa"/>
          </w:tcPr>
          <w:p w14:paraId="091F40F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080" w:type="dxa"/>
          </w:tcPr>
          <w:p w14:paraId="0F0C3C2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350" w:type="dxa"/>
          </w:tcPr>
          <w:p w14:paraId="636C06F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408" w:type="dxa"/>
          </w:tcPr>
          <w:p w14:paraId="425351E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04B56F7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 xml:space="preserve"> </w:t>
      </w:r>
    </w:p>
    <w:p w14:paraId="3F812EF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b.</w:t>
      </w:r>
      <w:r w:rsidRPr="00DE6C92">
        <w:rPr>
          <w:rFonts w:ascii="Georgia" w:hAnsi="Georgia"/>
          <w:sz w:val="22"/>
          <w:szCs w:val="22"/>
        </w:rPr>
        <w:tab/>
        <w:t xml:space="preserve">The moral values of society </w:t>
      </w:r>
    </w:p>
    <w:p w14:paraId="59F4CA8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86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1130"/>
        <w:gridCol w:w="1854"/>
        <w:gridCol w:w="1080"/>
        <w:gridCol w:w="1350"/>
        <w:gridCol w:w="1408"/>
      </w:tblGrid>
      <w:tr w:rsidR="007E2376" w:rsidRPr="00DE6C92" w14:paraId="60929542" w14:textId="77777777" w:rsidTr="007E2376">
        <w:trPr>
          <w:jc w:val="center"/>
        </w:trPr>
        <w:tc>
          <w:tcPr>
            <w:tcW w:w="1876" w:type="dxa"/>
            <w:shd w:val="clear" w:color="auto" w:fill="C0C0C0"/>
          </w:tcPr>
          <w:p w14:paraId="1F0A410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30" w:type="dxa"/>
            <w:shd w:val="clear" w:color="auto" w:fill="C0C0C0"/>
            <w:vAlign w:val="bottom"/>
          </w:tcPr>
          <w:p w14:paraId="676CCAC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Better in the US</w:t>
            </w:r>
          </w:p>
        </w:tc>
        <w:tc>
          <w:tcPr>
            <w:tcW w:w="1854" w:type="dxa"/>
            <w:shd w:val="clear" w:color="auto" w:fill="C0C0C0"/>
            <w:vAlign w:val="bottom"/>
          </w:tcPr>
          <w:p w14:paraId="53AB56E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Better in country you/your parents came from</w:t>
            </w:r>
          </w:p>
        </w:tc>
        <w:tc>
          <w:tcPr>
            <w:tcW w:w="1080" w:type="dxa"/>
            <w:shd w:val="clear" w:color="auto" w:fill="C0C0C0"/>
            <w:vAlign w:val="bottom"/>
          </w:tcPr>
          <w:p w14:paraId="6F32DC3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Same</w:t>
            </w:r>
          </w:p>
        </w:tc>
        <w:tc>
          <w:tcPr>
            <w:tcW w:w="1350" w:type="dxa"/>
            <w:shd w:val="clear" w:color="auto" w:fill="C0C0C0"/>
            <w:vAlign w:val="bottom"/>
          </w:tcPr>
          <w:p w14:paraId="0D3768E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408" w:type="dxa"/>
            <w:shd w:val="clear" w:color="auto" w:fill="C0C0C0"/>
            <w:vAlign w:val="bottom"/>
          </w:tcPr>
          <w:p w14:paraId="21C012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678F3379" w14:textId="77777777" w:rsidTr="007E2376">
        <w:trPr>
          <w:jc w:val="center"/>
        </w:trPr>
        <w:tc>
          <w:tcPr>
            <w:tcW w:w="1876" w:type="dxa"/>
          </w:tcPr>
          <w:p w14:paraId="727500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130" w:type="dxa"/>
          </w:tcPr>
          <w:p w14:paraId="0D96CFE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854" w:type="dxa"/>
          </w:tcPr>
          <w:p w14:paraId="6DB3473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080" w:type="dxa"/>
          </w:tcPr>
          <w:p w14:paraId="11BF981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1350" w:type="dxa"/>
          </w:tcPr>
          <w:p w14:paraId="7E3B850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8" w:type="dxa"/>
          </w:tcPr>
          <w:p w14:paraId="4C6C088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4CD2D029" w14:textId="77777777" w:rsidTr="007E2376">
        <w:trPr>
          <w:jc w:val="center"/>
        </w:trPr>
        <w:tc>
          <w:tcPr>
            <w:tcW w:w="1876" w:type="dxa"/>
          </w:tcPr>
          <w:p w14:paraId="7BB6976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130" w:type="dxa"/>
          </w:tcPr>
          <w:p w14:paraId="26DB1A3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854" w:type="dxa"/>
          </w:tcPr>
          <w:p w14:paraId="3E899B0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080" w:type="dxa"/>
          </w:tcPr>
          <w:p w14:paraId="400E313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350" w:type="dxa"/>
          </w:tcPr>
          <w:p w14:paraId="7B82EF9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408" w:type="dxa"/>
          </w:tcPr>
          <w:p w14:paraId="692F0B5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1973876A" w14:textId="77777777" w:rsidTr="007E2376">
        <w:trPr>
          <w:jc w:val="center"/>
        </w:trPr>
        <w:tc>
          <w:tcPr>
            <w:tcW w:w="1876" w:type="dxa"/>
          </w:tcPr>
          <w:p w14:paraId="4E88A0A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130" w:type="dxa"/>
          </w:tcPr>
          <w:p w14:paraId="6A87950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854" w:type="dxa"/>
          </w:tcPr>
          <w:p w14:paraId="6E6E465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080" w:type="dxa"/>
          </w:tcPr>
          <w:p w14:paraId="178DC5B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350" w:type="dxa"/>
          </w:tcPr>
          <w:p w14:paraId="34E78B7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8" w:type="dxa"/>
          </w:tcPr>
          <w:p w14:paraId="31DD7F9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47FC7588" w14:textId="77777777" w:rsidTr="007E2376">
        <w:trPr>
          <w:jc w:val="center"/>
        </w:trPr>
        <w:tc>
          <w:tcPr>
            <w:tcW w:w="1876" w:type="dxa"/>
          </w:tcPr>
          <w:p w14:paraId="001EA7A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130" w:type="dxa"/>
          </w:tcPr>
          <w:p w14:paraId="331289B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854" w:type="dxa"/>
          </w:tcPr>
          <w:p w14:paraId="6939CF0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080" w:type="dxa"/>
          </w:tcPr>
          <w:p w14:paraId="69C730F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1350" w:type="dxa"/>
          </w:tcPr>
          <w:p w14:paraId="19ADE77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408" w:type="dxa"/>
          </w:tcPr>
          <w:p w14:paraId="3F94BBF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2C5A0CC3" w14:textId="77777777" w:rsidTr="007E2376">
        <w:trPr>
          <w:jc w:val="center"/>
        </w:trPr>
        <w:tc>
          <w:tcPr>
            <w:tcW w:w="1876" w:type="dxa"/>
          </w:tcPr>
          <w:p w14:paraId="3B35CB1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130" w:type="dxa"/>
          </w:tcPr>
          <w:p w14:paraId="19BCB4F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854" w:type="dxa"/>
          </w:tcPr>
          <w:p w14:paraId="7776C3B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080" w:type="dxa"/>
          </w:tcPr>
          <w:p w14:paraId="223E28F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350" w:type="dxa"/>
          </w:tcPr>
          <w:p w14:paraId="45B6EA5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8" w:type="dxa"/>
          </w:tcPr>
          <w:p w14:paraId="1548FE8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D4697CC" w14:textId="77777777" w:rsidTr="007E2376">
        <w:trPr>
          <w:jc w:val="center"/>
        </w:trPr>
        <w:tc>
          <w:tcPr>
            <w:tcW w:w="1876" w:type="dxa"/>
          </w:tcPr>
          <w:p w14:paraId="15A86EC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130" w:type="dxa"/>
          </w:tcPr>
          <w:p w14:paraId="79ADBAC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854" w:type="dxa"/>
          </w:tcPr>
          <w:p w14:paraId="18E2536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080" w:type="dxa"/>
          </w:tcPr>
          <w:p w14:paraId="3DA5A55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350" w:type="dxa"/>
          </w:tcPr>
          <w:p w14:paraId="16C543D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8" w:type="dxa"/>
          </w:tcPr>
          <w:p w14:paraId="28C94AC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C7F5738" w14:textId="77777777" w:rsidTr="007E2376">
        <w:trPr>
          <w:jc w:val="center"/>
        </w:trPr>
        <w:tc>
          <w:tcPr>
            <w:tcW w:w="1876" w:type="dxa"/>
          </w:tcPr>
          <w:p w14:paraId="283A4F5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130" w:type="dxa"/>
          </w:tcPr>
          <w:p w14:paraId="60029B7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854" w:type="dxa"/>
          </w:tcPr>
          <w:p w14:paraId="5F12FC6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080" w:type="dxa"/>
          </w:tcPr>
          <w:p w14:paraId="766A8D0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350" w:type="dxa"/>
          </w:tcPr>
          <w:p w14:paraId="70B2396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408" w:type="dxa"/>
          </w:tcPr>
          <w:p w14:paraId="00515D9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14:paraId="4C41ED7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840BD16" w14:textId="77777777" w:rsidR="00D44F93"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14:paraId="06A2C552" w14:textId="77777777" w:rsidR="00D44F93" w:rsidRDefault="00D44F93">
      <w:pPr>
        <w:rPr>
          <w:rFonts w:ascii="Georgia" w:hAnsi="Georgia"/>
          <w:sz w:val="22"/>
          <w:szCs w:val="22"/>
        </w:rPr>
      </w:pPr>
      <w:r>
        <w:rPr>
          <w:rFonts w:ascii="Georgia" w:hAnsi="Georgia"/>
          <w:sz w:val="22"/>
          <w:szCs w:val="22"/>
        </w:rPr>
        <w:br w:type="page"/>
      </w:r>
    </w:p>
    <w:p w14:paraId="2D78837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c.</w:t>
      </w:r>
      <w:r w:rsidRPr="00DE6C92">
        <w:rPr>
          <w:rFonts w:ascii="Georgia" w:hAnsi="Georgia"/>
          <w:sz w:val="22"/>
          <w:szCs w:val="22"/>
        </w:rPr>
        <w:tab/>
        <w:t xml:space="preserve">The strength of family ties </w:t>
      </w:r>
    </w:p>
    <w:p w14:paraId="0358AB0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86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1130"/>
        <w:gridCol w:w="1854"/>
        <w:gridCol w:w="1080"/>
        <w:gridCol w:w="1350"/>
        <w:gridCol w:w="1408"/>
      </w:tblGrid>
      <w:tr w:rsidR="007E2376" w:rsidRPr="00DE6C92" w14:paraId="3F94AA95" w14:textId="77777777" w:rsidTr="007E2376">
        <w:trPr>
          <w:jc w:val="center"/>
        </w:trPr>
        <w:tc>
          <w:tcPr>
            <w:tcW w:w="1876" w:type="dxa"/>
            <w:shd w:val="clear" w:color="auto" w:fill="C0C0C0"/>
          </w:tcPr>
          <w:p w14:paraId="7BA4E40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30" w:type="dxa"/>
            <w:shd w:val="clear" w:color="auto" w:fill="C0C0C0"/>
            <w:vAlign w:val="bottom"/>
          </w:tcPr>
          <w:p w14:paraId="7FCC05B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Better in the US</w:t>
            </w:r>
          </w:p>
        </w:tc>
        <w:tc>
          <w:tcPr>
            <w:tcW w:w="1854" w:type="dxa"/>
            <w:shd w:val="clear" w:color="auto" w:fill="C0C0C0"/>
            <w:vAlign w:val="bottom"/>
          </w:tcPr>
          <w:p w14:paraId="5104AB1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Better in country you/your parents came from</w:t>
            </w:r>
          </w:p>
        </w:tc>
        <w:tc>
          <w:tcPr>
            <w:tcW w:w="1080" w:type="dxa"/>
            <w:shd w:val="clear" w:color="auto" w:fill="C0C0C0"/>
            <w:vAlign w:val="bottom"/>
          </w:tcPr>
          <w:p w14:paraId="3B23F7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Same</w:t>
            </w:r>
          </w:p>
        </w:tc>
        <w:tc>
          <w:tcPr>
            <w:tcW w:w="1350" w:type="dxa"/>
            <w:shd w:val="clear" w:color="auto" w:fill="C0C0C0"/>
            <w:vAlign w:val="bottom"/>
          </w:tcPr>
          <w:p w14:paraId="6DDAF68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408" w:type="dxa"/>
            <w:shd w:val="clear" w:color="auto" w:fill="C0C0C0"/>
            <w:vAlign w:val="bottom"/>
          </w:tcPr>
          <w:p w14:paraId="042FF9F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716293C8" w14:textId="77777777" w:rsidTr="007E2376">
        <w:trPr>
          <w:jc w:val="center"/>
        </w:trPr>
        <w:tc>
          <w:tcPr>
            <w:tcW w:w="1876" w:type="dxa"/>
          </w:tcPr>
          <w:p w14:paraId="4560DEA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130" w:type="dxa"/>
          </w:tcPr>
          <w:p w14:paraId="304ACCA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854" w:type="dxa"/>
          </w:tcPr>
          <w:p w14:paraId="409981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1080" w:type="dxa"/>
          </w:tcPr>
          <w:p w14:paraId="5C174C9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1350" w:type="dxa"/>
          </w:tcPr>
          <w:p w14:paraId="04E2A9E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8" w:type="dxa"/>
          </w:tcPr>
          <w:p w14:paraId="069DDE3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C4AB632" w14:textId="77777777" w:rsidTr="007E2376">
        <w:trPr>
          <w:jc w:val="center"/>
        </w:trPr>
        <w:tc>
          <w:tcPr>
            <w:tcW w:w="1876" w:type="dxa"/>
          </w:tcPr>
          <w:p w14:paraId="6DCC5B8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130" w:type="dxa"/>
          </w:tcPr>
          <w:p w14:paraId="53DF942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854" w:type="dxa"/>
          </w:tcPr>
          <w:p w14:paraId="43441EE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080" w:type="dxa"/>
          </w:tcPr>
          <w:p w14:paraId="276218E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1350" w:type="dxa"/>
          </w:tcPr>
          <w:p w14:paraId="796203F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8" w:type="dxa"/>
          </w:tcPr>
          <w:p w14:paraId="404042A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E645D79" w14:textId="77777777" w:rsidTr="007E2376">
        <w:trPr>
          <w:jc w:val="center"/>
        </w:trPr>
        <w:tc>
          <w:tcPr>
            <w:tcW w:w="1876" w:type="dxa"/>
          </w:tcPr>
          <w:p w14:paraId="593C83B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130" w:type="dxa"/>
          </w:tcPr>
          <w:p w14:paraId="0195DE8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1854" w:type="dxa"/>
          </w:tcPr>
          <w:p w14:paraId="6D86626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1080" w:type="dxa"/>
          </w:tcPr>
          <w:p w14:paraId="57797A8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1350" w:type="dxa"/>
          </w:tcPr>
          <w:p w14:paraId="6A5DAD0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408" w:type="dxa"/>
          </w:tcPr>
          <w:p w14:paraId="26C4FE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3135E603" w14:textId="77777777" w:rsidTr="007E2376">
        <w:trPr>
          <w:jc w:val="center"/>
        </w:trPr>
        <w:tc>
          <w:tcPr>
            <w:tcW w:w="1876" w:type="dxa"/>
          </w:tcPr>
          <w:p w14:paraId="1B62D72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130" w:type="dxa"/>
          </w:tcPr>
          <w:p w14:paraId="39E4D81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854" w:type="dxa"/>
          </w:tcPr>
          <w:p w14:paraId="1B43044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080" w:type="dxa"/>
          </w:tcPr>
          <w:p w14:paraId="7507354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350" w:type="dxa"/>
          </w:tcPr>
          <w:p w14:paraId="30932AA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8" w:type="dxa"/>
          </w:tcPr>
          <w:p w14:paraId="18D7FDF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8C4D4F0" w14:textId="77777777" w:rsidTr="007E2376">
        <w:trPr>
          <w:jc w:val="center"/>
        </w:trPr>
        <w:tc>
          <w:tcPr>
            <w:tcW w:w="1876" w:type="dxa"/>
          </w:tcPr>
          <w:p w14:paraId="7BC5C44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130" w:type="dxa"/>
          </w:tcPr>
          <w:p w14:paraId="6D08953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854" w:type="dxa"/>
          </w:tcPr>
          <w:p w14:paraId="7D503CC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080" w:type="dxa"/>
          </w:tcPr>
          <w:p w14:paraId="0A37D5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350" w:type="dxa"/>
          </w:tcPr>
          <w:p w14:paraId="1AF69B8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408" w:type="dxa"/>
          </w:tcPr>
          <w:p w14:paraId="01B8C75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C0E522C" w14:textId="77777777" w:rsidTr="007E2376">
        <w:trPr>
          <w:jc w:val="center"/>
        </w:trPr>
        <w:tc>
          <w:tcPr>
            <w:tcW w:w="1876" w:type="dxa"/>
          </w:tcPr>
          <w:p w14:paraId="2229BDB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130" w:type="dxa"/>
          </w:tcPr>
          <w:p w14:paraId="36605E7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854" w:type="dxa"/>
          </w:tcPr>
          <w:p w14:paraId="2A13CEA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080" w:type="dxa"/>
          </w:tcPr>
          <w:p w14:paraId="54EC6A1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350" w:type="dxa"/>
          </w:tcPr>
          <w:p w14:paraId="0CAF94E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8" w:type="dxa"/>
          </w:tcPr>
          <w:p w14:paraId="46F04ED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686EFE1" w14:textId="77777777" w:rsidTr="007E2376">
        <w:trPr>
          <w:jc w:val="center"/>
        </w:trPr>
        <w:tc>
          <w:tcPr>
            <w:tcW w:w="1876" w:type="dxa"/>
          </w:tcPr>
          <w:p w14:paraId="1C732C5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130" w:type="dxa"/>
          </w:tcPr>
          <w:p w14:paraId="0977DA1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854" w:type="dxa"/>
          </w:tcPr>
          <w:p w14:paraId="55F6AD2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080" w:type="dxa"/>
          </w:tcPr>
          <w:p w14:paraId="735E64B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350" w:type="dxa"/>
          </w:tcPr>
          <w:p w14:paraId="074BE59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8" w:type="dxa"/>
          </w:tcPr>
          <w:p w14:paraId="05B331B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41AD5FA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14:paraId="333A9BF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d.</w:t>
      </w:r>
      <w:r w:rsidRPr="00DE6C92">
        <w:rPr>
          <w:rFonts w:ascii="Georgia" w:hAnsi="Georgia"/>
          <w:sz w:val="22"/>
          <w:szCs w:val="22"/>
        </w:rPr>
        <w:tab/>
        <w:t xml:space="preserve">The opportunity to get ahead </w:t>
      </w:r>
    </w:p>
    <w:p w14:paraId="6A7E7C4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86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1130"/>
        <w:gridCol w:w="1854"/>
        <w:gridCol w:w="1080"/>
        <w:gridCol w:w="1350"/>
        <w:gridCol w:w="1408"/>
      </w:tblGrid>
      <w:tr w:rsidR="007E2376" w:rsidRPr="00DE6C92" w14:paraId="2A37594F" w14:textId="77777777" w:rsidTr="007E2376">
        <w:trPr>
          <w:jc w:val="center"/>
        </w:trPr>
        <w:tc>
          <w:tcPr>
            <w:tcW w:w="1876" w:type="dxa"/>
            <w:shd w:val="clear" w:color="auto" w:fill="C0C0C0"/>
          </w:tcPr>
          <w:p w14:paraId="1173251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30" w:type="dxa"/>
            <w:shd w:val="clear" w:color="auto" w:fill="C0C0C0"/>
            <w:vAlign w:val="bottom"/>
          </w:tcPr>
          <w:p w14:paraId="0963712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Better in the US</w:t>
            </w:r>
          </w:p>
        </w:tc>
        <w:tc>
          <w:tcPr>
            <w:tcW w:w="1854" w:type="dxa"/>
            <w:shd w:val="clear" w:color="auto" w:fill="C0C0C0"/>
            <w:vAlign w:val="bottom"/>
          </w:tcPr>
          <w:p w14:paraId="46F9823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Better in country you/your parents came from</w:t>
            </w:r>
          </w:p>
        </w:tc>
        <w:tc>
          <w:tcPr>
            <w:tcW w:w="1080" w:type="dxa"/>
            <w:shd w:val="clear" w:color="auto" w:fill="C0C0C0"/>
            <w:vAlign w:val="bottom"/>
          </w:tcPr>
          <w:p w14:paraId="6D0490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Same</w:t>
            </w:r>
          </w:p>
        </w:tc>
        <w:tc>
          <w:tcPr>
            <w:tcW w:w="1350" w:type="dxa"/>
            <w:shd w:val="clear" w:color="auto" w:fill="C0C0C0"/>
            <w:vAlign w:val="bottom"/>
          </w:tcPr>
          <w:p w14:paraId="632884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408" w:type="dxa"/>
            <w:shd w:val="clear" w:color="auto" w:fill="C0C0C0"/>
            <w:vAlign w:val="bottom"/>
          </w:tcPr>
          <w:p w14:paraId="2474A6F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30D9F428" w14:textId="77777777" w:rsidTr="007E2376">
        <w:trPr>
          <w:jc w:val="center"/>
        </w:trPr>
        <w:tc>
          <w:tcPr>
            <w:tcW w:w="1876" w:type="dxa"/>
          </w:tcPr>
          <w:p w14:paraId="2869E8E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130" w:type="dxa"/>
          </w:tcPr>
          <w:p w14:paraId="0219423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87</w:t>
            </w:r>
          </w:p>
        </w:tc>
        <w:tc>
          <w:tcPr>
            <w:tcW w:w="1854" w:type="dxa"/>
          </w:tcPr>
          <w:p w14:paraId="1E0DC5F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80" w:type="dxa"/>
          </w:tcPr>
          <w:p w14:paraId="117179D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350" w:type="dxa"/>
          </w:tcPr>
          <w:p w14:paraId="495C126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8" w:type="dxa"/>
          </w:tcPr>
          <w:p w14:paraId="6C3B0FC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6C9A1DE2" w14:textId="77777777" w:rsidTr="007E2376">
        <w:trPr>
          <w:jc w:val="center"/>
        </w:trPr>
        <w:tc>
          <w:tcPr>
            <w:tcW w:w="1876" w:type="dxa"/>
          </w:tcPr>
          <w:p w14:paraId="34785D8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130" w:type="dxa"/>
          </w:tcPr>
          <w:p w14:paraId="08A7CF7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85</w:t>
            </w:r>
          </w:p>
        </w:tc>
        <w:tc>
          <w:tcPr>
            <w:tcW w:w="1854" w:type="dxa"/>
          </w:tcPr>
          <w:p w14:paraId="28CEEB8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080" w:type="dxa"/>
          </w:tcPr>
          <w:p w14:paraId="252DCDE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350" w:type="dxa"/>
          </w:tcPr>
          <w:p w14:paraId="6941753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8" w:type="dxa"/>
          </w:tcPr>
          <w:p w14:paraId="0F3B2F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6A3CF32A" w14:textId="77777777" w:rsidTr="007E2376">
        <w:trPr>
          <w:jc w:val="center"/>
        </w:trPr>
        <w:tc>
          <w:tcPr>
            <w:tcW w:w="1876" w:type="dxa"/>
          </w:tcPr>
          <w:p w14:paraId="6F7965E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130" w:type="dxa"/>
          </w:tcPr>
          <w:p w14:paraId="1F464F7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88</w:t>
            </w:r>
          </w:p>
        </w:tc>
        <w:tc>
          <w:tcPr>
            <w:tcW w:w="1854" w:type="dxa"/>
          </w:tcPr>
          <w:p w14:paraId="6763634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80" w:type="dxa"/>
          </w:tcPr>
          <w:p w14:paraId="6AE41C2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350" w:type="dxa"/>
          </w:tcPr>
          <w:p w14:paraId="4C18754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8" w:type="dxa"/>
          </w:tcPr>
          <w:p w14:paraId="6157394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5DB830D3" w14:textId="77777777" w:rsidTr="007E2376">
        <w:trPr>
          <w:jc w:val="center"/>
        </w:trPr>
        <w:tc>
          <w:tcPr>
            <w:tcW w:w="1876" w:type="dxa"/>
          </w:tcPr>
          <w:p w14:paraId="3F49901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130" w:type="dxa"/>
          </w:tcPr>
          <w:p w14:paraId="04288EA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86</w:t>
            </w:r>
          </w:p>
        </w:tc>
        <w:tc>
          <w:tcPr>
            <w:tcW w:w="1854" w:type="dxa"/>
          </w:tcPr>
          <w:p w14:paraId="22F66D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80" w:type="dxa"/>
          </w:tcPr>
          <w:p w14:paraId="62C1416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350" w:type="dxa"/>
          </w:tcPr>
          <w:p w14:paraId="2AF76F3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8" w:type="dxa"/>
          </w:tcPr>
          <w:p w14:paraId="7172D7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59B1850" w14:textId="77777777" w:rsidTr="007E2376">
        <w:trPr>
          <w:jc w:val="center"/>
        </w:trPr>
        <w:tc>
          <w:tcPr>
            <w:tcW w:w="1876" w:type="dxa"/>
          </w:tcPr>
          <w:p w14:paraId="7E35FD9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130" w:type="dxa"/>
          </w:tcPr>
          <w:p w14:paraId="784F96F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88</w:t>
            </w:r>
          </w:p>
        </w:tc>
        <w:tc>
          <w:tcPr>
            <w:tcW w:w="1854" w:type="dxa"/>
          </w:tcPr>
          <w:p w14:paraId="205FC2F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80" w:type="dxa"/>
          </w:tcPr>
          <w:p w14:paraId="14C78F5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350" w:type="dxa"/>
          </w:tcPr>
          <w:p w14:paraId="46D1ED7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8" w:type="dxa"/>
          </w:tcPr>
          <w:p w14:paraId="7E90D72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4FE774D" w14:textId="77777777" w:rsidTr="007E2376">
        <w:trPr>
          <w:jc w:val="center"/>
        </w:trPr>
        <w:tc>
          <w:tcPr>
            <w:tcW w:w="1876" w:type="dxa"/>
          </w:tcPr>
          <w:p w14:paraId="7A0075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130" w:type="dxa"/>
          </w:tcPr>
          <w:p w14:paraId="7EA5B18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91</w:t>
            </w:r>
          </w:p>
        </w:tc>
        <w:tc>
          <w:tcPr>
            <w:tcW w:w="1854" w:type="dxa"/>
          </w:tcPr>
          <w:p w14:paraId="3599A89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80" w:type="dxa"/>
          </w:tcPr>
          <w:p w14:paraId="62E4B8F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350" w:type="dxa"/>
          </w:tcPr>
          <w:p w14:paraId="7B99947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8" w:type="dxa"/>
          </w:tcPr>
          <w:p w14:paraId="4DE212F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2A0943C" w14:textId="77777777" w:rsidTr="007E2376">
        <w:trPr>
          <w:jc w:val="center"/>
        </w:trPr>
        <w:tc>
          <w:tcPr>
            <w:tcW w:w="1876" w:type="dxa"/>
          </w:tcPr>
          <w:p w14:paraId="6133C28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130" w:type="dxa"/>
          </w:tcPr>
          <w:p w14:paraId="19BB858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87</w:t>
            </w:r>
          </w:p>
        </w:tc>
        <w:tc>
          <w:tcPr>
            <w:tcW w:w="1854" w:type="dxa"/>
          </w:tcPr>
          <w:p w14:paraId="49FF1C0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80" w:type="dxa"/>
          </w:tcPr>
          <w:p w14:paraId="5AE3466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350" w:type="dxa"/>
          </w:tcPr>
          <w:p w14:paraId="5C0FF18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8" w:type="dxa"/>
          </w:tcPr>
          <w:p w14:paraId="6AB165F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14:paraId="556398C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14:paraId="68E952CD" w14:textId="77777777" w:rsidR="00400CE4" w:rsidRPr="00DE6C92" w:rsidRDefault="00400CE4"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66e</w:t>
      </w:r>
    </w:p>
    <w:p w14:paraId="5A1A5F02" w14:textId="77777777" w:rsidR="00400CE4" w:rsidRPr="00DE6C92" w:rsidRDefault="00400CE4"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0BBB614" w14:textId="77777777" w:rsidR="00D44F93" w:rsidRDefault="00D44F93">
      <w:pPr>
        <w:rPr>
          <w:rFonts w:ascii="Georgia" w:hAnsi="Georgia"/>
          <w:sz w:val="22"/>
          <w:szCs w:val="22"/>
        </w:rPr>
      </w:pPr>
      <w:r>
        <w:rPr>
          <w:rFonts w:ascii="Georgia" w:hAnsi="Georgia"/>
          <w:sz w:val="22"/>
          <w:szCs w:val="22"/>
        </w:rPr>
        <w:br w:type="page"/>
      </w:r>
    </w:p>
    <w:p w14:paraId="7C44FBB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f.</w:t>
      </w:r>
      <w:r w:rsidRPr="00DE6C92">
        <w:rPr>
          <w:rFonts w:ascii="Georgia" w:hAnsi="Georgia"/>
          <w:sz w:val="22"/>
          <w:szCs w:val="22"/>
        </w:rPr>
        <w:tab/>
        <w:t>The conditions for raising children</w:t>
      </w:r>
    </w:p>
    <w:p w14:paraId="7D7AD07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86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1130"/>
        <w:gridCol w:w="1854"/>
        <w:gridCol w:w="1080"/>
        <w:gridCol w:w="1350"/>
        <w:gridCol w:w="1408"/>
      </w:tblGrid>
      <w:tr w:rsidR="007E2376" w:rsidRPr="00DE6C92" w14:paraId="28D2B626" w14:textId="77777777" w:rsidTr="007E2376">
        <w:trPr>
          <w:jc w:val="center"/>
        </w:trPr>
        <w:tc>
          <w:tcPr>
            <w:tcW w:w="1876" w:type="dxa"/>
            <w:shd w:val="clear" w:color="auto" w:fill="C0C0C0"/>
          </w:tcPr>
          <w:p w14:paraId="6B9C254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30" w:type="dxa"/>
            <w:shd w:val="clear" w:color="auto" w:fill="C0C0C0"/>
            <w:vAlign w:val="bottom"/>
          </w:tcPr>
          <w:p w14:paraId="604F93C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Better in the US</w:t>
            </w:r>
          </w:p>
        </w:tc>
        <w:tc>
          <w:tcPr>
            <w:tcW w:w="1854" w:type="dxa"/>
            <w:shd w:val="clear" w:color="auto" w:fill="C0C0C0"/>
            <w:vAlign w:val="bottom"/>
          </w:tcPr>
          <w:p w14:paraId="67E4F19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Better in country you/your parents came from</w:t>
            </w:r>
          </w:p>
        </w:tc>
        <w:tc>
          <w:tcPr>
            <w:tcW w:w="1080" w:type="dxa"/>
            <w:shd w:val="clear" w:color="auto" w:fill="C0C0C0"/>
            <w:vAlign w:val="bottom"/>
          </w:tcPr>
          <w:p w14:paraId="55140AF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Same</w:t>
            </w:r>
          </w:p>
        </w:tc>
        <w:tc>
          <w:tcPr>
            <w:tcW w:w="1350" w:type="dxa"/>
            <w:shd w:val="clear" w:color="auto" w:fill="C0C0C0"/>
            <w:vAlign w:val="bottom"/>
          </w:tcPr>
          <w:p w14:paraId="7CF55D8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408" w:type="dxa"/>
            <w:shd w:val="clear" w:color="auto" w:fill="C0C0C0"/>
            <w:vAlign w:val="bottom"/>
          </w:tcPr>
          <w:p w14:paraId="6C12D0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03CA6F70" w14:textId="77777777" w:rsidTr="007E2376">
        <w:trPr>
          <w:jc w:val="center"/>
        </w:trPr>
        <w:tc>
          <w:tcPr>
            <w:tcW w:w="1876" w:type="dxa"/>
          </w:tcPr>
          <w:p w14:paraId="36A28D7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130" w:type="dxa"/>
          </w:tcPr>
          <w:p w14:paraId="151A213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72</w:t>
            </w:r>
          </w:p>
        </w:tc>
        <w:tc>
          <w:tcPr>
            <w:tcW w:w="1854" w:type="dxa"/>
          </w:tcPr>
          <w:p w14:paraId="267A098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080" w:type="dxa"/>
          </w:tcPr>
          <w:p w14:paraId="32CCA79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350" w:type="dxa"/>
          </w:tcPr>
          <w:p w14:paraId="7045DEA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8" w:type="dxa"/>
          </w:tcPr>
          <w:p w14:paraId="437BE9F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791493BE" w14:textId="77777777" w:rsidTr="007E2376">
        <w:trPr>
          <w:jc w:val="center"/>
        </w:trPr>
        <w:tc>
          <w:tcPr>
            <w:tcW w:w="1876" w:type="dxa"/>
          </w:tcPr>
          <w:p w14:paraId="0821C79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130" w:type="dxa"/>
          </w:tcPr>
          <w:p w14:paraId="12F2FCF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74</w:t>
            </w:r>
          </w:p>
        </w:tc>
        <w:tc>
          <w:tcPr>
            <w:tcW w:w="1854" w:type="dxa"/>
          </w:tcPr>
          <w:p w14:paraId="0EE06FE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080" w:type="dxa"/>
          </w:tcPr>
          <w:p w14:paraId="533172F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350" w:type="dxa"/>
          </w:tcPr>
          <w:p w14:paraId="2B135DB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8" w:type="dxa"/>
          </w:tcPr>
          <w:p w14:paraId="20FF315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2208621E" w14:textId="77777777" w:rsidTr="007E2376">
        <w:trPr>
          <w:jc w:val="center"/>
        </w:trPr>
        <w:tc>
          <w:tcPr>
            <w:tcW w:w="1876" w:type="dxa"/>
          </w:tcPr>
          <w:p w14:paraId="2574E8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130" w:type="dxa"/>
          </w:tcPr>
          <w:p w14:paraId="110CD45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69</w:t>
            </w:r>
          </w:p>
        </w:tc>
        <w:tc>
          <w:tcPr>
            <w:tcW w:w="1854" w:type="dxa"/>
          </w:tcPr>
          <w:p w14:paraId="343AA00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080" w:type="dxa"/>
          </w:tcPr>
          <w:p w14:paraId="481A6D5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350" w:type="dxa"/>
          </w:tcPr>
          <w:p w14:paraId="38E13D9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8" w:type="dxa"/>
          </w:tcPr>
          <w:p w14:paraId="34043F9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6126A578" w14:textId="77777777" w:rsidTr="007E2376">
        <w:trPr>
          <w:jc w:val="center"/>
        </w:trPr>
        <w:tc>
          <w:tcPr>
            <w:tcW w:w="1876" w:type="dxa"/>
          </w:tcPr>
          <w:p w14:paraId="36A8DFB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130" w:type="dxa"/>
          </w:tcPr>
          <w:p w14:paraId="079AEF2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854" w:type="dxa"/>
          </w:tcPr>
          <w:p w14:paraId="5DD69C0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080" w:type="dxa"/>
          </w:tcPr>
          <w:p w14:paraId="0D2D0DC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350" w:type="dxa"/>
          </w:tcPr>
          <w:p w14:paraId="1476D64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8" w:type="dxa"/>
          </w:tcPr>
          <w:p w14:paraId="2E0717B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E6DBBE4" w14:textId="77777777" w:rsidTr="007E2376">
        <w:trPr>
          <w:jc w:val="center"/>
        </w:trPr>
        <w:tc>
          <w:tcPr>
            <w:tcW w:w="1876" w:type="dxa"/>
          </w:tcPr>
          <w:p w14:paraId="22A6D77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130" w:type="dxa"/>
          </w:tcPr>
          <w:p w14:paraId="75A3E4A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71</w:t>
            </w:r>
          </w:p>
        </w:tc>
        <w:tc>
          <w:tcPr>
            <w:tcW w:w="1854" w:type="dxa"/>
          </w:tcPr>
          <w:p w14:paraId="2B87323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080" w:type="dxa"/>
          </w:tcPr>
          <w:p w14:paraId="7C9DF1C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350" w:type="dxa"/>
          </w:tcPr>
          <w:p w14:paraId="5251F11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8" w:type="dxa"/>
          </w:tcPr>
          <w:p w14:paraId="2C9A81A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0E856949" w14:textId="77777777" w:rsidTr="007E2376">
        <w:trPr>
          <w:jc w:val="center"/>
        </w:trPr>
        <w:tc>
          <w:tcPr>
            <w:tcW w:w="1876" w:type="dxa"/>
          </w:tcPr>
          <w:p w14:paraId="12CDDED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130" w:type="dxa"/>
          </w:tcPr>
          <w:p w14:paraId="7EEA9CB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70</w:t>
            </w:r>
          </w:p>
        </w:tc>
        <w:tc>
          <w:tcPr>
            <w:tcW w:w="1854" w:type="dxa"/>
          </w:tcPr>
          <w:p w14:paraId="098C1F8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080" w:type="dxa"/>
          </w:tcPr>
          <w:p w14:paraId="5FA27DA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350" w:type="dxa"/>
          </w:tcPr>
          <w:p w14:paraId="77BB099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8" w:type="dxa"/>
          </w:tcPr>
          <w:p w14:paraId="5D6BE03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52422E71" w14:textId="77777777" w:rsidTr="007E2376">
        <w:trPr>
          <w:jc w:val="center"/>
        </w:trPr>
        <w:tc>
          <w:tcPr>
            <w:tcW w:w="1876" w:type="dxa"/>
          </w:tcPr>
          <w:p w14:paraId="2F24DE0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130" w:type="dxa"/>
          </w:tcPr>
          <w:p w14:paraId="34676BF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74</w:t>
            </w:r>
          </w:p>
        </w:tc>
        <w:tc>
          <w:tcPr>
            <w:tcW w:w="1854" w:type="dxa"/>
          </w:tcPr>
          <w:p w14:paraId="7EA5DB5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080" w:type="dxa"/>
          </w:tcPr>
          <w:p w14:paraId="3BDD698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350" w:type="dxa"/>
          </w:tcPr>
          <w:p w14:paraId="382766A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8" w:type="dxa"/>
          </w:tcPr>
          <w:p w14:paraId="5A999DA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4FFC7AE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404695B" w14:textId="77777777" w:rsidR="009C337A" w:rsidRDefault="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sz w:val="22"/>
          <w:szCs w:val="22"/>
        </w:rPr>
        <w:pPrChange w:id="17" w:author="glivingston" w:date="2013-09-11T11:31:00Z">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PrChange>
      </w:pPr>
      <w:r w:rsidRPr="00DE6C92">
        <w:rPr>
          <w:rFonts w:ascii="Georgia" w:hAnsi="Georgia"/>
          <w:sz w:val="22"/>
          <w:szCs w:val="22"/>
        </w:rPr>
        <w:tab/>
        <w:t>67.</w:t>
      </w:r>
      <w:r w:rsidRPr="00DE6C92">
        <w:rPr>
          <w:rFonts w:ascii="Georgia" w:hAnsi="Georgia"/>
          <w:sz w:val="22"/>
          <w:szCs w:val="22"/>
        </w:rPr>
        <w:tab/>
        <w:t>What would you say is the MAIN reason you came to the United States? Was it (READ LIST)?</w:t>
      </w:r>
    </w:p>
    <w:p w14:paraId="584A95A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4"/>
        <w:gridCol w:w="1770"/>
        <w:gridCol w:w="1770"/>
        <w:gridCol w:w="1563"/>
        <w:gridCol w:w="1105"/>
        <w:gridCol w:w="992"/>
        <w:gridCol w:w="878"/>
        <w:gridCol w:w="1138"/>
      </w:tblGrid>
      <w:tr w:rsidR="007E2376" w:rsidRPr="00DE6C92" w14:paraId="5D21A05C" w14:textId="77777777" w:rsidTr="007E2376">
        <w:trPr>
          <w:jc w:val="center"/>
        </w:trPr>
        <w:tc>
          <w:tcPr>
            <w:tcW w:w="1799" w:type="dxa"/>
            <w:shd w:val="clear" w:color="auto" w:fill="C0C0C0"/>
          </w:tcPr>
          <w:p w14:paraId="405D3B4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476" w:type="dxa"/>
            <w:shd w:val="clear" w:color="auto" w:fill="C0C0C0"/>
            <w:vAlign w:val="bottom"/>
          </w:tcPr>
          <w:p w14:paraId="53B90C4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Educational opportunities</w:t>
            </w:r>
          </w:p>
        </w:tc>
        <w:tc>
          <w:tcPr>
            <w:tcW w:w="1476" w:type="dxa"/>
            <w:shd w:val="clear" w:color="auto" w:fill="C0C0C0"/>
            <w:vAlign w:val="bottom"/>
          </w:tcPr>
          <w:p w14:paraId="7D19040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Economic opportunities</w:t>
            </w:r>
          </w:p>
        </w:tc>
        <w:tc>
          <w:tcPr>
            <w:tcW w:w="1401" w:type="dxa"/>
            <w:shd w:val="clear" w:color="auto" w:fill="C0C0C0"/>
            <w:vAlign w:val="bottom"/>
          </w:tcPr>
          <w:p w14:paraId="43BCE45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Conflict or persecution in your home country</w:t>
            </w:r>
          </w:p>
        </w:tc>
        <w:tc>
          <w:tcPr>
            <w:tcW w:w="936" w:type="dxa"/>
            <w:shd w:val="clear" w:color="auto" w:fill="C0C0C0"/>
            <w:vAlign w:val="bottom"/>
          </w:tcPr>
          <w:p w14:paraId="4090252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For family reasons</w:t>
            </w:r>
          </w:p>
        </w:tc>
        <w:tc>
          <w:tcPr>
            <w:tcW w:w="895" w:type="dxa"/>
            <w:shd w:val="clear" w:color="auto" w:fill="C0C0C0"/>
            <w:vAlign w:val="bottom"/>
          </w:tcPr>
          <w:p w14:paraId="74EF5E8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Other reason</w:t>
            </w:r>
          </w:p>
        </w:tc>
        <w:tc>
          <w:tcPr>
            <w:tcW w:w="882" w:type="dxa"/>
            <w:shd w:val="clear" w:color="auto" w:fill="C0C0C0"/>
            <w:vAlign w:val="bottom"/>
          </w:tcPr>
          <w:p w14:paraId="1E0A54C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20" w:type="dxa"/>
            <w:shd w:val="clear" w:color="auto" w:fill="C0C0C0"/>
            <w:vAlign w:val="bottom"/>
          </w:tcPr>
          <w:p w14:paraId="0D64551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20DEEBD8" w14:textId="77777777" w:rsidTr="007E2376">
        <w:trPr>
          <w:jc w:val="center"/>
        </w:trPr>
        <w:tc>
          <w:tcPr>
            <w:tcW w:w="1799" w:type="dxa"/>
          </w:tcPr>
          <w:p w14:paraId="6E11C20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476" w:type="dxa"/>
          </w:tcPr>
          <w:p w14:paraId="3A4EB51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476" w:type="dxa"/>
          </w:tcPr>
          <w:p w14:paraId="7885B56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401" w:type="dxa"/>
          </w:tcPr>
          <w:p w14:paraId="3C8C206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36" w:type="dxa"/>
          </w:tcPr>
          <w:p w14:paraId="66C40B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895" w:type="dxa"/>
          </w:tcPr>
          <w:p w14:paraId="09F71FA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882" w:type="dxa"/>
          </w:tcPr>
          <w:p w14:paraId="688709D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20" w:type="dxa"/>
          </w:tcPr>
          <w:p w14:paraId="1F91365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46376C6C" w14:textId="77777777" w:rsidTr="007E2376">
        <w:trPr>
          <w:jc w:val="center"/>
        </w:trPr>
        <w:tc>
          <w:tcPr>
            <w:tcW w:w="1799" w:type="dxa"/>
          </w:tcPr>
          <w:p w14:paraId="230A8C7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476" w:type="dxa"/>
          </w:tcPr>
          <w:p w14:paraId="66BAB61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476" w:type="dxa"/>
          </w:tcPr>
          <w:p w14:paraId="23E9B2C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401" w:type="dxa"/>
          </w:tcPr>
          <w:p w14:paraId="577B7AB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36" w:type="dxa"/>
          </w:tcPr>
          <w:p w14:paraId="3720A2B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895" w:type="dxa"/>
          </w:tcPr>
          <w:p w14:paraId="7A0E27B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882" w:type="dxa"/>
          </w:tcPr>
          <w:p w14:paraId="0C16289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20" w:type="dxa"/>
          </w:tcPr>
          <w:p w14:paraId="491F060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FF74B56" w14:textId="77777777" w:rsidTr="007E2376">
        <w:trPr>
          <w:jc w:val="center"/>
        </w:trPr>
        <w:tc>
          <w:tcPr>
            <w:tcW w:w="1799" w:type="dxa"/>
          </w:tcPr>
          <w:p w14:paraId="57474D5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476" w:type="dxa"/>
          </w:tcPr>
          <w:p w14:paraId="656DED5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476" w:type="dxa"/>
          </w:tcPr>
          <w:p w14:paraId="45374FC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401" w:type="dxa"/>
          </w:tcPr>
          <w:p w14:paraId="75FBE34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36" w:type="dxa"/>
          </w:tcPr>
          <w:p w14:paraId="5B4AE2C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895" w:type="dxa"/>
          </w:tcPr>
          <w:p w14:paraId="62EB9B6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82" w:type="dxa"/>
          </w:tcPr>
          <w:p w14:paraId="03B4A7F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20" w:type="dxa"/>
          </w:tcPr>
          <w:p w14:paraId="449C6C6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0500D927" w14:textId="77777777" w:rsidTr="007E2376">
        <w:trPr>
          <w:jc w:val="center"/>
        </w:trPr>
        <w:tc>
          <w:tcPr>
            <w:tcW w:w="1799" w:type="dxa"/>
          </w:tcPr>
          <w:p w14:paraId="0D120A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476" w:type="dxa"/>
          </w:tcPr>
          <w:p w14:paraId="082E2A3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476" w:type="dxa"/>
          </w:tcPr>
          <w:p w14:paraId="6E1639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401" w:type="dxa"/>
          </w:tcPr>
          <w:p w14:paraId="659B575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936" w:type="dxa"/>
          </w:tcPr>
          <w:p w14:paraId="1372C49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895" w:type="dxa"/>
          </w:tcPr>
          <w:p w14:paraId="34EC340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82" w:type="dxa"/>
          </w:tcPr>
          <w:p w14:paraId="6495280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20" w:type="dxa"/>
          </w:tcPr>
          <w:p w14:paraId="492E019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D5EC819" w14:textId="77777777" w:rsidTr="007E2376">
        <w:trPr>
          <w:jc w:val="center"/>
        </w:trPr>
        <w:tc>
          <w:tcPr>
            <w:tcW w:w="1799" w:type="dxa"/>
          </w:tcPr>
          <w:p w14:paraId="0C975C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476" w:type="dxa"/>
          </w:tcPr>
          <w:p w14:paraId="25D691F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476" w:type="dxa"/>
          </w:tcPr>
          <w:p w14:paraId="33A9FAC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68</w:t>
            </w:r>
          </w:p>
        </w:tc>
        <w:tc>
          <w:tcPr>
            <w:tcW w:w="1401" w:type="dxa"/>
          </w:tcPr>
          <w:p w14:paraId="1B06ACE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36" w:type="dxa"/>
          </w:tcPr>
          <w:p w14:paraId="6A235F5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895" w:type="dxa"/>
          </w:tcPr>
          <w:p w14:paraId="6A0CCB5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882" w:type="dxa"/>
          </w:tcPr>
          <w:p w14:paraId="07E1C0C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20" w:type="dxa"/>
          </w:tcPr>
          <w:p w14:paraId="7AADECB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7BD96BBA" w14:textId="77777777" w:rsidTr="007E2376">
        <w:trPr>
          <w:jc w:val="center"/>
        </w:trPr>
        <w:tc>
          <w:tcPr>
            <w:tcW w:w="1799" w:type="dxa"/>
          </w:tcPr>
          <w:p w14:paraId="382F5A1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476" w:type="dxa"/>
          </w:tcPr>
          <w:p w14:paraId="0BA0440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476" w:type="dxa"/>
          </w:tcPr>
          <w:p w14:paraId="1E5E9D4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401" w:type="dxa"/>
          </w:tcPr>
          <w:p w14:paraId="2EC58E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36" w:type="dxa"/>
          </w:tcPr>
          <w:p w14:paraId="6BEE3F8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895" w:type="dxa"/>
          </w:tcPr>
          <w:p w14:paraId="2E0907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882" w:type="dxa"/>
          </w:tcPr>
          <w:p w14:paraId="2B6E962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20" w:type="dxa"/>
          </w:tcPr>
          <w:p w14:paraId="4C83EAF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1AA17B9" w14:textId="77777777" w:rsidTr="007E2376">
        <w:trPr>
          <w:jc w:val="center"/>
        </w:trPr>
        <w:tc>
          <w:tcPr>
            <w:tcW w:w="1799" w:type="dxa"/>
          </w:tcPr>
          <w:p w14:paraId="5F06BDA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476" w:type="dxa"/>
          </w:tcPr>
          <w:p w14:paraId="20A6658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476" w:type="dxa"/>
          </w:tcPr>
          <w:p w14:paraId="2A924F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401" w:type="dxa"/>
          </w:tcPr>
          <w:p w14:paraId="4A12F26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936" w:type="dxa"/>
          </w:tcPr>
          <w:p w14:paraId="53EB19C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895" w:type="dxa"/>
          </w:tcPr>
          <w:p w14:paraId="7D4A0EB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82" w:type="dxa"/>
          </w:tcPr>
          <w:p w14:paraId="1D23474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20" w:type="dxa"/>
          </w:tcPr>
          <w:p w14:paraId="6D71CBF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355CE42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7A9A51A" w14:textId="77777777" w:rsidR="00400CE4" w:rsidRPr="00DE6C92" w:rsidRDefault="00400CE4">
      <w:pPr>
        <w:rPr>
          <w:rFonts w:ascii="Georgia" w:hAnsi="Georgia"/>
          <w:b/>
          <w:sz w:val="22"/>
          <w:szCs w:val="22"/>
        </w:rPr>
      </w:pPr>
      <w:r w:rsidRPr="00DE6C92">
        <w:rPr>
          <w:rFonts w:ascii="Georgia" w:hAnsi="Georgia"/>
          <w:b/>
          <w:sz w:val="22"/>
          <w:szCs w:val="22"/>
        </w:rPr>
        <w:br w:type="page"/>
      </w:r>
    </w:p>
    <w:p w14:paraId="522FB6BA" w14:textId="77777777" w:rsidR="007E2376" w:rsidRPr="00DE6C92" w:rsidRDefault="007E2376" w:rsidP="00EF10E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sz w:val="22"/>
          <w:szCs w:val="22"/>
        </w:rPr>
      </w:pPr>
      <w:r w:rsidRPr="00DE6C92">
        <w:rPr>
          <w:rFonts w:ascii="Georgia" w:hAnsi="Georgia"/>
          <w:b/>
          <w:sz w:val="22"/>
          <w:szCs w:val="22"/>
        </w:rPr>
        <w:t>(Asked of total Latinos born outside of the United States or who were born in Puerto Rico; Total n =784; Native born = 56; Foreign born = 728; FB U.S. citizen = 299; FB legal resident = 261; FB not citizen &amp; not legal resident = 140; Registered voter = 250)</w:t>
      </w:r>
    </w:p>
    <w:p w14:paraId="0B81E71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68.</w:t>
      </w:r>
      <w:r w:rsidRPr="00DE6C92">
        <w:rPr>
          <w:rFonts w:ascii="Georgia" w:hAnsi="Georgia"/>
          <w:sz w:val="22"/>
          <w:szCs w:val="22"/>
        </w:rPr>
        <w:tab/>
        <w:t>If you could do it again, would you (READ LIST)?</w:t>
      </w:r>
    </w:p>
    <w:p w14:paraId="118A6DC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88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1"/>
        <w:gridCol w:w="1590"/>
        <w:gridCol w:w="1590"/>
        <w:gridCol w:w="1403"/>
        <w:gridCol w:w="990"/>
        <w:gridCol w:w="1295"/>
      </w:tblGrid>
      <w:tr w:rsidR="007E2376" w:rsidRPr="00DE6C92" w14:paraId="36CC7135" w14:textId="77777777" w:rsidTr="007E2376">
        <w:trPr>
          <w:jc w:val="center"/>
        </w:trPr>
        <w:tc>
          <w:tcPr>
            <w:tcW w:w="1971" w:type="dxa"/>
            <w:shd w:val="clear" w:color="auto" w:fill="C0C0C0"/>
          </w:tcPr>
          <w:p w14:paraId="06A2A67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90" w:type="dxa"/>
            <w:shd w:val="clear" w:color="auto" w:fill="C0C0C0"/>
            <w:vAlign w:val="bottom"/>
          </w:tcPr>
          <w:p w14:paraId="28D8F30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Come to the United States</w:t>
            </w:r>
          </w:p>
        </w:tc>
        <w:tc>
          <w:tcPr>
            <w:tcW w:w="1590" w:type="dxa"/>
            <w:shd w:val="clear" w:color="auto" w:fill="C0C0C0"/>
            <w:vAlign w:val="bottom"/>
          </w:tcPr>
          <w:p w14:paraId="25F03E8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Stay in the country where you were born</w:t>
            </w:r>
          </w:p>
        </w:tc>
        <w:tc>
          <w:tcPr>
            <w:tcW w:w="1403" w:type="dxa"/>
            <w:shd w:val="clear" w:color="auto" w:fill="C0C0C0"/>
            <w:vAlign w:val="bottom"/>
          </w:tcPr>
          <w:p w14:paraId="0C9C1CA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Move to a different country</w:t>
            </w:r>
          </w:p>
        </w:tc>
        <w:tc>
          <w:tcPr>
            <w:tcW w:w="990" w:type="dxa"/>
            <w:shd w:val="clear" w:color="auto" w:fill="C0C0C0"/>
            <w:vAlign w:val="bottom"/>
          </w:tcPr>
          <w:p w14:paraId="5C0441C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295" w:type="dxa"/>
            <w:shd w:val="clear" w:color="auto" w:fill="C0C0C0"/>
            <w:vAlign w:val="bottom"/>
          </w:tcPr>
          <w:p w14:paraId="2A5C6CF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7810862B" w14:textId="77777777" w:rsidTr="007E2376">
        <w:trPr>
          <w:jc w:val="center"/>
        </w:trPr>
        <w:tc>
          <w:tcPr>
            <w:tcW w:w="1971" w:type="dxa"/>
          </w:tcPr>
          <w:p w14:paraId="5C1FCA4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590" w:type="dxa"/>
          </w:tcPr>
          <w:p w14:paraId="4AA0FA3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79</w:t>
            </w:r>
          </w:p>
        </w:tc>
        <w:tc>
          <w:tcPr>
            <w:tcW w:w="1590" w:type="dxa"/>
          </w:tcPr>
          <w:p w14:paraId="1CAAD3D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403" w:type="dxa"/>
          </w:tcPr>
          <w:p w14:paraId="608D8EC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90" w:type="dxa"/>
          </w:tcPr>
          <w:p w14:paraId="31AA966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95" w:type="dxa"/>
          </w:tcPr>
          <w:p w14:paraId="78588C6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46D68A97" w14:textId="77777777" w:rsidTr="007E2376">
        <w:trPr>
          <w:jc w:val="center"/>
        </w:trPr>
        <w:tc>
          <w:tcPr>
            <w:tcW w:w="1971" w:type="dxa"/>
          </w:tcPr>
          <w:p w14:paraId="2CF8059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590" w:type="dxa"/>
          </w:tcPr>
          <w:p w14:paraId="41FBA0A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74</w:t>
            </w:r>
          </w:p>
        </w:tc>
        <w:tc>
          <w:tcPr>
            <w:tcW w:w="1590" w:type="dxa"/>
          </w:tcPr>
          <w:p w14:paraId="6D4F6AA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403" w:type="dxa"/>
          </w:tcPr>
          <w:p w14:paraId="1ABC75A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990" w:type="dxa"/>
          </w:tcPr>
          <w:p w14:paraId="4AFA0C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95" w:type="dxa"/>
          </w:tcPr>
          <w:p w14:paraId="75AE9D5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132271E" w14:textId="77777777" w:rsidTr="007E2376">
        <w:trPr>
          <w:jc w:val="center"/>
        </w:trPr>
        <w:tc>
          <w:tcPr>
            <w:tcW w:w="1971" w:type="dxa"/>
          </w:tcPr>
          <w:p w14:paraId="2F8F8C1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590" w:type="dxa"/>
          </w:tcPr>
          <w:p w14:paraId="30FD070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79</w:t>
            </w:r>
          </w:p>
        </w:tc>
        <w:tc>
          <w:tcPr>
            <w:tcW w:w="1590" w:type="dxa"/>
          </w:tcPr>
          <w:p w14:paraId="76042AE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403" w:type="dxa"/>
          </w:tcPr>
          <w:p w14:paraId="18EECE1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90" w:type="dxa"/>
          </w:tcPr>
          <w:p w14:paraId="1C64164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95" w:type="dxa"/>
          </w:tcPr>
          <w:p w14:paraId="46B6784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77C1D33E" w14:textId="77777777" w:rsidTr="007E2376">
        <w:trPr>
          <w:jc w:val="center"/>
        </w:trPr>
        <w:tc>
          <w:tcPr>
            <w:tcW w:w="1971" w:type="dxa"/>
          </w:tcPr>
          <w:p w14:paraId="5C13A17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590" w:type="dxa"/>
          </w:tcPr>
          <w:p w14:paraId="7826E7F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82</w:t>
            </w:r>
          </w:p>
        </w:tc>
        <w:tc>
          <w:tcPr>
            <w:tcW w:w="1590" w:type="dxa"/>
          </w:tcPr>
          <w:p w14:paraId="079EBBD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403" w:type="dxa"/>
          </w:tcPr>
          <w:p w14:paraId="6F99D6F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90" w:type="dxa"/>
          </w:tcPr>
          <w:p w14:paraId="7BD7A43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95" w:type="dxa"/>
          </w:tcPr>
          <w:p w14:paraId="1AC44CC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D695BF7" w14:textId="77777777" w:rsidTr="007E2376">
        <w:trPr>
          <w:jc w:val="center"/>
        </w:trPr>
        <w:tc>
          <w:tcPr>
            <w:tcW w:w="1971" w:type="dxa"/>
          </w:tcPr>
          <w:p w14:paraId="61D1DBC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590" w:type="dxa"/>
          </w:tcPr>
          <w:p w14:paraId="4AE9044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85</w:t>
            </w:r>
          </w:p>
        </w:tc>
        <w:tc>
          <w:tcPr>
            <w:tcW w:w="1590" w:type="dxa"/>
          </w:tcPr>
          <w:p w14:paraId="685637B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403" w:type="dxa"/>
          </w:tcPr>
          <w:p w14:paraId="4EA34C9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90" w:type="dxa"/>
          </w:tcPr>
          <w:p w14:paraId="69BE9ED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95" w:type="dxa"/>
          </w:tcPr>
          <w:p w14:paraId="50E0715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519D6569" w14:textId="77777777" w:rsidTr="007E2376">
        <w:trPr>
          <w:jc w:val="center"/>
        </w:trPr>
        <w:tc>
          <w:tcPr>
            <w:tcW w:w="1971" w:type="dxa"/>
          </w:tcPr>
          <w:p w14:paraId="5DF9FD8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590" w:type="dxa"/>
          </w:tcPr>
          <w:p w14:paraId="5A7F117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1590" w:type="dxa"/>
          </w:tcPr>
          <w:p w14:paraId="57CE90C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403" w:type="dxa"/>
          </w:tcPr>
          <w:p w14:paraId="2A95B84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990" w:type="dxa"/>
          </w:tcPr>
          <w:p w14:paraId="4CCB514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95" w:type="dxa"/>
          </w:tcPr>
          <w:p w14:paraId="2EFA410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1E90134" w14:textId="77777777" w:rsidTr="007E2376">
        <w:trPr>
          <w:jc w:val="center"/>
        </w:trPr>
        <w:tc>
          <w:tcPr>
            <w:tcW w:w="1971" w:type="dxa"/>
          </w:tcPr>
          <w:p w14:paraId="1E484C0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590" w:type="dxa"/>
          </w:tcPr>
          <w:p w14:paraId="56989A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83</w:t>
            </w:r>
          </w:p>
        </w:tc>
        <w:tc>
          <w:tcPr>
            <w:tcW w:w="1590" w:type="dxa"/>
          </w:tcPr>
          <w:p w14:paraId="376E0B6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403" w:type="dxa"/>
          </w:tcPr>
          <w:p w14:paraId="13B87C1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90" w:type="dxa"/>
          </w:tcPr>
          <w:p w14:paraId="277E042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95" w:type="dxa"/>
          </w:tcPr>
          <w:p w14:paraId="28723F0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22E005E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14:paraId="07502D5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69.</w:t>
      </w:r>
      <w:r w:rsidRPr="00DE6C92">
        <w:rPr>
          <w:rFonts w:ascii="Georgia" w:hAnsi="Georgia"/>
          <w:sz w:val="22"/>
          <w:szCs w:val="22"/>
        </w:rPr>
        <w:tab/>
        <w:t>Do you think adult (HISPANIC/LATINO) immigrants need to learn to speak English to succeed in the United States or can they succeed even if they only speak Spanish?</w:t>
      </w:r>
    </w:p>
    <w:p w14:paraId="29E9219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tbl>
      <w:tblPr>
        <w:tblW w:w="74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3"/>
        <w:gridCol w:w="1590"/>
        <w:gridCol w:w="1590"/>
        <w:gridCol w:w="990"/>
        <w:gridCol w:w="1295"/>
      </w:tblGrid>
      <w:tr w:rsidR="007E2376" w:rsidRPr="00DE6C92" w14:paraId="750337FC" w14:textId="77777777" w:rsidTr="007E2376">
        <w:trPr>
          <w:jc w:val="center"/>
        </w:trPr>
        <w:tc>
          <w:tcPr>
            <w:tcW w:w="1953" w:type="dxa"/>
            <w:shd w:val="clear" w:color="auto" w:fill="C0C0C0"/>
          </w:tcPr>
          <w:p w14:paraId="6FB9E79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90" w:type="dxa"/>
            <w:shd w:val="clear" w:color="auto" w:fill="C0C0C0"/>
            <w:vAlign w:val="bottom"/>
          </w:tcPr>
          <w:p w14:paraId="49F7120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Need to learn English to succeed</w:t>
            </w:r>
          </w:p>
        </w:tc>
        <w:tc>
          <w:tcPr>
            <w:tcW w:w="1590" w:type="dxa"/>
            <w:shd w:val="clear" w:color="auto" w:fill="C0C0C0"/>
            <w:vAlign w:val="bottom"/>
          </w:tcPr>
          <w:p w14:paraId="267B85F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Succeed only speaking Spanish</w:t>
            </w:r>
          </w:p>
        </w:tc>
        <w:tc>
          <w:tcPr>
            <w:tcW w:w="990" w:type="dxa"/>
            <w:shd w:val="clear" w:color="auto" w:fill="C0C0C0"/>
            <w:vAlign w:val="bottom"/>
          </w:tcPr>
          <w:p w14:paraId="6BCF0C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295" w:type="dxa"/>
            <w:shd w:val="clear" w:color="auto" w:fill="C0C0C0"/>
            <w:vAlign w:val="bottom"/>
          </w:tcPr>
          <w:p w14:paraId="010D445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01F0BC6E" w14:textId="77777777" w:rsidTr="007E2376">
        <w:trPr>
          <w:jc w:val="center"/>
        </w:trPr>
        <w:tc>
          <w:tcPr>
            <w:tcW w:w="1953" w:type="dxa"/>
          </w:tcPr>
          <w:p w14:paraId="1787A6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590" w:type="dxa"/>
          </w:tcPr>
          <w:p w14:paraId="4A18B23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87</w:t>
            </w:r>
          </w:p>
        </w:tc>
        <w:tc>
          <w:tcPr>
            <w:tcW w:w="1590" w:type="dxa"/>
          </w:tcPr>
          <w:p w14:paraId="3079CA9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990" w:type="dxa"/>
          </w:tcPr>
          <w:p w14:paraId="4B5DB7D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95" w:type="dxa"/>
          </w:tcPr>
          <w:p w14:paraId="656229F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7661585A" w14:textId="77777777" w:rsidTr="007E2376">
        <w:trPr>
          <w:jc w:val="center"/>
        </w:trPr>
        <w:tc>
          <w:tcPr>
            <w:tcW w:w="1953" w:type="dxa"/>
          </w:tcPr>
          <w:p w14:paraId="0B79775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590" w:type="dxa"/>
          </w:tcPr>
          <w:p w14:paraId="4DE3307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85</w:t>
            </w:r>
          </w:p>
        </w:tc>
        <w:tc>
          <w:tcPr>
            <w:tcW w:w="1590" w:type="dxa"/>
          </w:tcPr>
          <w:p w14:paraId="1FC77ED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990" w:type="dxa"/>
          </w:tcPr>
          <w:p w14:paraId="435905E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95" w:type="dxa"/>
          </w:tcPr>
          <w:p w14:paraId="4944FB1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E5A7FAD" w14:textId="77777777" w:rsidTr="007E2376">
        <w:trPr>
          <w:jc w:val="center"/>
        </w:trPr>
        <w:tc>
          <w:tcPr>
            <w:tcW w:w="1953" w:type="dxa"/>
          </w:tcPr>
          <w:p w14:paraId="0F875A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590" w:type="dxa"/>
          </w:tcPr>
          <w:p w14:paraId="56B9DA0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89</w:t>
            </w:r>
          </w:p>
        </w:tc>
        <w:tc>
          <w:tcPr>
            <w:tcW w:w="1590" w:type="dxa"/>
          </w:tcPr>
          <w:p w14:paraId="32EEE52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90" w:type="dxa"/>
          </w:tcPr>
          <w:p w14:paraId="11DA37D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95" w:type="dxa"/>
          </w:tcPr>
          <w:p w14:paraId="7B9C830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2C7C9EBB" w14:textId="77777777" w:rsidTr="007E2376">
        <w:trPr>
          <w:jc w:val="center"/>
        </w:trPr>
        <w:tc>
          <w:tcPr>
            <w:tcW w:w="1953" w:type="dxa"/>
          </w:tcPr>
          <w:p w14:paraId="30E0E03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590" w:type="dxa"/>
          </w:tcPr>
          <w:p w14:paraId="3E07A6E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87</w:t>
            </w:r>
          </w:p>
        </w:tc>
        <w:tc>
          <w:tcPr>
            <w:tcW w:w="1590" w:type="dxa"/>
          </w:tcPr>
          <w:p w14:paraId="469AD9D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990" w:type="dxa"/>
          </w:tcPr>
          <w:p w14:paraId="3DA3D27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95" w:type="dxa"/>
          </w:tcPr>
          <w:p w14:paraId="50CEE6E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A0C2F6E" w14:textId="77777777" w:rsidTr="007E2376">
        <w:trPr>
          <w:jc w:val="center"/>
        </w:trPr>
        <w:tc>
          <w:tcPr>
            <w:tcW w:w="1953" w:type="dxa"/>
          </w:tcPr>
          <w:p w14:paraId="43E246F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590" w:type="dxa"/>
          </w:tcPr>
          <w:p w14:paraId="5AC98C8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91</w:t>
            </w:r>
          </w:p>
        </w:tc>
        <w:tc>
          <w:tcPr>
            <w:tcW w:w="1590" w:type="dxa"/>
          </w:tcPr>
          <w:p w14:paraId="0121219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990" w:type="dxa"/>
          </w:tcPr>
          <w:p w14:paraId="6F124BB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95" w:type="dxa"/>
          </w:tcPr>
          <w:p w14:paraId="2BEF654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115A7FC" w14:textId="77777777" w:rsidTr="007E2376">
        <w:trPr>
          <w:jc w:val="center"/>
        </w:trPr>
        <w:tc>
          <w:tcPr>
            <w:tcW w:w="1953" w:type="dxa"/>
          </w:tcPr>
          <w:p w14:paraId="6084470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590" w:type="dxa"/>
          </w:tcPr>
          <w:p w14:paraId="4DA4EC7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93</w:t>
            </w:r>
          </w:p>
        </w:tc>
        <w:tc>
          <w:tcPr>
            <w:tcW w:w="1590" w:type="dxa"/>
          </w:tcPr>
          <w:p w14:paraId="4B10A22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990" w:type="dxa"/>
          </w:tcPr>
          <w:p w14:paraId="5829242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95" w:type="dxa"/>
          </w:tcPr>
          <w:p w14:paraId="3D5CEDA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20B5DE4" w14:textId="77777777" w:rsidTr="007E2376">
        <w:trPr>
          <w:jc w:val="center"/>
        </w:trPr>
        <w:tc>
          <w:tcPr>
            <w:tcW w:w="1953" w:type="dxa"/>
          </w:tcPr>
          <w:p w14:paraId="26DA4E9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590" w:type="dxa"/>
          </w:tcPr>
          <w:p w14:paraId="200664E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87</w:t>
            </w:r>
          </w:p>
        </w:tc>
        <w:tc>
          <w:tcPr>
            <w:tcW w:w="1590" w:type="dxa"/>
          </w:tcPr>
          <w:p w14:paraId="3059CE8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990" w:type="dxa"/>
          </w:tcPr>
          <w:p w14:paraId="0054FE5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95" w:type="dxa"/>
          </w:tcPr>
          <w:p w14:paraId="57AF10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391DE51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14:paraId="4AEBA250" w14:textId="77777777" w:rsidR="00D44F93" w:rsidRDefault="00D44F93">
      <w:pPr>
        <w:rPr>
          <w:rFonts w:ascii="Georgia" w:hAnsi="Georgia"/>
          <w:sz w:val="22"/>
          <w:szCs w:val="22"/>
        </w:rPr>
      </w:pPr>
      <w:r>
        <w:rPr>
          <w:rFonts w:ascii="Georgia" w:hAnsi="Georgia"/>
          <w:sz w:val="22"/>
          <w:szCs w:val="22"/>
        </w:rPr>
        <w:br w:type="page"/>
      </w:r>
    </w:p>
    <w:p w14:paraId="4CBEBEE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70.   </w:t>
      </w:r>
      <w:r w:rsidRPr="00DE6C92">
        <w:rPr>
          <w:rFonts w:ascii="Georgia" w:hAnsi="Georgia"/>
          <w:sz w:val="22"/>
          <w:szCs w:val="22"/>
        </w:rPr>
        <w:tab/>
        <w:t>How important is it to you that future generations of (HISPANICS/LATINOS) living in the United States be able to speak Spanish- very important, somewhat important, not too important, or not important at all?</w:t>
      </w:r>
    </w:p>
    <w:p w14:paraId="4CAEE76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9"/>
        <w:gridCol w:w="793"/>
        <w:gridCol w:w="856"/>
        <w:gridCol w:w="1484"/>
        <w:gridCol w:w="720"/>
        <w:gridCol w:w="766"/>
        <w:gridCol w:w="944"/>
        <w:gridCol w:w="984"/>
        <w:gridCol w:w="1176"/>
      </w:tblGrid>
      <w:tr w:rsidR="004D6E25" w:rsidRPr="00DE6C92" w14:paraId="486B9A2E" w14:textId="77777777" w:rsidTr="00D44F93">
        <w:trPr>
          <w:jc w:val="center"/>
        </w:trPr>
        <w:tc>
          <w:tcPr>
            <w:tcW w:w="2049" w:type="dxa"/>
            <w:vMerge w:val="restart"/>
            <w:shd w:val="clear" w:color="auto" w:fill="BFBFBF"/>
          </w:tcPr>
          <w:p w14:paraId="6CF056CC"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133" w:type="dxa"/>
            <w:gridSpan w:val="3"/>
            <w:shd w:val="clear" w:color="auto" w:fill="BFBFBF"/>
          </w:tcPr>
          <w:p w14:paraId="5B3EBE07"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IMPORTANT</w:t>
            </w:r>
          </w:p>
        </w:tc>
        <w:tc>
          <w:tcPr>
            <w:tcW w:w="2430" w:type="dxa"/>
            <w:gridSpan w:val="3"/>
            <w:shd w:val="clear" w:color="auto" w:fill="BFBFBF"/>
          </w:tcPr>
          <w:p w14:paraId="110CFE5E"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IMPORTANT</w:t>
            </w:r>
          </w:p>
        </w:tc>
        <w:tc>
          <w:tcPr>
            <w:tcW w:w="984" w:type="dxa"/>
            <w:vMerge w:val="restart"/>
            <w:shd w:val="clear" w:color="auto" w:fill="BFBFBF"/>
            <w:vAlign w:val="bottom"/>
          </w:tcPr>
          <w:p w14:paraId="3A871E3C"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76" w:type="dxa"/>
            <w:vMerge w:val="restart"/>
            <w:shd w:val="clear" w:color="auto" w:fill="BFBFBF"/>
            <w:vAlign w:val="bottom"/>
          </w:tcPr>
          <w:p w14:paraId="6C9FC593"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14:paraId="5CCB781D" w14:textId="77777777" w:rsidTr="00D44F93">
        <w:trPr>
          <w:jc w:val="center"/>
        </w:trPr>
        <w:tc>
          <w:tcPr>
            <w:tcW w:w="2049" w:type="dxa"/>
            <w:vMerge/>
            <w:shd w:val="clear" w:color="auto" w:fill="BFBFBF"/>
          </w:tcPr>
          <w:p w14:paraId="6306A143"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93" w:type="dxa"/>
            <w:shd w:val="clear" w:color="auto" w:fill="BFBFBF"/>
            <w:vAlign w:val="bottom"/>
          </w:tcPr>
          <w:p w14:paraId="10657D48" w14:textId="77777777"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856" w:type="dxa"/>
            <w:shd w:val="clear" w:color="auto" w:fill="BFBFBF"/>
            <w:vAlign w:val="bottom"/>
          </w:tcPr>
          <w:p w14:paraId="2083E2E3" w14:textId="77777777"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w:t>
            </w:r>
          </w:p>
        </w:tc>
        <w:tc>
          <w:tcPr>
            <w:tcW w:w="1484" w:type="dxa"/>
            <w:shd w:val="clear" w:color="auto" w:fill="BFBFBF"/>
            <w:vAlign w:val="bottom"/>
          </w:tcPr>
          <w:p w14:paraId="7EA3ECFC" w14:textId="77777777"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w:t>
            </w:r>
          </w:p>
        </w:tc>
        <w:tc>
          <w:tcPr>
            <w:tcW w:w="720" w:type="dxa"/>
            <w:shd w:val="clear" w:color="auto" w:fill="BFBFBF"/>
            <w:vAlign w:val="bottom"/>
          </w:tcPr>
          <w:p w14:paraId="71C78D89" w14:textId="77777777"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766" w:type="dxa"/>
            <w:shd w:val="clear" w:color="auto" w:fill="BFBFBF"/>
            <w:vAlign w:val="bottom"/>
          </w:tcPr>
          <w:p w14:paraId="0F8DA2B4" w14:textId="77777777"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too</w:t>
            </w:r>
          </w:p>
        </w:tc>
        <w:tc>
          <w:tcPr>
            <w:tcW w:w="944" w:type="dxa"/>
            <w:shd w:val="clear" w:color="auto" w:fill="BFBFBF"/>
            <w:vAlign w:val="bottom"/>
          </w:tcPr>
          <w:p w14:paraId="47A79674" w14:textId="77777777"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at all</w:t>
            </w:r>
          </w:p>
        </w:tc>
        <w:tc>
          <w:tcPr>
            <w:tcW w:w="984" w:type="dxa"/>
            <w:vMerge/>
            <w:shd w:val="clear" w:color="auto" w:fill="BFBFBF"/>
            <w:vAlign w:val="bottom"/>
          </w:tcPr>
          <w:p w14:paraId="0343A96D"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76" w:type="dxa"/>
            <w:vMerge/>
            <w:shd w:val="clear" w:color="auto" w:fill="BFBFBF"/>
            <w:vAlign w:val="bottom"/>
          </w:tcPr>
          <w:p w14:paraId="55C7606F"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14:paraId="36460831" w14:textId="77777777" w:rsidTr="00D44F93">
        <w:trPr>
          <w:jc w:val="center"/>
        </w:trPr>
        <w:tc>
          <w:tcPr>
            <w:tcW w:w="2049" w:type="dxa"/>
          </w:tcPr>
          <w:p w14:paraId="04CBCFB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93" w:type="dxa"/>
          </w:tcPr>
          <w:p w14:paraId="19EBAD5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95</w:t>
            </w:r>
          </w:p>
        </w:tc>
        <w:tc>
          <w:tcPr>
            <w:tcW w:w="856" w:type="dxa"/>
          </w:tcPr>
          <w:p w14:paraId="0166B07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75</w:t>
            </w:r>
          </w:p>
        </w:tc>
        <w:tc>
          <w:tcPr>
            <w:tcW w:w="1484" w:type="dxa"/>
          </w:tcPr>
          <w:p w14:paraId="5B8D6DD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720" w:type="dxa"/>
          </w:tcPr>
          <w:p w14:paraId="5BBCE24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766" w:type="dxa"/>
          </w:tcPr>
          <w:p w14:paraId="784169B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44" w:type="dxa"/>
          </w:tcPr>
          <w:p w14:paraId="0080E2C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84" w:type="dxa"/>
          </w:tcPr>
          <w:p w14:paraId="6B89A62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76" w:type="dxa"/>
          </w:tcPr>
          <w:p w14:paraId="1AB8955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5F4AB5E6" w14:textId="77777777" w:rsidTr="00D44F93">
        <w:trPr>
          <w:jc w:val="center"/>
        </w:trPr>
        <w:tc>
          <w:tcPr>
            <w:tcW w:w="2049" w:type="dxa"/>
          </w:tcPr>
          <w:p w14:paraId="37B514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93" w:type="dxa"/>
          </w:tcPr>
          <w:p w14:paraId="38E4E2E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94</w:t>
            </w:r>
          </w:p>
        </w:tc>
        <w:tc>
          <w:tcPr>
            <w:tcW w:w="856" w:type="dxa"/>
          </w:tcPr>
          <w:p w14:paraId="3FE20BF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68</w:t>
            </w:r>
          </w:p>
        </w:tc>
        <w:tc>
          <w:tcPr>
            <w:tcW w:w="1484" w:type="dxa"/>
          </w:tcPr>
          <w:p w14:paraId="5DF1DE3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720" w:type="dxa"/>
          </w:tcPr>
          <w:p w14:paraId="22E6DBD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766" w:type="dxa"/>
          </w:tcPr>
          <w:p w14:paraId="0D8D9F1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44" w:type="dxa"/>
          </w:tcPr>
          <w:p w14:paraId="0D1D7EE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84" w:type="dxa"/>
          </w:tcPr>
          <w:p w14:paraId="3F9AA20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76" w:type="dxa"/>
          </w:tcPr>
          <w:p w14:paraId="2A46201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5418E614" w14:textId="77777777" w:rsidTr="00D44F93">
        <w:trPr>
          <w:jc w:val="center"/>
        </w:trPr>
        <w:tc>
          <w:tcPr>
            <w:tcW w:w="2049" w:type="dxa"/>
          </w:tcPr>
          <w:p w14:paraId="50312FB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93" w:type="dxa"/>
          </w:tcPr>
          <w:p w14:paraId="09FF6BC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96</w:t>
            </w:r>
          </w:p>
        </w:tc>
        <w:tc>
          <w:tcPr>
            <w:tcW w:w="856" w:type="dxa"/>
          </w:tcPr>
          <w:p w14:paraId="26D74A6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82</w:t>
            </w:r>
          </w:p>
        </w:tc>
        <w:tc>
          <w:tcPr>
            <w:tcW w:w="1484" w:type="dxa"/>
          </w:tcPr>
          <w:p w14:paraId="2C4EFED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720" w:type="dxa"/>
          </w:tcPr>
          <w:p w14:paraId="6D93E76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766" w:type="dxa"/>
          </w:tcPr>
          <w:p w14:paraId="5E2258E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44" w:type="dxa"/>
          </w:tcPr>
          <w:p w14:paraId="66BA609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84" w:type="dxa"/>
          </w:tcPr>
          <w:p w14:paraId="1717D77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76" w:type="dxa"/>
          </w:tcPr>
          <w:p w14:paraId="08B2F2C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74B5885F" w14:textId="77777777" w:rsidTr="00D44F93">
        <w:trPr>
          <w:jc w:val="center"/>
        </w:trPr>
        <w:tc>
          <w:tcPr>
            <w:tcW w:w="2049" w:type="dxa"/>
          </w:tcPr>
          <w:p w14:paraId="5A3F7E0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93" w:type="dxa"/>
          </w:tcPr>
          <w:p w14:paraId="50D2E0E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96</w:t>
            </w:r>
          </w:p>
        </w:tc>
        <w:tc>
          <w:tcPr>
            <w:tcW w:w="856" w:type="dxa"/>
          </w:tcPr>
          <w:p w14:paraId="450B029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82</w:t>
            </w:r>
          </w:p>
        </w:tc>
        <w:tc>
          <w:tcPr>
            <w:tcW w:w="1484" w:type="dxa"/>
          </w:tcPr>
          <w:p w14:paraId="5270352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720" w:type="dxa"/>
          </w:tcPr>
          <w:p w14:paraId="35B4C7A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766" w:type="dxa"/>
          </w:tcPr>
          <w:p w14:paraId="735C365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44" w:type="dxa"/>
          </w:tcPr>
          <w:p w14:paraId="339EB9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84" w:type="dxa"/>
          </w:tcPr>
          <w:p w14:paraId="6B31AA2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76" w:type="dxa"/>
          </w:tcPr>
          <w:p w14:paraId="6B59F26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5662C560" w14:textId="77777777" w:rsidTr="00D44F93">
        <w:trPr>
          <w:jc w:val="center"/>
        </w:trPr>
        <w:tc>
          <w:tcPr>
            <w:tcW w:w="2049" w:type="dxa"/>
          </w:tcPr>
          <w:p w14:paraId="733DA9C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93" w:type="dxa"/>
          </w:tcPr>
          <w:p w14:paraId="1FA8496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95</w:t>
            </w:r>
          </w:p>
        </w:tc>
        <w:tc>
          <w:tcPr>
            <w:tcW w:w="856" w:type="dxa"/>
          </w:tcPr>
          <w:p w14:paraId="1615FC1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86</w:t>
            </w:r>
          </w:p>
        </w:tc>
        <w:tc>
          <w:tcPr>
            <w:tcW w:w="1484" w:type="dxa"/>
          </w:tcPr>
          <w:p w14:paraId="647402B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720" w:type="dxa"/>
          </w:tcPr>
          <w:p w14:paraId="5199584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766" w:type="dxa"/>
          </w:tcPr>
          <w:p w14:paraId="02DCC3A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44" w:type="dxa"/>
          </w:tcPr>
          <w:p w14:paraId="6A49F2E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84" w:type="dxa"/>
          </w:tcPr>
          <w:p w14:paraId="31F81B4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76" w:type="dxa"/>
          </w:tcPr>
          <w:p w14:paraId="163A51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7C3E3DF" w14:textId="77777777" w:rsidTr="00D44F93">
        <w:trPr>
          <w:jc w:val="center"/>
        </w:trPr>
        <w:tc>
          <w:tcPr>
            <w:tcW w:w="2049" w:type="dxa"/>
          </w:tcPr>
          <w:p w14:paraId="263AE2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93" w:type="dxa"/>
          </w:tcPr>
          <w:p w14:paraId="3BFDB41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99</w:t>
            </w:r>
          </w:p>
        </w:tc>
        <w:tc>
          <w:tcPr>
            <w:tcW w:w="856" w:type="dxa"/>
          </w:tcPr>
          <w:p w14:paraId="0EF344E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78</w:t>
            </w:r>
          </w:p>
        </w:tc>
        <w:tc>
          <w:tcPr>
            <w:tcW w:w="1484" w:type="dxa"/>
          </w:tcPr>
          <w:p w14:paraId="25A81F2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720" w:type="dxa"/>
          </w:tcPr>
          <w:p w14:paraId="3DBEDF1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766" w:type="dxa"/>
          </w:tcPr>
          <w:p w14:paraId="5E819F1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44" w:type="dxa"/>
          </w:tcPr>
          <w:p w14:paraId="2DC038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84" w:type="dxa"/>
          </w:tcPr>
          <w:p w14:paraId="4256949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76" w:type="dxa"/>
          </w:tcPr>
          <w:p w14:paraId="0E8ECFB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CA6B988" w14:textId="77777777" w:rsidTr="00D44F93">
        <w:trPr>
          <w:jc w:val="center"/>
        </w:trPr>
        <w:tc>
          <w:tcPr>
            <w:tcW w:w="2049" w:type="dxa"/>
          </w:tcPr>
          <w:p w14:paraId="5109988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93" w:type="dxa"/>
          </w:tcPr>
          <w:p w14:paraId="782E88C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95</w:t>
            </w:r>
          </w:p>
        </w:tc>
        <w:tc>
          <w:tcPr>
            <w:tcW w:w="856" w:type="dxa"/>
          </w:tcPr>
          <w:p w14:paraId="2C422A8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73</w:t>
            </w:r>
          </w:p>
        </w:tc>
        <w:tc>
          <w:tcPr>
            <w:tcW w:w="1484" w:type="dxa"/>
          </w:tcPr>
          <w:p w14:paraId="0166A78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720" w:type="dxa"/>
          </w:tcPr>
          <w:p w14:paraId="5A34E29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766" w:type="dxa"/>
          </w:tcPr>
          <w:p w14:paraId="39E6B0A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44" w:type="dxa"/>
          </w:tcPr>
          <w:p w14:paraId="6214A3A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84" w:type="dxa"/>
          </w:tcPr>
          <w:p w14:paraId="4CD7307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76" w:type="dxa"/>
          </w:tcPr>
          <w:p w14:paraId="766ADCD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232894D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6E1B385" w14:textId="77777777" w:rsidR="007E2376" w:rsidRPr="00DE6C92" w:rsidRDefault="007E2376" w:rsidP="00EF10E1">
      <w:pPr>
        <w:ind w:left="720" w:hanging="675"/>
        <w:rPr>
          <w:rFonts w:ascii="Georgia" w:hAnsi="Georgia"/>
          <w:sz w:val="22"/>
          <w:szCs w:val="22"/>
        </w:rPr>
      </w:pPr>
      <w:r w:rsidRPr="00DE6C92">
        <w:rPr>
          <w:rFonts w:ascii="Georgia" w:hAnsi="Georgia"/>
          <w:sz w:val="22"/>
          <w:szCs w:val="22"/>
        </w:rPr>
        <w:t>71.</w:t>
      </w:r>
      <w:r w:rsidRPr="00DE6C92">
        <w:rPr>
          <w:rFonts w:ascii="Georgia" w:hAnsi="Georgia"/>
          <w:sz w:val="22"/>
          <w:szCs w:val="22"/>
        </w:rPr>
        <w:tab/>
        <w:t xml:space="preserve">How comfortable would you be if a child of yours married someone who (INSERT)? Would you be very comfortable, somewhat comfortable, not too comfortable or not at all comfortable? What about if a child of yours married someone who (INSERT)? </w:t>
      </w:r>
    </w:p>
    <w:p w14:paraId="7BB0EB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540"/>
        <w:rPr>
          <w:rFonts w:ascii="Georgia" w:hAnsi="Georgia"/>
          <w:sz w:val="22"/>
          <w:szCs w:val="22"/>
        </w:rPr>
      </w:pPr>
    </w:p>
    <w:p w14:paraId="4D54F1A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w:t>
      </w:r>
      <w:r w:rsidRPr="00DE6C92">
        <w:rPr>
          <w:rFonts w:ascii="Georgia" w:hAnsi="Georgia"/>
          <w:sz w:val="22"/>
          <w:szCs w:val="22"/>
        </w:rPr>
        <w:tab/>
        <w:t xml:space="preserve">is NOT (COUNTRY OF ORIGIN) </w:t>
      </w:r>
    </w:p>
    <w:tbl>
      <w:tblPr>
        <w:tblW w:w="10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5"/>
        <w:gridCol w:w="737"/>
        <w:gridCol w:w="810"/>
        <w:gridCol w:w="1440"/>
        <w:gridCol w:w="720"/>
        <w:gridCol w:w="725"/>
        <w:gridCol w:w="985"/>
        <w:gridCol w:w="1260"/>
        <w:gridCol w:w="900"/>
        <w:gridCol w:w="1236"/>
      </w:tblGrid>
      <w:tr w:rsidR="004D6E25" w:rsidRPr="00DE6C92" w14:paraId="354BB502" w14:textId="77777777" w:rsidTr="00CD2595">
        <w:trPr>
          <w:jc w:val="center"/>
        </w:trPr>
        <w:tc>
          <w:tcPr>
            <w:tcW w:w="1695" w:type="dxa"/>
            <w:vMerge w:val="restart"/>
            <w:shd w:val="clear" w:color="auto" w:fill="BFBFBF"/>
          </w:tcPr>
          <w:p w14:paraId="4EC8277A"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987" w:type="dxa"/>
            <w:gridSpan w:val="3"/>
            <w:shd w:val="clear" w:color="auto" w:fill="BFBFBF"/>
            <w:vAlign w:val="bottom"/>
          </w:tcPr>
          <w:p w14:paraId="6F9F64E9"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COMFORTABLE</w:t>
            </w:r>
          </w:p>
        </w:tc>
        <w:tc>
          <w:tcPr>
            <w:tcW w:w="2430" w:type="dxa"/>
            <w:gridSpan w:val="3"/>
            <w:shd w:val="clear" w:color="auto" w:fill="BFBFBF"/>
            <w:vAlign w:val="bottom"/>
          </w:tcPr>
          <w:p w14:paraId="50EF2692"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COMFORTABLE</w:t>
            </w:r>
          </w:p>
        </w:tc>
        <w:tc>
          <w:tcPr>
            <w:tcW w:w="1260" w:type="dxa"/>
            <w:vMerge w:val="restart"/>
            <w:shd w:val="clear" w:color="auto" w:fill="BFBFBF"/>
            <w:vAlign w:val="bottom"/>
          </w:tcPr>
          <w:p w14:paraId="01A7867C"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Depends</w:t>
            </w:r>
          </w:p>
        </w:tc>
        <w:tc>
          <w:tcPr>
            <w:tcW w:w="900" w:type="dxa"/>
            <w:vMerge w:val="restart"/>
            <w:shd w:val="clear" w:color="auto" w:fill="BFBFBF"/>
            <w:vAlign w:val="bottom"/>
          </w:tcPr>
          <w:p w14:paraId="12DEF58D"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236" w:type="dxa"/>
            <w:vMerge w:val="restart"/>
            <w:shd w:val="clear" w:color="auto" w:fill="BFBFBF"/>
            <w:vAlign w:val="bottom"/>
          </w:tcPr>
          <w:p w14:paraId="0E7EE60A"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925683" w:rsidRPr="00DE6C92" w14:paraId="55E15563" w14:textId="77777777" w:rsidTr="00925683">
        <w:trPr>
          <w:jc w:val="center"/>
        </w:trPr>
        <w:tc>
          <w:tcPr>
            <w:tcW w:w="1695" w:type="dxa"/>
            <w:vMerge/>
            <w:shd w:val="clear" w:color="auto" w:fill="BFBFBF"/>
          </w:tcPr>
          <w:p w14:paraId="346BE5BB"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37" w:type="dxa"/>
            <w:shd w:val="clear" w:color="auto" w:fill="BFBFBF"/>
            <w:vAlign w:val="bottom"/>
          </w:tcPr>
          <w:p w14:paraId="2A590A85" w14:textId="77777777"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810" w:type="dxa"/>
            <w:shd w:val="clear" w:color="auto" w:fill="BFBFBF"/>
            <w:vAlign w:val="bottom"/>
          </w:tcPr>
          <w:p w14:paraId="34F54867" w14:textId="77777777"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w:t>
            </w:r>
          </w:p>
        </w:tc>
        <w:tc>
          <w:tcPr>
            <w:tcW w:w="1440" w:type="dxa"/>
            <w:shd w:val="clear" w:color="auto" w:fill="BFBFBF"/>
            <w:vAlign w:val="bottom"/>
          </w:tcPr>
          <w:p w14:paraId="40E75C77" w14:textId="77777777"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w:t>
            </w:r>
          </w:p>
        </w:tc>
        <w:tc>
          <w:tcPr>
            <w:tcW w:w="720" w:type="dxa"/>
            <w:shd w:val="clear" w:color="auto" w:fill="BFBFBF"/>
            <w:vAlign w:val="bottom"/>
          </w:tcPr>
          <w:p w14:paraId="06D3168A" w14:textId="77777777"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725" w:type="dxa"/>
            <w:shd w:val="clear" w:color="auto" w:fill="BFBFBF"/>
            <w:vAlign w:val="bottom"/>
          </w:tcPr>
          <w:p w14:paraId="6B146B12" w14:textId="77777777"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too</w:t>
            </w:r>
          </w:p>
        </w:tc>
        <w:tc>
          <w:tcPr>
            <w:tcW w:w="985" w:type="dxa"/>
            <w:shd w:val="clear" w:color="auto" w:fill="BFBFBF"/>
            <w:vAlign w:val="bottom"/>
          </w:tcPr>
          <w:p w14:paraId="095C818F" w14:textId="77777777"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at all</w:t>
            </w:r>
          </w:p>
        </w:tc>
        <w:tc>
          <w:tcPr>
            <w:tcW w:w="1260" w:type="dxa"/>
            <w:vMerge/>
            <w:shd w:val="clear" w:color="auto" w:fill="BFBFBF"/>
          </w:tcPr>
          <w:p w14:paraId="3CE313B5"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00" w:type="dxa"/>
            <w:vMerge/>
            <w:shd w:val="clear" w:color="auto" w:fill="BFBFBF"/>
            <w:vAlign w:val="bottom"/>
          </w:tcPr>
          <w:p w14:paraId="6E77C88A"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36" w:type="dxa"/>
            <w:vMerge/>
            <w:shd w:val="clear" w:color="auto" w:fill="BFBFBF"/>
            <w:vAlign w:val="bottom"/>
          </w:tcPr>
          <w:p w14:paraId="04554268"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14:paraId="6CC35112" w14:textId="77777777" w:rsidTr="00925683">
        <w:trPr>
          <w:jc w:val="center"/>
        </w:trPr>
        <w:tc>
          <w:tcPr>
            <w:tcW w:w="1695" w:type="dxa"/>
          </w:tcPr>
          <w:p w14:paraId="4095AD5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37" w:type="dxa"/>
          </w:tcPr>
          <w:p w14:paraId="49282F3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87</w:t>
            </w:r>
          </w:p>
        </w:tc>
        <w:tc>
          <w:tcPr>
            <w:tcW w:w="810" w:type="dxa"/>
          </w:tcPr>
          <w:p w14:paraId="25A8ECF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65</w:t>
            </w:r>
          </w:p>
        </w:tc>
        <w:tc>
          <w:tcPr>
            <w:tcW w:w="1440" w:type="dxa"/>
          </w:tcPr>
          <w:p w14:paraId="5C975CE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720" w:type="dxa"/>
          </w:tcPr>
          <w:p w14:paraId="35D2F07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725" w:type="dxa"/>
          </w:tcPr>
          <w:p w14:paraId="785FDF1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85" w:type="dxa"/>
          </w:tcPr>
          <w:p w14:paraId="10FD873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60" w:type="dxa"/>
          </w:tcPr>
          <w:p w14:paraId="6938FC2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00" w:type="dxa"/>
          </w:tcPr>
          <w:p w14:paraId="4A2E66B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36" w:type="dxa"/>
          </w:tcPr>
          <w:p w14:paraId="71267E2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47977651" w14:textId="77777777" w:rsidTr="00925683">
        <w:trPr>
          <w:jc w:val="center"/>
        </w:trPr>
        <w:tc>
          <w:tcPr>
            <w:tcW w:w="1695" w:type="dxa"/>
          </w:tcPr>
          <w:p w14:paraId="1C0A1FB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37" w:type="dxa"/>
          </w:tcPr>
          <w:p w14:paraId="4B708DC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90</w:t>
            </w:r>
          </w:p>
        </w:tc>
        <w:tc>
          <w:tcPr>
            <w:tcW w:w="810" w:type="dxa"/>
          </w:tcPr>
          <w:p w14:paraId="37FB9EE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74</w:t>
            </w:r>
          </w:p>
        </w:tc>
        <w:tc>
          <w:tcPr>
            <w:tcW w:w="1440" w:type="dxa"/>
          </w:tcPr>
          <w:p w14:paraId="4B0CB43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720" w:type="dxa"/>
          </w:tcPr>
          <w:p w14:paraId="4169FB0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725" w:type="dxa"/>
          </w:tcPr>
          <w:p w14:paraId="19CFB74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85" w:type="dxa"/>
          </w:tcPr>
          <w:p w14:paraId="50B6C4B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60" w:type="dxa"/>
          </w:tcPr>
          <w:p w14:paraId="0EA52A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00" w:type="dxa"/>
          </w:tcPr>
          <w:p w14:paraId="714EB7D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36" w:type="dxa"/>
          </w:tcPr>
          <w:p w14:paraId="73EF8A3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69F3B9D9" w14:textId="77777777" w:rsidTr="00925683">
        <w:trPr>
          <w:jc w:val="center"/>
        </w:trPr>
        <w:tc>
          <w:tcPr>
            <w:tcW w:w="1695" w:type="dxa"/>
          </w:tcPr>
          <w:p w14:paraId="18A2DCC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37" w:type="dxa"/>
          </w:tcPr>
          <w:p w14:paraId="3AFC0EC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84</w:t>
            </w:r>
          </w:p>
        </w:tc>
        <w:tc>
          <w:tcPr>
            <w:tcW w:w="810" w:type="dxa"/>
          </w:tcPr>
          <w:p w14:paraId="72D02F1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c>
          <w:tcPr>
            <w:tcW w:w="1440" w:type="dxa"/>
          </w:tcPr>
          <w:p w14:paraId="37AAE7F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720" w:type="dxa"/>
          </w:tcPr>
          <w:p w14:paraId="3292809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725" w:type="dxa"/>
          </w:tcPr>
          <w:p w14:paraId="395C1D1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85" w:type="dxa"/>
          </w:tcPr>
          <w:p w14:paraId="1DD4B4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60" w:type="dxa"/>
          </w:tcPr>
          <w:p w14:paraId="042FA87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00" w:type="dxa"/>
          </w:tcPr>
          <w:p w14:paraId="335DFE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36" w:type="dxa"/>
          </w:tcPr>
          <w:p w14:paraId="37EBBE6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24D606BA" w14:textId="77777777" w:rsidTr="00925683">
        <w:trPr>
          <w:jc w:val="center"/>
        </w:trPr>
        <w:tc>
          <w:tcPr>
            <w:tcW w:w="1695" w:type="dxa"/>
          </w:tcPr>
          <w:p w14:paraId="462DAA8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37" w:type="dxa"/>
          </w:tcPr>
          <w:p w14:paraId="60F3B7B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84</w:t>
            </w:r>
          </w:p>
        </w:tc>
        <w:tc>
          <w:tcPr>
            <w:tcW w:w="810" w:type="dxa"/>
          </w:tcPr>
          <w:p w14:paraId="00DBA39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440" w:type="dxa"/>
          </w:tcPr>
          <w:p w14:paraId="051F0BC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720" w:type="dxa"/>
          </w:tcPr>
          <w:p w14:paraId="1314A9A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725" w:type="dxa"/>
          </w:tcPr>
          <w:p w14:paraId="1ABDBD3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85" w:type="dxa"/>
          </w:tcPr>
          <w:p w14:paraId="7C10314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60" w:type="dxa"/>
          </w:tcPr>
          <w:p w14:paraId="1440A9A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00" w:type="dxa"/>
          </w:tcPr>
          <w:p w14:paraId="0FB9FCA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36" w:type="dxa"/>
          </w:tcPr>
          <w:p w14:paraId="6D1DA1D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88DF373" w14:textId="77777777" w:rsidTr="00925683">
        <w:trPr>
          <w:jc w:val="center"/>
        </w:trPr>
        <w:tc>
          <w:tcPr>
            <w:tcW w:w="1695" w:type="dxa"/>
          </w:tcPr>
          <w:p w14:paraId="41CCD6C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37" w:type="dxa"/>
          </w:tcPr>
          <w:p w14:paraId="6A58558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86</w:t>
            </w:r>
          </w:p>
        </w:tc>
        <w:tc>
          <w:tcPr>
            <w:tcW w:w="810" w:type="dxa"/>
          </w:tcPr>
          <w:p w14:paraId="59D5EF9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57</w:t>
            </w:r>
          </w:p>
        </w:tc>
        <w:tc>
          <w:tcPr>
            <w:tcW w:w="1440" w:type="dxa"/>
          </w:tcPr>
          <w:p w14:paraId="7F553BA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720" w:type="dxa"/>
          </w:tcPr>
          <w:p w14:paraId="03DDB68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725" w:type="dxa"/>
          </w:tcPr>
          <w:p w14:paraId="6BAF480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85" w:type="dxa"/>
          </w:tcPr>
          <w:p w14:paraId="3E6C2F1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60" w:type="dxa"/>
          </w:tcPr>
          <w:p w14:paraId="575704F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00" w:type="dxa"/>
          </w:tcPr>
          <w:p w14:paraId="4066EE8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36" w:type="dxa"/>
          </w:tcPr>
          <w:p w14:paraId="47DA30C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5808EEDC" w14:textId="77777777" w:rsidTr="00925683">
        <w:trPr>
          <w:jc w:val="center"/>
        </w:trPr>
        <w:tc>
          <w:tcPr>
            <w:tcW w:w="1695" w:type="dxa"/>
          </w:tcPr>
          <w:p w14:paraId="18C13C4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37" w:type="dxa"/>
          </w:tcPr>
          <w:p w14:paraId="483122F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85</w:t>
            </w:r>
          </w:p>
        </w:tc>
        <w:tc>
          <w:tcPr>
            <w:tcW w:w="810" w:type="dxa"/>
          </w:tcPr>
          <w:p w14:paraId="20163A2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440" w:type="dxa"/>
          </w:tcPr>
          <w:p w14:paraId="0FC2231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720" w:type="dxa"/>
          </w:tcPr>
          <w:p w14:paraId="25C90E4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725" w:type="dxa"/>
          </w:tcPr>
          <w:p w14:paraId="2D35D3B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85" w:type="dxa"/>
          </w:tcPr>
          <w:p w14:paraId="050730F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60" w:type="dxa"/>
          </w:tcPr>
          <w:p w14:paraId="7FEDB99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00" w:type="dxa"/>
          </w:tcPr>
          <w:p w14:paraId="5DF58B2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36" w:type="dxa"/>
          </w:tcPr>
          <w:p w14:paraId="2FE7508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9598843" w14:textId="77777777" w:rsidTr="00925683">
        <w:trPr>
          <w:jc w:val="center"/>
        </w:trPr>
        <w:tc>
          <w:tcPr>
            <w:tcW w:w="1695" w:type="dxa"/>
          </w:tcPr>
          <w:p w14:paraId="69C041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37" w:type="dxa"/>
          </w:tcPr>
          <w:p w14:paraId="0F8B212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88</w:t>
            </w:r>
          </w:p>
        </w:tc>
        <w:tc>
          <w:tcPr>
            <w:tcW w:w="810" w:type="dxa"/>
          </w:tcPr>
          <w:p w14:paraId="6783A1D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72</w:t>
            </w:r>
          </w:p>
        </w:tc>
        <w:tc>
          <w:tcPr>
            <w:tcW w:w="1440" w:type="dxa"/>
          </w:tcPr>
          <w:p w14:paraId="3FE3C82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720" w:type="dxa"/>
          </w:tcPr>
          <w:p w14:paraId="2082A2B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725" w:type="dxa"/>
          </w:tcPr>
          <w:p w14:paraId="4EA812F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85" w:type="dxa"/>
          </w:tcPr>
          <w:p w14:paraId="20EBEC6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60" w:type="dxa"/>
          </w:tcPr>
          <w:p w14:paraId="15D8725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00" w:type="dxa"/>
          </w:tcPr>
          <w:p w14:paraId="2BA6A44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36" w:type="dxa"/>
          </w:tcPr>
          <w:p w14:paraId="32F8441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7ACD64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540"/>
        <w:rPr>
          <w:rFonts w:ascii="Georgia" w:hAnsi="Georgia"/>
          <w:sz w:val="22"/>
          <w:szCs w:val="22"/>
        </w:rPr>
      </w:pPr>
    </w:p>
    <w:p w14:paraId="34A7C7BA" w14:textId="77777777" w:rsidR="00D44F93"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14:paraId="23A5FC9E" w14:textId="77777777" w:rsidR="00D44F93" w:rsidRDefault="00D44F93">
      <w:pPr>
        <w:rPr>
          <w:rFonts w:ascii="Georgia" w:hAnsi="Georgia"/>
          <w:sz w:val="22"/>
          <w:szCs w:val="22"/>
        </w:rPr>
      </w:pPr>
      <w:r>
        <w:rPr>
          <w:rFonts w:ascii="Georgia" w:hAnsi="Georgia"/>
          <w:sz w:val="22"/>
          <w:szCs w:val="22"/>
        </w:rPr>
        <w:br w:type="page"/>
      </w:r>
    </w:p>
    <w:p w14:paraId="31D90F4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b.</w:t>
      </w:r>
      <w:r w:rsidRPr="00DE6C92">
        <w:rPr>
          <w:rFonts w:ascii="Georgia" w:hAnsi="Georgia"/>
          <w:sz w:val="22"/>
          <w:szCs w:val="22"/>
        </w:rPr>
        <w:tab/>
        <w:t xml:space="preserve">is (HISPANIC/LATINO) but NOT (COUNTRY OF ORIGIN) </w:t>
      </w:r>
    </w:p>
    <w:tbl>
      <w:tblPr>
        <w:tblW w:w="10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5"/>
        <w:gridCol w:w="782"/>
        <w:gridCol w:w="810"/>
        <w:gridCol w:w="1440"/>
        <w:gridCol w:w="720"/>
        <w:gridCol w:w="680"/>
        <w:gridCol w:w="940"/>
        <w:gridCol w:w="1260"/>
        <w:gridCol w:w="900"/>
        <w:gridCol w:w="1170"/>
      </w:tblGrid>
      <w:tr w:rsidR="004D6E25" w:rsidRPr="00DE6C92" w14:paraId="38828195" w14:textId="77777777" w:rsidTr="00CD2595">
        <w:trPr>
          <w:jc w:val="center"/>
        </w:trPr>
        <w:tc>
          <w:tcPr>
            <w:tcW w:w="1695" w:type="dxa"/>
            <w:vMerge w:val="restart"/>
            <w:shd w:val="clear" w:color="auto" w:fill="BFBFBF"/>
          </w:tcPr>
          <w:p w14:paraId="6F2B83AF"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032" w:type="dxa"/>
            <w:gridSpan w:val="3"/>
            <w:shd w:val="clear" w:color="auto" w:fill="BFBFBF"/>
            <w:vAlign w:val="bottom"/>
          </w:tcPr>
          <w:p w14:paraId="7367C48F"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COMFORTABLE</w:t>
            </w:r>
          </w:p>
        </w:tc>
        <w:tc>
          <w:tcPr>
            <w:tcW w:w="2340" w:type="dxa"/>
            <w:gridSpan w:val="3"/>
            <w:shd w:val="clear" w:color="auto" w:fill="BFBFBF"/>
            <w:vAlign w:val="bottom"/>
          </w:tcPr>
          <w:p w14:paraId="6EECA90B" w14:textId="77777777"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COMFORTABLE</w:t>
            </w:r>
          </w:p>
        </w:tc>
        <w:tc>
          <w:tcPr>
            <w:tcW w:w="1260" w:type="dxa"/>
            <w:vMerge w:val="restart"/>
            <w:shd w:val="clear" w:color="auto" w:fill="BFBFBF"/>
            <w:vAlign w:val="bottom"/>
          </w:tcPr>
          <w:p w14:paraId="081DF805"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Depends</w:t>
            </w:r>
          </w:p>
        </w:tc>
        <w:tc>
          <w:tcPr>
            <w:tcW w:w="900" w:type="dxa"/>
            <w:vMerge w:val="restart"/>
            <w:shd w:val="clear" w:color="auto" w:fill="BFBFBF"/>
            <w:vAlign w:val="bottom"/>
          </w:tcPr>
          <w:p w14:paraId="00C09663"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70" w:type="dxa"/>
            <w:vMerge w:val="restart"/>
            <w:shd w:val="clear" w:color="auto" w:fill="BFBFBF"/>
            <w:vAlign w:val="bottom"/>
          </w:tcPr>
          <w:p w14:paraId="7755FAC6"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925683" w:rsidRPr="00DE6C92" w14:paraId="71F55A04" w14:textId="77777777" w:rsidTr="00925683">
        <w:trPr>
          <w:jc w:val="center"/>
        </w:trPr>
        <w:tc>
          <w:tcPr>
            <w:tcW w:w="1695" w:type="dxa"/>
            <w:vMerge/>
            <w:shd w:val="clear" w:color="auto" w:fill="BFBFBF"/>
          </w:tcPr>
          <w:p w14:paraId="01B1F5B1"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82" w:type="dxa"/>
            <w:shd w:val="clear" w:color="auto" w:fill="BFBFBF"/>
            <w:vAlign w:val="bottom"/>
          </w:tcPr>
          <w:p w14:paraId="232B427F" w14:textId="77777777"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810" w:type="dxa"/>
            <w:shd w:val="clear" w:color="auto" w:fill="BFBFBF"/>
            <w:vAlign w:val="bottom"/>
          </w:tcPr>
          <w:p w14:paraId="4DA2C8A5" w14:textId="77777777"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w:t>
            </w:r>
          </w:p>
        </w:tc>
        <w:tc>
          <w:tcPr>
            <w:tcW w:w="1440" w:type="dxa"/>
            <w:shd w:val="clear" w:color="auto" w:fill="BFBFBF"/>
            <w:vAlign w:val="bottom"/>
          </w:tcPr>
          <w:p w14:paraId="78F84FDC" w14:textId="77777777"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w:t>
            </w:r>
          </w:p>
        </w:tc>
        <w:tc>
          <w:tcPr>
            <w:tcW w:w="720" w:type="dxa"/>
            <w:shd w:val="clear" w:color="auto" w:fill="BFBFBF"/>
            <w:vAlign w:val="bottom"/>
          </w:tcPr>
          <w:p w14:paraId="691C96AB" w14:textId="77777777"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680" w:type="dxa"/>
            <w:shd w:val="clear" w:color="auto" w:fill="BFBFBF"/>
            <w:vAlign w:val="bottom"/>
          </w:tcPr>
          <w:p w14:paraId="08CCFFC2" w14:textId="77777777"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too</w:t>
            </w:r>
          </w:p>
        </w:tc>
        <w:tc>
          <w:tcPr>
            <w:tcW w:w="940" w:type="dxa"/>
            <w:shd w:val="clear" w:color="auto" w:fill="BFBFBF"/>
            <w:vAlign w:val="bottom"/>
          </w:tcPr>
          <w:p w14:paraId="3B7C5C97" w14:textId="77777777"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at all</w:t>
            </w:r>
          </w:p>
        </w:tc>
        <w:tc>
          <w:tcPr>
            <w:tcW w:w="1260" w:type="dxa"/>
            <w:vMerge/>
            <w:shd w:val="clear" w:color="auto" w:fill="BFBFBF"/>
          </w:tcPr>
          <w:p w14:paraId="2CF8DFA7"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00" w:type="dxa"/>
            <w:vMerge/>
            <w:shd w:val="clear" w:color="auto" w:fill="BFBFBF"/>
            <w:vAlign w:val="bottom"/>
          </w:tcPr>
          <w:p w14:paraId="62A8D87E"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70" w:type="dxa"/>
            <w:vMerge/>
            <w:shd w:val="clear" w:color="auto" w:fill="BFBFBF"/>
            <w:vAlign w:val="bottom"/>
          </w:tcPr>
          <w:p w14:paraId="028636EA"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14:paraId="55777A2B" w14:textId="77777777" w:rsidTr="00925683">
        <w:trPr>
          <w:jc w:val="center"/>
        </w:trPr>
        <w:tc>
          <w:tcPr>
            <w:tcW w:w="1695" w:type="dxa"/>
          </w:tcPr>
          <w:p w14:paraId="6C8B2F5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82" w:type="dxa"/>
          </w:tcPr>
          <w:p w14:paraId="32A3C59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87</w:t>
            </w:r>
          </w:p>
        </w:tc>
        <w:tc>
          <w:tcPr>
            <w:tcW w:w="810" w:type="dxa"/>
          </w:tcPr>
          <w:p w14:paraId="4FE0197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64</w:t>
            </w:r>
          </w:p>
        </w:tc>
        <w:tc>
          <w:tcPr>
            <w:tcW w:w="1440" w:type="dxa"/>
          </w:tcPr>
          <w:p w14:paraId="633E658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720" w:type="dxa"/>
          </w:tcPr>
          <w:p w14:paraId="6BCA418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680" w:type="dxa"/>
          </w:tcPr>
          <w:p w14:paraId="49402B6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40" w:type="dxa"/>
          </w:tcPr>
          <w:p w14:paraId="3DCD44E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60" w:type="dxa"/>
          </w:tcPr>
          <w:p w14:paraId="06D9979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00" w:type="dxa"/>
          </w:tcPr>
          <w:p w14:paraId="6498E90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70" w:type="dxa"/>
          </w:tcPr>
          <w:p w14:paraId="59315AD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1F7A8F49" w14:textId="77777777" w:rsidTr="00925683">
        <w:trPr>
          <w:jc w:val="center"/>
        </w:trPr>
        <w:tc>
          <w:tcPr>
            <w:tcW w:w="1695" w:type="dxa"/>
          </w:tcPr>
          <w:p w14:paraId="6396B21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82" w:type="dxa"/>
          </w:tcPr>
          <w:p w14:paraId="273A05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90</w:t>
            </w:r>
          </w:p>
        </w:tc>
        <w:tc>
          <w:tcPr>
            <w:tcW w:w="810" w:type="dxa"/>
          </w:tcPr>
          <w:p w14:paraId="78040C7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75</w:t>
            </w:r>
          </w:p>
        </w:tc>
        <w:tc>
          <w:tcPr>
            <w:tcW w:w="1440" w:type="dxa"/>
          </w:tcPr>
          <w:p w14:paraId="4E5EA6A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720" w:type="dxa"/>
          </w:tcPr>
          <w:p w14:paraId="202CB09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680" w:type="dxa"/>
          </w:tcPr>
          <w:p w14:paraId="6D7F226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40" w:type="dxa"/>
          </w:tcPr>
          <w:p w14:paraId="41571D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60" w:type="dxa"/>
          </w:tcPr>
          <w:p w14:paraId="4605943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00" w:type="dxa"/>
          </w:tcPr>
          <w:p w14:paraId="5F13ED4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70" w:type="dxa"/>
          </w:tcPr>
          <w:p w14:paraId="1A829AD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7735E68E" w14:textId="77777777" w:rsidTr="00925683">
        <w:trPr>
          <w:jc w:val="center"/>
        </w:trPr>
        <w:tc>
          <w:tcPr>
            <w:tcW w:w="1695" w:type="dxa"/>
          </w:tcPr>
          <w:p w14:paraId="3BD795F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82" w:type="dxa"/>
          </w:tcPr>
          <w:p w14:paraId="58A0481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84</w:t>
            </w:r>
          </w:p>
        </w:tc>
        <w:tc>
          <w:tcPr>
            <w:tcW w:w="810" w:type="dxa"/>
          </w:tcPr>
          <w:p w14:paraId="17FB93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440" w:type="dxa"/>
          </w:tcPr>
          <w:p w14:paraId="295B03B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720" w:type="dxa"/>
          </w:tcPr>
          <w:p w14:paraId="23AB66B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680" w:type="dxa"/>
          </w:tcPr>
          <w:p w14:paraId="01905A6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40" w:type="dxa"/>
          </w:tcPr>
          <w:p w14:paraId="19E874F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60" w:type="dxa"/>
          </w:tcPr>
          <w:p w14:paraId="05DCCC6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00" w:type="dxa"/>
          </w:tcPr>
          <w:p w14:paraId="029A5D2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70" w:type="dxa"/>
          </w:tcPr>
          <w:p w14:paraId="76F384A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2897EFEA" w14:textId="77777777" w:rsidTr="00925683">
        <w:trPr>
          <w:jc w:val="center"/>
        </w:trPr>
        <w:tc>
          <w:tcPr>
            <w:tcW w:w="1695" w:type="dxa"/>
          </w:tcPr>
          <w:p w14:paraId="69DADEE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82" w:type="dxa"/>
          </w:tcPr>
          <w:p w14:paraId="0CA7285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85</w:t>
            </w:r>
          </w:p>
        </w:tc>
        <w:tc>
          <w:tcPr>
            <w:tcW w:w="810" w:type="dxa"/>
          </w:tcPr>
          <w:p w14:paraId="03C3E10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440" w:type="dxa"/>
          </w:tcPr>
          <w:p w14:paraId="0C9BDB2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720" w:type="dxa"/>
          </w:tcPr>
          <w:p w14:paraId="523411D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680" w:type="dxa"/>
          </w:tcPr>
          <w:p w14:paraId="329CF2F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40" w:type="dxa"/>
          </w:tcPr>
          <w:p w14:paraId="4A21DEB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60" w:type="dxa"/>
          </w:tcPr>
          <w:p w14:paraId="106A35C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00" w:type="dxa"/>
          </w:tcPr>
          <w:p w14:paraId="559CD8B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70" w:type="dxa"/>
          </w:tcPr>
          <w:p w14:paraId="7D33001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E1B8F4D" w14:textId="77777777" w:rsidTr="00925683">
        <w:trPr>
          <w:jc w:val="center"/>
        </w:trPr>
        <w:tc>
          <w:tcPr>
            <w:tcW w:w="1695" w:type="dxa"/>
          </w:tcPr>
          <w:p w14:paraId="67DBB14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82" w:type="dxa"/>
          </w:tcPr>
          <w:p w14:paraId="722C153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86</w:t>
            </w:r>
          </w:p>
        </w:tc>
        <w:tc>
          <w:tcPr>
            <w:tcW w:w="810" w:type="dxa"/>
          </w:tcPr>
          <w:p w14:paraId="203753A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440" w:type="dxa"/>
          </w:tcPr>
          <w:p w14:paraId="058FD6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720" w:type="dxa"/>
          </w:tcPr>
          <w:p w14:paraId="7A3225B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680" w:type="dxa"/>
          </w:tcPr>
          <w:p w14:paraId="70DE94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40" w:type="dxa"/>
          </w:tcPr>
          <w:p w14:paraId="25F418C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60" w:type="dxa"/>
          </w:tcPr>
          <w:p w14:paraId="2066F37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00" w:type="dxa"/>
          </w:tcPr>
          <w:p w14:paraId="2896008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70" w:type="dxa"/>
          </w:tcPr>
          <w:p w14:paraId="1D9F2A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B2E024C" w14:textId="77777777" w:rsidTr="00925683">
        <w:trPr>
          <w:jc w:val="center"/>
        </w:trPr>
        <w:tc>
          <w:tcPr>
            <w:tcW w:w="1695" w:type="dxa"/>
          </w:tcPr>
          <w:p w14:paraId="0255717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82" w:type="dxa"/>
          </w:tcPr>
          <w:p w14:paraId="22EF8D4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84</w:t>
            </w:r>
          </w:p>
        </w:tc>
        <w:tc>
          <w:tcPr>
            <w:tcW w:w="810" w:type="dxa"/>
          </w:tcPr>
          <w:p w14:paraId="5B0B672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440" w:type="dxa"/>
          </w:tcPr>
          <w:p w14:paraId="5F8076B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720" w:type="dxa"/>
          </w:tcPr>
          <w:p w14:paraId="5E58265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680" w:type="dxa"/>
          </w:tcPr>
          <w:p w14:paraId="76C4F20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40" w:type="dxa"/>
          </w:tcPr>
          <w:p w14:paraId="7C872AB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60" w:type="dxa"/>
          </w:tcPr>
          <w:p w14:paraId="687DFB9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00" w:type="dxa"/>
          </w:tcPr>
          <w:p w14:paraId="442A366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170" w:type="dxa"/>
          </w:tcPr>
          <w:p w14:paraId="2276307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FF5D6E3" w14:textId="77777777" w:rsidTr="00925683">
        <w:trPr>
          <w:jc w:val="center"/>
        </w:trPr>
        <w:tc>
          <w:tcPr>
            <w:tcW w:w="1695" w:type="dxa"/>
          </w:tcPr>
          <w:p w14:paraId="1F1AF8E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82" w:type="dxa"/>
          </w:tcPr>
          <w:p w14:paraId="68CA65F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90</w:t>
            </w:r>
          </w:p>
        </w:tc>
        <w:tc>
          <w:tcPr>
            <w:tcW w:w="810" w:type="dxa"/>
          </w:tcPr>
          <w:p w14:paraId="37B799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72</w:t>
            </w:r>
          </w:p>
        </w:tc>
        <w:tc>
          <w:tcPr>
            <w:tcW w:w="1440" w:type="dxa"/>
          </w:tcPr>
          <w:p w14:paraId="1978DCB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720" w:type="dxa"/>
          </w:tcPr>
          <w:p w14:paraId="4CB7949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680" w:type="dxa"/>
          </w:tcPr>
          <w:p w14:paraId="39CC75B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40" w:type="dxa"/>
          </w:tcPr>
          <w:p w14:paraId="73CBE56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60" w:type="dxa"/>
          </w:tcPr>
          <w:p w14:paraId="702CCC6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00" w:type="dxa"/>
          </w:tcPr>
          <w:p w14:paraId="01A979F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70" w:type="dxa"/>
          </w:tcPr>
          <w:p w14:paraId="5DB97CC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05417E9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3CA1015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c.</w:t>
      </w:r>
      <w:r w:rsidRPr="00DE6C92">
        <w:rPr>
          <w:rFonts w:ascii="Georgia" w:hAnsi="Georgia"/>
          <w:sz w:val="22"/>
          <w:szCs w:val="22"/>
        </w:rPr>
        <w:tab/>
        <w:t>has NO (HISPANIC/LATINO) background</w:t>
      </w:r>
    </w:p>
    <w:tbl>
      <w:tblPr>
        <w:tblW w:w="10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5"/>
        <w:gridCol w:w="739"/>
        <w:gridCol w:w="810"/>
        <w:gridCol w:w="1440"/>
        <w:gridCol w:w="720"/>
        <w:gridCol w:w="723"/>
        <w:gridCol w:w="897"/>
        <w:gridCol w:w="1260"/>
        <w:gridCol w:w="903"/>
        <w:gridCol w:w="1167"/>
      </w:tblGrid>
      <w:tr w:rsidR="004D6E25" w:rsidRPr="00DE6C92" w14:paraId="193D83D2" w14:textId="77777777" w:rsidTr="00925683">
        <w:trPr>
          <w:jc w:val="center"/>
        </w:trPr>
        <w:tc>
          <w:tcPr>
            <w:tcW w:w="1695" w:type="dxa"/>
            <w:vMerge w:val="restart"/>
            <w:shd w:val="clear" w:color="auto" w:fill="BFBFBF"/>
          </w:tcPr>
          <w:p w14:paraId="07BDA587"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989" w:type="dxa"/>
            <w:gridSpan w:val="3"/>
            <w:shd w:val="clear" w:color="auto" w:fill="BFBFBF"/>
            <w:vAlign w:val="bottom"/>
          </w:tcPr>
          <w:p w14:paraId="1183D8A1" w14:textId="77777777"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COMFORTABLE</w:t>
            </w:r>
          </w:p>
        </w:tc>
        <w:tc>
          <w:tcPr>
            <w:tcW w:w="2340" w:type="dxa"/>
            <w:gridSpan w:val="3"/>
            <w:shd w:val="clear" w:color="auto" w:fill="BFBFBF"/>
            <w:vAlign w:val="bottom"/>
          </w:tcPr>
          <w:p w14:paraId="0A1A4EE4" w14:textId="77777777"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COMFORTABLE</w:t>
            </w:r>
          </w:p>
        </w:tc>
        <w:tc>
          <w:tcPr>
            <w:tcW w:w="1260" w:type="dxa"/>
            <w:vMerge w:val="restart"/>
            <w:shd w:val="clear" w:color="auto" w:fill="BFBFBF"/>
            <w:vAlign w:val="bottom"/>
          </w:tcPr>
          <w:p w14:paraId="2E512F5C"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Depends</w:t>
            </w:r>
          </w:p>
        </w:tc>
        <w:tc>
          <w:tcPr>
            <w:tcW w:w="903" w:type="dxa"/>
            <w:vMerge w:val="restart"/>
            <w:shd w:val="clear" w:color="auto" w:fill="BFBFBF"/>
            <w:vAlign w:val="bottom"/>
          </w:tcPr>
          <w:p w14:paraId="7B92AE8A"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67" w:type="dxa"/>
            <w:vMerge w:val="restart"/>
            <w:shd w:val="clear" w:color="auto" w:fill="BFBFBF"/>
            <w:vAlign w:val="bottom"/>
          </w:tcPr>
          <w:p w14:paraId="453EE755"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925683" w:rsidRPr="00DE6C92" w14:paraId="765609B7" w14:textId="77777777" w:rsidTr="00925683">
        <w:trPr>
          <w:jc w:val="center"/>
        </w:trPr>
        <w:tc>
          <w:tcPr>
            <w:tcW w:w="1695" w:type="dxa"/>
            <w:vMerge/>
            <w:shd w:val="clear" w:color="auto" w:fill="BFBFBF"/>
          </w:tcPr>
          <w:p w14:paraId="67F6BDE4"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39" w:type="dxa"/>
            <w:shd w:val="clear" w:color="auto" w:fill="BFBFBF"/>
            <w:vAlign w:val="bottom"/>
          </w:tcPr>
          <w:p w14:paraId="7FDFD347" w14:textId="77777777"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810" w:type="dxa"/>
            <w:shd w:val="clear" w:color="auto" w:fill="BFBFBF"/>
            <w:vAlign w:val="bottom"/>
          </w:tcPr>
          <w:p w14:paraId="48B949DF" w14:textId="77777777"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w:t>
            </w:r>
          </w:p>
        </w:tc>
        <w:tc>
          <w:tcPr>
            <w:tcW w:w="1440" w:type="dxa"/>
            <w:shd w:val="clear" w:color="auto" w:fill="BFBFBF"/>
            <w:vAlign w:val="bottom"/>
          </w:tcPr>
          <w:p w14:paraId="0753CC41" w14:textId="77777777"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w:t>
            </w:r>
          </w:p>
        </w:tc>
        <w:tc>
          <w:tcPr>
            <w:tcW w:w="720" w:type="dxa"/>
            <w:shd w:val="clear" w:color="auto" w:fill="BFBFBF"/>
            <w:vAlign w:val="bottom"/>
          </w:tcPr>
          <w:p w14:paraId="34CF7DBB" w14:textId="77777777"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723" w:type="dxa"/>
            <w:shd w:val="clear" w:color="auto" w:fill="BFBFBF"/>
            <w:vAlign w:val="bottom"/>
          </w:tcPr>
          <w:p w14:paraId="1717378B" w14:textId="77777777"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too</w:t>
            </w:r>
          </w:p>
        </w:tc>
        <w:tc>
          <w:tcPr>
            <w:tcW w:w="897" w:type="dxa"/>
            <w:shd w:val="clear" w:color="auto" w:fill="BFBFBF"/>
            <w:vAlign w:val="bottom"/>
          </w:tcPr>
          <w:p w14:paraId="70BA8358" w14:textId="77777777"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at all</w:t>
            </w:r>
          </w:p>
        </w:tc>
        <w:tc>
          <w:tcPr>
            <w:tcW w:w="1260" w:type="dxa"/>
            <w:vMerge/>
            <w:shd w:val="clear" w:color="auto" w:fill="BFBFBF"/>
          </w:tcPr>
          <w:p w14:paraId="3E4DBB7C"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03" w:type="dxa"/>
            <w:vMerge/>
            <w:shd w:val="clear" w:color="auto" w:fill="BFBFBF"/>
            <w:vAlign w:val="bottom"/>
          </w:tcPr>
          <w:p w14:paraId="471E48E8"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67" w:type="dxa"/>
            <w:vMerge/>
            <w:shd w:val="clear" w:color="auto" w:fill="BFBFBF"/>
            <w:vAlign w:val="bottom"/>
          </w:tcPr>
          <w:p w14:paraId="6FDFC358"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14:paraId="2F5A3CDF" w14:textId="77777777" w:rsidTr="00925683">
        <w:trPr>
          <w:jc w:val="center"/>
        </w:trPr>
        <w:tc>
          <w:tcPr>
            <w:tcW w:w="1695" w:type="dxa"/>
          </w:tcPr>
          <w:p w14:paraId="5DBFB05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39" w:type="dxa"/>
          </w:tcPr>
          <w:p w14:paraId="1DDC9AA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84</w:t>
            </w:r>
          </w:p>
        </w:tc>
        <w:tc>
          <w:tcPr>
            <w:tcW w:w="810" w:type="dxa"/>
          </w:tcPr>
          <w:p w14:paraId="3325B01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1440" w:type="dxa"/>
          </w:tcPr>
          <w:p w14:paraId="47E2324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720" w:type="dxa"/>
          </w:tcPr>
          <w:p w14:paraId="4BAEF32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723" w:type="dxa"/>
          </w:tcPr>
          <w:p w14:paraId="11B21B1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97" w:type="dxa"/>
          </w:tcPr>
          <w:p w14:paraId="78C5527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60" w:type="dxa"/>
          </w:tcPr>
          <w:p w14:paraId="44F9594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03" w:type="dxa"/>
          </w:tcPr>
          <w:p w14:paraId="2CE3B01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67" w:type="dxa"/>
          </w:tcPr>
          <w:p w14:paraId="35E864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0CB303C6" w14:textId="77777777" w:rsidTr="00925683">
        <w:trPr>
          <w:jc w:val="center"/>
        </w:trPr>
        <w:tc>
          <w:tcPr>
            <w:tcW w:w="1695" w:type="dxa"/>
          </w:tcPr>
          <w:p w14:paraId="33DE002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39" w:type="dxa"/>
          </w:tcPr>
          <w:p w14:paraId="66B849B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89</w:t>
            </w:r>
          </w:p>
        </w:tc>
        <w:tc>
          <w:tcPr>
            <w:tcW w:w="810" w:type="dxa"/>
          </w:tcPr>
          <w:p w14:paraId="46F07C6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70</w:t>
            </w:r>
          </w:p>
        </w:tc>
        <w:tc>
          <w:tcPr>
            <w:tcW w:w="1440" w:type="dxa"/>
          </w:tcPr>
          <w:p w14:paraId="12E202A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720" w:type="dxa"/>
          </w:tcPr>
          <w:p w14:paraId="038C2B6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723" w:type="dxa"/>
          </w:tcPr>
          <w:p w14:paraId="33695EB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897" w:type="dxa"/>
          </w:tcPr>
          <w:p w14:paraId="6C626B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60" w:type="dxa"/>
          </w:tcPr>
          <w:p w14:paraId="16B3337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03" w:type="dxa"/>
          </w:tcPr>
          <w:p w14:paraId="73C920A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67" w:type="dxa"/>
          </w:tcPr>
          <w:p w14:paraId="05F7C0F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75329447" w14:textId="77777777" w:rsidTr="00925683">
        <w:trPr>
          <w:jc w:val="center"/>
        </w:trPr>
        <w:tc>
          <w:tcPr>
            <w:tcW w:w="1695" w:type="dxa"/>
          </w:tcPr>
          <w:p w14:paraId="4AA48B4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39" w:type="dxa"/>
          </w:tcPr>
          <w:p w14:paraId="2581416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79</w:t>
            </w:r>
          </w:p>
        </w:tc>
        <w:tc>
          <w:tcPr>
            <w:tcW w:w="810" w:type="dxa"/>
          </w:tcPr>
          <w:p w14:paraId="6AB5B4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440" w:type="dxa"/>
          </w:tcPr>
          <w:p w14:paraId="57C8343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720" w:type="dxa"/>
          </w:tcPr>
          <w:p w14:paraId="368789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723" w:type="dxa"/>
          </w:tcPr>
          <w:p w14:paraId="08B4DE3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897" w:type="dxa"/>
          </w:tcPr>
          <w:p w14:paraId="1DBC837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60" w:type="dxa"/>
          </w:tcPr>
          <w:p w14:paraId="640D717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03" w:type="dxa"/>
          </w:tcPr>
          <w:p w14:paraId="72C76D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67" w:type="dxa"/>
          </w:tcPr>
          <w:p w14:paraId="67BDBE1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0CD9F469" w14:textId="77777777" w:rsidTr="00925683">
        <w:trPr>
          <w:jc w:val="center"/>
        </w:trPr>
        <w:tc>
          <w:tcPr>
            <w:tcW w:w="1695" w:type="dxa"/>
          </w:tcPr>
          <w:p w14:paraId="306F67C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39" w:type="dxa"/>
          </w:tcPr>
          <w:p w14:paraId="3CECD3B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78</w:t>
            </w:r>
          </w:p>
        </w:tc>
        <w:tc>
          <w:tcPr>
            <w:tcW w:w="810" w:type="dxa"/>
          </w:tcPr>
          <w:p w14:paraId="6482396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440" w:type="dxa"/>
          </w:tcPr>
          <w:p w14:paraId="72E18AF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720" w:type="dxa"/>
          </w:tcPr>
          <w:p w14:paraId="519D48C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723" w:type="dxa"/>
          </w:tcPr>
          <w:p w14:paraId="19FDB75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97" w:type="dxa"/>
          </w:tcPr>
          <w:p w14:paraId="35701FA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260" w:type="dxa"/>
          </w:tcPr>
          <w:p w14:paraId="297C5F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03" w:type="dxa"/>
          </w:tcPr>
          <w:p w14:paraId="236AA26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67" w:type="dxa"/>
          </w:tcPr>
          <w:p w14:paraId="4CE51EC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BD8C39D" w14:textId="77777777" w:rsidTr="00925683">
        <w:trPr>
          <w:jc w:val="center"/>
        </w:trPr>
        <w:tc>
          <w:tcPr>
            <w:tcW w:w="1695" w:type="dxa"/>
          </w:tcPr>
          <w:p w14:paraId="2082244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39" w:type="dxa"/>
          </w:tcPr>
          <w:p w14:paraId="3BB5AFB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82</w:t>
            </w:r>
          </w:p>
        </w:tc>
        <w:tc>
          <w:tcPr>
            <w:tcW w:w="810" w:type="dxa"/>
          </w:tcPr>
          <w:p w14:paraId="44232B7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1440" w:type="dxa"/>
          </w:tcPr>
          <w:p w14:paraId="144662B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720" w:type="dxa"/>
          </w:tcPr>
          <w:p w14:paraId="6B4610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723" w:type="dxa"/>
          </w:tcPr>
          <w:p w14:paraId="79F0E86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897" w:type="dxa"/>
          </w:tcPr>
          <w:p w14:paraId="2A11C51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60" w:type="dxa"/>
          </w:tcPr>
          <w:p w14:paraId="06C1CF7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03" w:type="dxa"/>
          </w:tcPr>
          <w:p w14:paraId="54406A6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67" w:type="dxa"/>
          </w:tcPr>
          <w:p w14:paraId="463F0CB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D09E139" w14:textId="77777777" w:rsidTr="00925683">
        <w:trPr>
          <w:jc w:val="center"/>
        </w:trPr>
        <w:tc>
          <w:tcPr>
            <w:tcW w:w="1695" w:type="dxa"/>
          </w:tcPr>
          <w:p w14:paraId="45D5622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39" w:type="dxa"/>
          </w:tcPr>
          <w:p w14:paraId="2622952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81</w:t>
            </w:r>
          </w:p>
        </w:tc>
        <w:tc>
          <w:tcPr>
            <w:tcW w:w="810" w:type="dxa"/>
          </w:tcPr>
          <w:p w14:paraId="17C1F5F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440" w:type="dxa"/>
          </w:tcPr>
          <w:p w14:paraId="07056F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720" w:type="dxa"/>
          </w:tcPr>
          <w:p w14:paraId="7688D8E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723" w:type="dxa"/>
          </w:tcPr>
          <w:p w14:paraId="7AF56D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897" w:type="dxa"/>
          </w:tcPr>
          <w:p w14:paraId="3489173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60" w:type="dxa"/>
          </w:tcPr>
          <w:p w14:paraId="0A4C7B8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03" w:type="dxa"/>
          </w:tcPr>
          <w:p w14:paraId="332B24F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67" w:type="dxa"/>
          </w:tcPr>
          <w:p w14:paraId="1935B91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6730915" w14:textId="77777777" w:rsidTr="00925683">
        <w:trPr>
          <w:jc w:val="center"/>
        </w:trPr>
        <w:tc>
          <w:tcPr>
            <w:tcW w:w="1695" w:type="dxa"/>
          </w:tcPr>
          <w:p w14:paraId="3F1220F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39" w:type="dxa"/>
          </w:tcPr>
          <w:p w14:paraId="3586CA9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85</w:t>
            </w:r>
          </w:p>
        </w:tc>
        <w:tc>
          <w:tcPr>
            <w:tcW w:w="810" w:type="dxa"/>
          </w:tcPr>
          <w:p w14:paraId="0F15F0A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440" w:type="dxa"/>
          </w:tcPr>
          <w:p w14:paraId="57BEC1B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720" w:type="dxa"/>
          </w:tcPr>
          <w:p w14:paraId="4C1A4B0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723" w:type="dxa"/>
          </w:tcPr>
          <w:p w14:paraId="27BDBC5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897" w:type="dxa"/>
          </w:tcPr>
          <w:p w14:paraId="34F00DA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60" w:type="dxa"/>
          </w:tcPr>
          <w:p w14:paraId="7849BA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03" w:type="dxa"/>
          </w:tcPr>
          <w:p w14:paraId="3F84CF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67" w:type="dxa"/>
          </w:tcPr>
          <w:p w14:paraId="6509724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76302FE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1ABE4B4" w14:textId="77777777" w:rsidR="00400CE4"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14:paraId="2A71910D" w14:textId="77777777" w:rsidR="00D44F93" w:rsidRDefault="00D44F93">
      <w:pPr>
        <w:rPr>
          <w:rFonts w:ascii="Georgia" w:hAnsi="Georgia"/>
          <w:sz w:val="22"/>
          <w:szCs w:val="22"/>
        </w:rPr>
      </w:pPr>
      <w:r>
        <w:rPr>
          <w:rFonts w:ascii="Georgia" w:hAnsi="Georgia"/>
          <w:sz w:val="22"/>
          <w:szCs w:val="22"/>
        </w:rPr>
        <w:br w:type="page"/>
      </w:r>
    </w:p>
    <w:p w14:paraId="61D67A6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d.</w:t>
      </w:r>
      <w:r w:rsidRPr="00DE6C92">
        <w:rPr>
          <w:rFonts w:ascii="Georgia" w:hAnsi="Georgia"/>
          <w:sz w:val="22"/>
          <w:szCs w:val="22"/>
        </w:rPr>
        <w:tab/>
        <w:t>Has different religious beliefs</w:t>
      </w:r>
    </w:p>
    <w:tbl>
      <w:tblPr>
        <w:tblW w:w="10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5"/>
        <w:gridCol w:w="782"/>
        <w:gridCol w:w="810"/>
        <w:gridCol w:w="1440"/>
        <w:gridCol w:w="720"/>
        <w:gridCol w:w="680"/>
        <w:gridCol w:w="940"/>
        <w:gridCol w:w="1310"/>
        <w:gridCol w:w="940"/>
        <w:gridCol w:w="1203"/>
      </w:tblGrid>
      <w:tr w:rsidR="004D6E25" w:rsidRPr="00DE6C92" w14:paraId="21B80460" w14:textId="77777777" w:rsidTr="00FF7F22">
        <w:trPr>
          <w:jc w:val="center"/>
        </w:trPr>
        <w:tc>
          <w:tcPr>
            <w:tcW w:w="1695" w:type="dxa"/>
            <w:vMerge w:val="restart"/>
            <w:shd w:val="clear" w:color="auto" w:fill="BFBFBF"/>
          </w:tcPr>
          <w:p w14:paraId="7C21F98F"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032" w:type="dxa"/>
            <w:gridSpan w:val="3"/>
            <w:shd w:val="clear" w:color="auto" w:fill="BFBFBF"/>
            <w:vAlign w:val="bottom"/>
          </w:tcPr>
          <w:p w14:paraId="3E6FDBBC"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COMFORTABLE</w:t>
            </w:r>
          </w:p>
        </w:tc>
        <w:tc>
          <w:tcPr>
            <w:tcW w:w="2340" w:type="dxa"/>
            <w:gridSpan w:val="3"/>
            <w:shd w:val="clear" w:color="auto" w:fill="BFBFBF"/>
            <w:vAlign w:val="bottom"/>
          </w:tcPr>
          <w:p w14:paraId="644D8DA4"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COMFORTABLE</w:t>
            </w:r>
          </w:p>
        </w:tc>
        <w:tc>
          <w:tcPr>
            <w:tcW w:w="1310" w:type="dxa"/>
            <w:vMerge w:val="restart"/>
            <w:shd w:val="clear" w:color="auto" w:fill="BFBFBF"/>
            <w:vAlign w:val="bottom"/>
          </w:tcPr>
          <w:p w14:paraId="0E3FBE53"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Depends</w:t>
            </w:r>
          </w:p>
        </w:tc>
        <w:tc>
          <w:tcPr>
            <w:tcW w:w="940" w:type="dxa"/>
            <w:vMerge w:val="restart"/>
            <w:shd w:val="clear" w:color="auto" w:fill="BFBFBF"/>
            <w:vAlign w:val="bottom"/>
          </w:tcPr>
          <w:p w14:paraId="3E751F4A"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203" w:type="dxa"/>
            <w:vMerge w:val="restart"/>
            <w:shd w:val="clear" w:color="auto" w:fill="BFBFBF"/>
            <w:vAlign w:val="bottom"/>
          </w:tcPr>
          <w:p w14:paraId="2E3E2902"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14:paraId="04F2B3EE" w14:textId="77777777" w:rsidTr="00FF7F22">
        <w:trPr>
          <w:jc w:val="center"/>
        </w:trPr>
        <w:tc>
          <w:tcPr>
            <w:tcW w:w="1695" w:type="dxa"/>
            <w:vMerge/>
            <w:shd w:val="clear" w:color="auto" w:fill="BFBFBF"/>
          </w:tcPr>
          <w:p w14:paraId="2B8C97C4"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82" w:type="dxa"/>
            <w:shd w:val="clear" w:color="auto" w:fill="BFBFBF"/>
            <w:vAlign w:val="bottom"/>
          </w:tcPr>
          <w:p w14:paraId="4BA6F938"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810" w:type="dxa"/>
            <w:shd w:val="clear" w:color="auto" w:fill="BFBFBF"/>
            <w:vAlign w:val="bottom"/>
          </w:tcPr>
          <w:p w14:paraId="5FB3A9F7"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w:t>
            </w:r>
          </w:p>
        </w:tc>
        <w:tc>
          <w:tcPr>
            <w:tcW w:w="1440" w:type="dxa"/>
            <w:shd w:val="clear" w:color="auto" w:fill="BFBFBF"/>
            <w:vAlign w:val="bottom"/>
          </w:tcPr>
          <w:p w14:paraId="0A8C53A8"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w:t>
            </w:r>
          </w:p>
        </w:tc>
        <w:tc>
          <w:tcPr>
            <w:tcW w:w="720" w:type="dxa"/>
            <w:shd w:val="clear" w:color="auto" w:fill="BFBFBF"/>
            <w:vAlign w:val="bottom"/>
          </w:tcPr>
          <w:p w14:paraId="44720F3A"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680" w:type="dxa"/>
            <w:shd w:val="clear" w:color="auto" w:fill="BFBFBF"/>
            <w:vAlign w:val="bottom"/>
          </w:tcPr>
          <w:p w14:paraId="66BEEA93"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too</w:t>
            </w:r>
          </w:p>
        </w:tc>
        <w:tc>
          <w:tcPr>
            <w:tcW w:w="940" w:type="dxa"/>
            <w:shd w:val="clear" w:color="auto" w:fill="BFBFBF"/>
            <w:vAlign w:val="bottom"/>
          </w:tcPr>
          <w:p w14:paraId="453A06AF"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at all</w:t>
            </w:r>
          </w:p>
        </w:tc>
        <w:tc>
          <w:tcPr>
            <w:tcW w:w="1310" w:type="dxa"/>
            <w:vMerge/>
            <w:shd w:val="clear" w:color="auto" w:fill="BFBFBF"/>
          </w:tcPr>
          <w:p w14:paraId="5E1F3606"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40" w:type="dxa"/>
            <w:vMerge/>
            <w:shd w:val="clear" w:color="auto" w:fill="BFBFBF"/>
            <w:vAlign w:val="bottom"/>
          </w:tcPr>
          <w:p w14:paraId="6E6864D6"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03" w:type="dxa"/>
            <w:vMerge/>
            <w:shd w:val="clear" w:color="auto" w:fill="BFBFBF"/>
            <w:vAlign w:val="bottom"/>
          </w:tcPr>
          <w:p w14:paraId="35F14BB8"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14:paraId="27D2E737" w14:textId="77777777" w:rsidTr="00FF7F22">
        <w:trPr>
          <w:jc w:val="center"/>
        </w:trPr>
        <w:tc>
          <w:tcPr>
            <w:tcW w:w="1695" w:type="dxa"/>
          </w:tcPr>
          <w:p w14:paraId="6DED5C0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82" w:type="dxa"/>
          </w:tcPr>
          <w:p w14:paraId="45F00C4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810" w:type="dxa"/>
          </w:tcPr>
          <w:p w14:paraId="2512C46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440" w:type="dxa"/>
          </w:tcPr>
          <w:p w14:paraId="5C054C0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720" w:type="dxa"/>
          </w:tcPr>
          <w:p w14:paraId="5242939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680" w:type="dxa"/>
          </w:tcPr>
          <w:p w14:paraId="5F25DD8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940" w:type="dxa"/>
          </w:tcPr>
          <w:p w14:paraId="4AB068A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310" w:type="dxa"/>
          </w:tcPr>
          <w:p w14:paraId="6CAC66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40" w:type="dxa"/>
          </w:tcPr>
          <w:p w14:paraId="2CD7AD9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03" w:type="dxa"/>
          </w:tcPr>
          <w:p w14:paraId="692ABE4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65590648" w14:textId="77777777" w:rsidTr="00FF7F22">
        <w:trPr>
          <w:jc w:val="center"/>
        </w:trPr>
        <w:tc>
          <w:tcPr>
            <w:tcW w:w="1695" w:type="dxa"/>
          </w:tcPr>
          <w:p w14:paraId="60FCE3A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82" w:type="dxa"/>
          </w:tcPr>
          <w:p w14:paraId="60B639C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68</w:t>
            </w:r>
          </w:p>
        </w:tc>
        <w:tc>
          <w:tcPr>
            <w:tcW w:w="810" w:type="dxa"/>
          </w:tcPr>
          <w:p w14:paraId="49D2BB3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440" w:type="dxa"/>
          </w:tcPr>
          <w:p w14:paraId="3466055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720" w:type="dxa"/>
          </w:tcPr>
          <w:p w14:paraId="48E820A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680" w:type="dxa"/>
          </w:tcPr>
          <w:p w14:paraId="0C39105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940" w:type="dxa"/>
          </w:tcPr>
          <w:p w14:paraId="0434AE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310" w:type="dxa"/>
          </w:tcPr>
          <w:p w14:paraId="7417369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40" w:type="dxa"/>
          </w:tcPr>
          <w:p w14:paraId="39974E9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03" w:type="dxa"/>
          </w:tcPr>
          <w:p w14:paraId="7CAF1F8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29B44322" w14:textId="77777777" w:rsidTr="00FF7F22">
        <w:trPr>
          <w:jc w:val="center"/>
        </w:trPr>
        <w:tc>
          <w:tcPr>
            <w:tcW w:w="1695" w:type="dxa"/>
          </w:tcPr>
          <w:p w14:paraId="2352F7C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82" w:type="dxa"/>
          </w:tcPr>
          <w:p w14:paraId="40F7B42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810" w:type="dxa"/>
          </w:tcPr>
          <w:p w14:paraId="79C629F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440" w:type="dxa"/>
          </w:tcPr>
          <w:p w14:paraId="424573C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720" w:type="dxa"/>
          </w:tcPr>
          <w:p w14:paraId="7D775A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680" w:type="dxa"/>
          </w:tcPr>
          <w:p w14:paraId="66E55AE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940" w:type="dxa"/>
          </w:tcPr>
          <w:p w14:paraId="07DE08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310" w:type="dxa"/>
          </w:tcPr>
          <w:p w14:paraId="6BEB494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40" w:type="dxa"/>
          </w:tcPr>
          <w:p w14:paraId="3C683BA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03" w:type="dxa"/>
          </w:tcPr>
          <w:p w14:paraId="05C6764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473E5905" w14:textId="77777777" w:rsidTr="00FF7F22">
        <w:trPr>
          <w:jc w:val="center"/>
        </w:trPr>
        <w:tc>
          <w:tcPr>
            <w:tcW w:w="1695" w:type="dxa"/>
          </w:tcPr>
          <w:p w14:paraId="038031D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82" w:type="dxa"/>
          </w:tcPr>
          <w:p w14:paraId="6803D6D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62</w:t>
            </w:r>
          </w:p>
        </w:tc>
        <w:tc>
          <w:tcPr>
            <w:tcW w:w="810" w:type="dxa"/>
          </w:tcPr>
          <w:p w14:paraId="7655237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440" w:type="dxa"/>
          </w:tcPr>
          <w:p w14:paraId="3B3E324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720" w:type="dxa"/>
          </w:tcPr>
          <w:p w14:paraId="5C1C4B9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680" w:type="dxa"/>
          </w:tcPr>
          <w:p w14:paraId="448C288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940" w:type="dxa"/>
          </w:tcPr>
          <w:p w14:paraId="4FFCCDD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310" w:type="dxa"/>
          </w:tcPr>
          <w:p w14:paraId="30718D6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40" w:type="dxa"/>
          </w:tcPr>
          <w:p w14:paraId="0F4B135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03" w:type="dxa"/>
          </w:tcPr>
          <w:p w14:paraId="4E30F54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F153912" w14:textId="77777777" w:rsidTr="00FF7F22">
        <w:trPr>
          <w:jc w:val="center"/>
        </w:trPr>
        <w:tc>
          <w:tcPr>
            <w:tcW w:w="1695" w:type="dxa"/>
          </w:tcPr>
          <w:p w14:paraId="3DE9DF7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82" w:type="dxa"/>
          </w:tcPr>
          <w:p w14:paraId="502DEEF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61</w:t>
            </w:r>
          </w:p>
        </w:tc>
        <w:tc>
          <w:tcPr>
            <w:tcW w:w="810" w:type="dxa"/>
          </w:tcPr>
          <w:p w14:paraId="0D34FEF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440" w:type="dxa"/>
          </w:tcPr>
          <w:p w14:paraId="45268BB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720" w:type="dxa"/>
          </w:tcPr>
          <w:p w14:paraId="72CAF5F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680" w:type="dxa"/>
          </w:tcPr>
          <w:p w14:paraId="6F4A388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940" w:type="dxa"/>
          </w:tcPr>
          <w:p w14:paraId="0D67776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310" w:type="dxa"/>
          </w:tcPr>
          <w:p w14:paraId="555B59B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40" w:type="dxa"/>
          </w:tcPr>
          <w:p w14:paraId="2C8EACE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03" w:type="dxa"/>
          </w:tcPr>
          <w:p w14:paraId="788B324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42A80865" w14:textId="77777777" w:rsidTr="00FF7F22">
        <w:trPr>
          <w:jc w:val="center"/>
        </w:trPr>
        <w:tc>
          <w:tcPr>
            <w:tcW w:w="1695" w:type="dxa"/>
          </w:tcPr>
          <w:p w14:paraId="3C3B28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82" w:type="dxa"/>
          </w:tcPr>
          <w:p w14:paraId="448DA2D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810" w:type="dxa"/>
          </w:tcPr>
          <w:p w14:paraId="08AD2B5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440" w:type="dxa"/>
          </w:tcPr>
          <w:p w14:paraId="7664472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720" w:type="dxa"/>
          </w:tcPr>
          <w:p w14:paraId="000B676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680" w:type="dxa"/>
          </w:tcPr>
          <w:p w14:paraId="5089F2F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940" w:type="dxa"/>
          </w:tcPr>
          <w:p w14:paraId="5739E74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310" w:type="dxa"/>
          </w:tcPr>
          <w:p w14:paraId="636BAE6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40" w:type="dxa"/>
          </w:tcPr>
          <w:p w14:paraId="350F2E3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03" w:type="dxa"/>
          </w:tcPr>
          <w:p w14:paraId="226CCAA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76AACA0A" w14:textId="77777777" w:rsidTr="00FF7F22">
        <w:trPr>
          <w:jc w:val="center"/>
        </w:trPr>
        <w:tc>
          <w:tcPr>
            <w:tcW w:w="1695" w:type="dxa"/>
          </w:tcPr>
          <w:p w14:paraId="4356D15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82" w:type="dxa"/>
          </w:tcPr>
          <w:p w14:paraId="74AA282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810" w:type="dxa"/>
          </w:tcPr>
          <w:p w14:paraId="3ED47FA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440" w:type="dxa"/>
          </w:tcPr>
          <w:p w14:paraId="7931BE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720" w:type="dxa"/>
          </w:tcPr>
          <w:p w14:paraId="04631B2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680" w:type="dxa"/>
          </w:tcPr>
          <w:p w14:paraId="6914E8C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940" w:type="dxa"/>
          </w:tcPr>
          <w:p w14:paraId="6232023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310" w:type="dxa"/>
          </w:tcPr>
          <w:p w14:paraId="338ACF9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40" w:type="dxa"/>
          </w:tcPr>
          <w:p w14:paraId="6F4BB49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03" w:type="dxa"/>
          </w:tcPr>
          <w:p w14:paraId="465CF18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1115E77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05D36DE" w14:textId="77777777" w:rsidR="009A694A" w:rsidRPr="00DE6C92" w:rsidRDefault="009A694A"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72</w:t>
      </w:r>
    </w:p>
    <w:p w14:paraId="630EA170" w14:textId="77777777" w:rsidR="009A694A" w:rsidRPr="00DE6C92" w:rsidRDefault="009A694A"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73</w:t>
      </w:r>
    </w:p>
    <w:p w14:paraId="435427C5" w14:textId="77777777" w:rsidR="009A694A" w:rsidRPr="00DE6C92" w:rsidRDefault="009A694A"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74</w:t>
      </w:r>
    </w:p>
    <w:p w14:paraId="0E86817E" w14:textId="77777777" w:rsidR="009A694A" w:rsidRPr="00DE6C92" w:rsidRDefault="009A694A"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75</w:t>
      </w:r>
    </w:p>
    <w:p w14:paraId="592278D7" w14:textId="77777777" w:rsidR="009A694A" w:rsidRPr="00DE6C92" w:rsidRDefault="009A694A"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76</w:t>
      </w:r>
    </w:p>
    <w:p w14:paraId="1A82C78B" w14:textId="77777777" w:rsidR="009A694A" w:rsidRPr="00DE6C92" w:rsidRDefault="009A694A"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62DE781" w14:textId="77777777" w:rsidR="00D44F93" w:rsidRDefault="00D44F93">
      <w:pPr>
        <w:rPr>
          <w:rFonts w:ascii="Georgia" w:hAnsi="Georgia"/>
          <w:b/>
          <w:sz w:val="22"/>
          <w:szCs w:val="22"/>
        </w:rPr>
      </w:pPr>
      <w:r>
        <w:rPr>
          <w:rFonts w:ascii="Georgia" w:hAnsi="Georgia"/>
          <w:b/>
          <w:sz w:val="22"/>
          <w:szCs w:val="22"/>
        </w:rPr>
        <w:br w:type="page"/>
      </w:r>
    </w:p>
    <w:p w14:paraId="4A1708B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VALUES</w:t>
      </w:r>
    </w:p>
    <w:p w14:paraId="70B55D6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8CDBA0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77.</w:t>
      </w:r>
      <w:r w:rsidRPr="00DE6C92">
        <w:rPr>
          <w:rFonts w:ascii="Georgia" w:hAnsi="Georgia"/>
          <w:sz w:val="22"/>
          <w:szCs w:val="22"/>
        </w:rPr>
        <w:tab/>
        <w:t xml:space="preserve">Which statement comes closer to your own views, even if neither is exactly right? </w:t>
      </w:r>
    </w:p>
    <w:p w14:paraId="07663E3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1933"/>
        <w:gridCol w:w="1933"/>
        <w:gridCol w:w="1729"/>
        <w:gridCol w:w="908"/>
        <w:gridCol w:w="1178"/>
      </w:tblGrid>
      <w:tr w:rsidR="007E2376" w:rsidRPr="00DE6C92" w14:paraId="78508E02" w14:textId="77777777" w:rsidTr="007E2376">
        <w:trPr>
          <w:jc w:val="center"/>
        </w:trPr>
        <w:tc>
          <w:tcPr>
            <w:tcW w:w="2101" w:type="dxa"/>
            <w:shd w:val="clear" w:color="auto" w:fill="C0C0C0"/>
          </w:tcPr>
          <w:p w14:paraId="786E7DB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750" w:type="dxa"/>
            <w:shd w:val="clear" w:color="auto" w:fill="C0C0C0"/>
            <w:vAlign w:val="bottom"/>
          </w:tcPr>
          <w:p w14:paraId="41D9508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Homosexuality should be accepted by society</w:t>
            </w:r>
          </w:p>
        </w:tc>
        <w:tc>
          <w:tcPr>
            <w:tcW w:w="1750" w:type="dxa"/>
            <w:shd w:val="clear" w:color="auto" w:fill="C0C0C0"/>
          </w:tcPr>
          <w:p w14:paraId="48F3723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Homosexuality should be discouraged by society</w:t>
            </w:r>
          </w:p>
        </w:tc>
        <w:tc>
          <w:tcPr>
            <w:tcW w:w="1581" w:type="dxa"/>
            <w:shd w:val="clear" w:color="auto" w:fill="C0C0C0"/>
            <w:vAlign w:val="bottom"/>
          </w:tcPr>
          <w:p w14:paraId="3E713E4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Neither/Both equally</w:t>
            </w:r>
          </w:p>
        </w:tc>
        <w:tc>
          <w:tcPr>
            <w:tcW w:w="941" w:type="dxa"/>
            <w:shd w:val="clear" w:color="auto" w:fill="C0C0C0"/>
            <w:vAlign w:val="bottom"/>
          </w:tcPr>
          <w:p w14:paraId="19703B7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220" w:type="dxa"/>
            <w:shd w:val="clear" w:color="auto" w:fill="C0C0C0"/>
            <w:vAlign w:val="bottom"/>
          </w:tcPr>
          <w:p w14:paraId="01A6D54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7FE7DD06" w14:textId="77777777" w:rsidTr="007E2376">
        <w:trPr>
          <w:jc w:val="center"/>
        </w:trPr>
        <w:tc>
          <w:tcPr>
            <w:tcW w:w="2101" w:type="dxa"/>
          </w:tcPr>
          <w:p w14:paraId="4564C9A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750" w:type="dxa"/>
          </w:tcPr>
          <w:p w14:paraId="4699ED4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1750" w:type="dxa"/>
          </w:tcPr>
          <w:p w14:paraId="1A2FB6A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581" w:type="dxa"/>
          </w:tcPr>
          <w:p w14:paraId="337FB91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41" w:type="dxa"/>
          </w:tcPr>
          <w:p w14:paraId="45EC10E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20" w:type="dxa"/>
          </w:tcPr>
          <w:p w14:paraId="0C504EB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2E4237EE" w14:textId="77777777" w:rsidTr="007E2376">
        <w:trPr>
          <w:jc w:val="center"/>
        </w:trPr>
        <w:tc>
          <w:tcPr>
            <w:tcW w:w="2101" w:type="dxa"/>
          </w:tcPr>
          <w:p w14:paraId="7D1731A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750" w:type="dxa"/>
          </w:tcPr>
          <w:p w14:paraId="7DD7D07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65</w:t>
            </w:r>
          </w:p>
        </w:tc>
        <w:tc>
          <w:tcPr>
            <w:tcW w:w="1750" w:type="dxa"/>
          </w:tcPr>
          <w:p w14:paraId="5B65637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581" w:type="dxa"/>
          </w:tcPr>
          <w:p w14:paraId="5BA6686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41" w:type="dxa"/>
          </w:tcPr>
          <w:p w14:paraId="1A0142B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20" w:type="dxa"/>
          </w:tcPr>
          <w:p w14:paraId="3D6A336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3BC313CE" w14:textId="77777777" w:rsidTr="007E2376">
        <w:trPr>
          <w:jc w:val="center"/>
        </w:trPr>
        <w:tc>
          <w:tcPr>
            <w:tcW w:w="2101" w:type="dxa"/>
          </w:tcPr>
          <w:p w14:paraId="3D686C9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750" w:type="dxa"/>
          </w:tcPr>
          <w:p w14:paraId="6A19DEF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1750" w:type="dxa"/>
          </w:tcPr>
          <w:p w14:paraId="7D8BF0A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581" w:type="dxa"/>
          </w:tcPr>
          <w:p w14:paraId="7C9C8D6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41" w:type="dxa"/>
          </w:tcPr>
          <w:p w14:paraId="1CE9E57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220" w:type="dxa"/>
          </w:tcPr>
          <w:p w14:paraId="5414C47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7AF28A24" w14:textId="77777777" w:rsidTr="007E2376">
        <w:trPr>
          <w:jc w:val="center"/>
        </w:trPr>
        <w:tc>
          <w:tcPr>
            <w:tcW w:w="2101" w:type="dxa"/>
          </w:tcPr>
          <w:p w14:paraId="45DB8D3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750" w:type="dxa"/>
          </w:tcPr>
          <w:p w14:paraId="12C6615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57</w:t>
            </w:r>
          </w:p>
        </w:tc>
        <w:tc>
          <w:tcPr>
            <w:tcW w:w="1750" w:type="dxa"/>
          </w:tcPr>
          <w:p w14:paraId="5F90E39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581" w:type="dxa"/>
          </w:tcPr>
          <w:p w14:paraId="5478701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41" w:type="dxa"/>
          </w:tcPr>
          <w:p w14:paraId="2B71512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220" w:type="dxa"/>
          </w:tcPr>
          <w:p w14:paraId="3543892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001D7206" w14:textId="77777777" w:rsidTr="007E2376">
        <w:trPr>
          <w:jc w:val="center"/>
        </w:trPr>
        <w:tc>
          <w:tcPr>
            <w:tcW w:w="2101" w:type="dxa"/>
          </w:tcPr>
          <w:p w14:paraId="45AA7E8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750" w:type="dxa"/>
          </w:tcPr>
          <w:p w14:paraId="38C4561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750" w:type="dxa"/>
          </w:tcPr>
          <w:p w14:paraId="5F2846F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581" w:type="dxa"/>
          </w:tcPr>
          <w:p w14:paraId="27364C1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41" w:type="dxa"/>
          </w:tcPr>
          <w:p w14:paraId="6910EAB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220" w:type="dxa"/>
          </w:tcPr>
          <w:p w14:paraId="49092D5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429A0A55" w14:textId="77777777" w:rsidTr="007E2376">
        <w:trPr>
          <w:jc w:val="center"/>
        </w:trPr>
        <w:tc>
          <w:tcPr>
            <w:tcW w:w="2101" w:type="dxa"/>
          </w:tcPr>
          <w:p w14:paraId="04ABF6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750" w:type="dxa"/>
          </w:tcPr>
          <w:p w14:paraId="5420EC3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750" w:type="dxa"/>
          </w:tcPr>
          <w:p w14:paraId="0E12892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581" w:type="dxa"/>
          </w:tcPr>
          <w:p w14:paraId="782567D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941" w:type="dxa"/>
          </w:tcPr>
          <w:p w14:paraId="4E0CF9B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220" w:type="dxa"/>
          </w:tcPr>
          <w:p w14:paraId="62D5E40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E667265" w14:textId="77777777" w:rsidTr="007E2376">
        <w:trPr>
          <w:jc w:val="center"/>
        </w:trPr>
        <w:tc>
          <w:tcPr>
            <w:tcW w:w="2101" w:type="dxa"/>
          </w:tcPr>
          <w:p w14:paraId="2A8B294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750" w:type="dxa"/>
          </w:tcPr>
          <w:p w14:paraId="37BB972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750" w:type="dxa"/>
          </w:tcPr>
          <w:p w14:paraId="32A2B7D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581" w:type="dxa"/>
          </w:tcPr>
          <w:p w14:paraId="27748D6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41" w:type="dxa"/>
          </w:tcPr>
          <w:p w14:paraId="3D6256E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20" w:type="dxa"/>
          </w:tcPr>
          <w:p w14:paraId="00ACC0A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14:paraId="3B3F765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CABD15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78.</w:t>
      </w:r>
      <w:r w:rsidRPr="00DE6C92">
        <w:rPr>
          <w:rFonts w:ascii="Georgia" w:hAnsi="Georgia"/>
          <w:sz w:val="22"/>
          <w:szCs w:val="22"/>
        </w:rPr>
        <w:tab/>
        <w:t>Do you think abortion should be…?</w:t>
      </w:r>
    </w:p>
    <w:p w14:paraId="368A68A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tbl>
      <w:tblPr>
        <w:tblW w:w="92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3"/>
        <w:gridCol w:w="1350"/>
        <w:gridCol w:w="1256"/>
        <w:gridCol w:w="1398"/>
        <w:gridCol w:w="1194"/>
        <w:gridCol w:w="919"/>
        <w:gridCol w:w="1187"/>
      </w:tblGrid>
      <w:tr w:rsidR="007E2376" w:rsidRPr="00DE6C92" w14:paraId="5242CE20" w14:textId="77777777" w:rsidTr="007E2376">
        <w:trPr>
          <w:jc w:val="center"/>
        </w:trPr>
        <w:tc>
          <w:tcPr>
            <w:tcW w:w="1973" w:type="dxa"/>
            <w:shd w:val="clear" w:color="auto" w:fill="C0C0C0"/>
          </w:tcPr>
          <w:p w14:paraId="76DE4A3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350" w:type="dxa"/>
            <w:shd w:val="clear" w:color="auto" w:fill="C0C0C0"/>
            <w:vAlign w:val="bottom"/>
          </w:tcPr>
          <w:p w14:paraId="48D17DD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Legal in all cases</w:t>
            </w:r>
          </w:p>
        </w:tc>
        <w:tc>
          <w:tcPr>
            <w:tcW w:w="1256" w:type="dxa"/>
            <w:shd w:val="clear" w:color="auto" w:fill="C0C0C0"/>
          </w:tcPr>
          <w:p w14:paraId="27D474F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Legal in most cases</w:t>
            </w:r>
          </w:p>
        </w:tc>
        <w:tc>
          <w:tcPr>
            <w:tcW w:w="1398" w:type="dxa"/>
            <w:shd w:val="clear" w:color="auto" w:fill="C0C0C0"/>
          </w:tcPr>
          <w:p w14:paraId="1C992BB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Illegal in most cases</w:t>
            </w:r>
          </w:p>
        </w:tc>
        <w:tc>
          <w:tcPr>
            <w:tcW w:w="1194" w:type="dxa"/>
            <w:shd w:val="clear" w:color="auto" w:fill="C0C0C0"/>
            <w:vAlign w:val="bottom"/>
          </w:tcPr>
          <w:p w14:paraId="3B2EAD2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Illegal in all cases</w:t>
            </w:r>
          </w:p>
        </w:tc>
        <w:tc>
          <w:tcPr>
            <w:tcW w:w="919" w:type="dxa"/>
            <w:shd w:val="clear" w:color="auto" w:fill="C0C0C0"/>
            <w:vAlign w:val="bottom"/>
          </w:tcPr>
          <w:p w14:paraId="08B46D7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87" w:type="dxa"/>
            <w:shd w:val="clear" w:color="auto" w:fill="C0C0C0"/>
            <w:vAlign w:val="bottom"/>
          </w:tcPr>
          <w:p w14:paraId="0CD7EA4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2E749279" w14:textId="77777777" w:rsidTr="007E2376">
        <w:trPr>
          <w:jc w:val="center"/>
        </w:trPr>
        <w:tc>
          <w:tcPr>
            <w:tcW w:w="1973" w:type="dxa"/>
          </w:tcPr>
          <w:p w14:paraId="67EA8DE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350" w:type="dxa"/>
          </w:tcPr>
          <w:p w14:paraId="2C5276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256" w:type="dxa"/>
          </w:tcPr>
          <w:p w14:paraId="7289196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398" w:type="dxa"/>
          </w:tcPr>
          <w:p w14:paraId="10A0AEC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194" w:type="dxa"/>
          </w:tcPr>
          <w:p w14:paraId="7F5EF0C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919" w:type="dxa"/>
          </w:tcPr>
          <w:p w14:paraId="7847B0E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87" w:type="dxa"/>
          </w:tcPr>
          <w:p w14:paraId="715A40C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28F2B3AC" w14:textId="77777777" w:rsidTr="007E2376">
        <w:trPr>
          <w:jc w:val="center"/>
        </w:trPr>
        <w:tc>
          <w:tcPr>
            <w:tcW w:w="1973" w:type="dxa"/>
          </w:tcPr>
          <w:p w14:paraId="492406F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350" w:type="dxa"/>
          </w:tcPr>
          <w:p w14:paraId="062D32B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256" w:type="dxa"/>
          </w:tcPr>
          <w:p w14:paraId="0EFF544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398" w:type="dxa"/>
          </w:tcPr>
          <w:p w14:paraId="7451BBD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194" w:type="dxa"/>
          </w:tcPr>
          <w:p w14:paraId="7E9F942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919" w:type="dxa"/>
          </w:tcPr>
          <w:p w14:paraId="4B03517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87" w:type="dxa"/>
          </w:tcPr>
          <w:p w14:paraId="59583B9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461EFF6B" w14:textId="77777777" w:rsidTr="007E2376">
        <w:trPr>
          <w:jc w:val="center"/>
        </w:trPr>
        <w:tc>
          <w:tcPr>
            <w:tcW w:w="1973" w:type="dxa"/>
          </w:tcPr>
          <w:p w14:paraId="01E3A09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350" w:type="dxa"/>
          </w:tcPr>
          <w:p w14:paraId="1494387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256" w:type="dxa"/>
          </w:tcPr>
          <w:p w14:paraId="1546F9E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398" w:type="dxa"/>
          </w:tcPr>
          <w:p w14:paraId="5EED3CF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194" w:type="dxa"/>
          </w:tcPr>
          <w:p w14:paraId="4E490F8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919" w:type="dxa"/>
          </w:tcPr>
          <w:p w14:paraId="63E647B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187" w:type="dxa"/>
          </w:tcPr>
          <w:p w14:paraId="14596FB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5D3C1EC6" w14:textId="77777777" w:rsidTr="007E2376">
        <w:trPr>
          <w:jc w:val="center"/>
        </w:trPr>
        <w:tc>
          <w:tcPr>
            <w:tcW w:w="1973" w:type="dxa"/>
          </w:tcPr>
          <w:p w14:paraId="2E397A1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350" w:type="dxa"/>
          </w:tcPr>
          <w:p w14:paraId="6E0DDCD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256" w:type="dxa"/>
          </w:tcPr>
          <w:p w14:paraId="24DDC9B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398" w:type="dxa"/>
          </w:tcPr>
          <w:p w14:paraId="6B9078E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194" w:type="dxa"/>
          </w:tcPr>
          <w:p w14:paraId="207A0BD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919" w:type="dxa"/>
          </w:tcPr>
          <w:p w14:paraId="0524B7E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187" w:type="dxa"/>
          </w:tcPr>
          <w:p w14:paraId="6CB0FF3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166395B9" w14:textId="77777777" w:rsidTr="007E2376">
        <w:trPr>
          <w:jc w:val="center"/>
        </w:trPr>
        <w:tc>
          <w:tcPr>
            <w:tcW w:w="1973" w:type="dxa"/>
          </w:tcPr>
          <w:p w14:paraId="66756F8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350" w:type="dxa"/>
          </w:tcPr>
          <w:p w14:paraId="4243EFC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256" w:type="dxa"/>
          </w:tcPr>
          <w:p w14:paraId="43524A1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398" w:type="dxa"/>
          </w:tcPr>
          <w:p w14:paraId="46F0E89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194" w:type="dxa"/>
          </w:tcPr>
          <w:p w14:paraId="23179DF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919" w:type="dxa"/>
          </w:tcPr>
          <w:p w14:paraId="5C1477B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187" w:type="dxa"/>
          </w:tcPr>
          <w:p w14:paraId="1841263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64DDE79D" w14:textId="77777777" w:rsidTr="007E2376">
        <w:trPr>
          <w:jc w:val="center"/>
        </w:trPr>
        <w:tc>
          <w:tcPr>
            <w:tcW w:w="1973" w:type="dxa"/>
          </w:tcPr>
          <w:p w14:paraId="0573A53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350" w:type="dxa"/>
          </w:tcPr>
          <w:p w14:paraId="4095DBA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56" w:type="dxa"/>
          </w:tcPr>
          <w:p w14:paraId="5017DFF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398" w:type="dxa"/>
          </w:tcPr>
          <w:p w14:paraId="3EF717B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1194" w:type="dxa"/>
          </w:tcPr>
          <w:p w14:paraId="28548D6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919" w:type="dxa"/>
          </w:tcPr>
          <w:p w14:paraId="4EC2B4A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87" w:type="dxa"/>
          </w:tcPr>
          <w:p w14:paraId="1E98BED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0FF0806" w14:textId="77777777" w:rsidTr="007E2376">
        <w:trPr>
          <w:jc w:val="center"/>
        </w:trPr>
        <w:tc>
          <w:tcPr>
            <w:tcW w:w="1973" w:type="dxa"/>
          </w:tcPr>
          <w:p w14:paraId="300B640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350" w:type="dxa"/>
          </w:tcPr>
          <w:p w14:paraId="4008386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256" w:type="dxa"/>
          </w:tcPr>
          <w:p w14:paraId="1668B08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398" w:type="dxa"/>
          </w:tcPr>
          <w:p w14:paraId="4949984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194" w:type="dxa"/>
          </w:tcPr>
          <w:p w14:paraId="2763456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919" w:type="dxa"/>
          </w:tcPr>
          <w:p w14:paraId="2669DB4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187" w:type="dxa"/>
          </w:tcPr>
          <w:p w14:paraId="460D22D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14:paraId="52E38733" w14:textId="77777777" w:rsidR="007E2376" w:rsidRPr="00DE6C92" w:rsidRDefault="007E2376" w:rsidP="007E2376">
      <w:pPr>
        <w:rPr>
          <w:rFonts w:ascii="Georgia" w:hAnsi="Georgia"/>
          <w:sz w:val="22"/>
          <w:szCs w:val="22"/>
        </w:rPr>
      </w:pPr>
    </w:p>
    <w:p w14:paraId="7DC69221" w14:textId="77777777" w:rsidR="0068317B" w:rsidRPr="00DE6C92" w:rsidRDefault="0068317B" w:rsidP="007E2376">
      <w:pPr>
        <w:rPr>
          <w:rFonts w:ascii="Georgia" w:hAnsi="Georgia"/>
          <w:sz w:val="22"/>
          <w:szCs w:val="22"/>
        </w:rPr>
      </w:pPr>
      <w:r w:rsidRPr="00DE6C92">
        <w:rPr>
          <w:rFonts w:ascii="Georgia" w:hAnsi="Georgia"/>
          <w:b/>
          <w:sz w:val="22"/>
          <w:szCs w:val="22"/>
        </w:rPr>
        <w:t>NO QUESTION 79</w:t>
      </w:r>
    </w:p>
    <w:p w14:paraId="45E10927" w14:textId="77777777" w:rsidR="0068317B" w:rsidRPr="00DE6C92" w:rsidRDefault="0068317B" w:rsidP="007E2376">
      <w:pPr>
        <w:rPr>
          <w:rFonts w:ascii="Georgia" w:hAnsi="Georgia"/>
          <w:sz w:val="22"/>
          <w:szCs w:val="22"/>
        </w:rPr>
      </w:pPr>
    </w:p>
    <w:p w14:paraId="6528FF19" w14:textId="77777777" w:rsidR="00D44F93" w:rsidRDefault="00D44F93">
      <w:pPr>
        <w:rPr>
          <w:rFonts w:ascii="Georgia" w:hAnsi="Georgia"/>
          <w:sz w:val="22"/>
          <w:szCs w:val="22"/>
        </w:rPr>
      </w:pPr>
      <w:r>
        <w:rPr>
          <w:rFonts w:ascii="Georgia" w:hAnsi="Georgia"/>
          <w:sz w:val="22"/>
          <w:szCs w:val="22"/>
        </w:rPr>
        <w:br w:type="page"/>
      </w:r>
    </w:p>
    <w:p w14:paraId="70CF4B6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80.</w:t>
      </w:r>
      <w:r w:rsidRPr="00DE6C92">
        <w:rPr>
          <w:rFonts w:ascii="Georgia" w:hAnsi="Georgia"/>
          <w:sz w:val="22"/>
          <w:szCs w:val="22"/>
        </w:rPr>
        <w:tab/>
        <w:t xml:space="preserve">Now I’m going to ask you about your language use. When you (INSERT) is it only in Spanish, mostly in Spanish, mostly in English, or only in English? </w:t>
      </w:r>
    </w:p>
    <w:p w14:paraId="5B8DA3A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p>
    <w:p w14:paraId="63CB749C" w14:textId="77777777" w:rsidR="007E2376" w:rsidRPr="00DE6C92" w:rsidRDefault="0068317B"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w:t>
      </w:r>
      <w:r w:rsidRPr="00DE6C92">
        <w:rPr>
          <w:rFonts w:ascii="Georgia" w:hAnsi="Georgia"/>
          <w:sz w:val="22"/>
          <w:szCs w:val="22"/>
        </w:rPr>
        <w:tab/>
        <w:t>Listen to music</w:t>
      </w:r>
    </w:p>
    <w:p w14:paraId="0F45810E" w14:textId="77777777" w:rsidR="0068317B" w:rsidRPr="00DE6C92" w:rsidRDefault="0068317B"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4"/>
        <w:gridCol w:w="710"/>
        <w:gridCol w:w="1127"/>
        <w:gridCol w:w="1127"/>
        <w:gridCol w:w="710"/>
        <w:gridCol w:w="1070"/>
        <w:gridCol w:w="1070"/>
        <w:gridCol w:w="1829"/>
        <w:gridCol w:w="878"/>
        <w:gridCol w:w="1138"/>
      </w:tblGrid>
      <w:tr w:rsidR="004D6E25" w:rsidRPr="00DE6C92" w14:paraId="77C76F70" w14:textId="77777777" w:rsidTr="00FF7F22">
        <w:trPr>
          <w:trHeight w:val="332"/>
          <w:jc w:val="center"/>
        </w:trPr>
        <w:tc>
          <w:tcPr>
            <w:tcW w:w="1142" w:type="dxa"/>
            <w:vMerge w:val="restart"/>
            <w:shd w:val="clear" w:color="auto" w:fill="C0C0C0"/>
          </w:tcPr>
          <w:p w14:paraId="7874BDA4"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712" w:type="dxa"/>
            <w:gridSpan w:val="3"/>
            <w:shd w:val="clear" w:color="auto" w:fill="C0C0C0"/>
            <w:vAlign w:val="bottom"/>
          </w:tcPr>
          <w:p w14:paraId="319C2854"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PRIMARILY SPANISH</w:t>
            </w:r>
          </w:p>
        </w:tc>
        <w:tc>
          <w:tcPr>
            <w:tcW w:w="2610" w:type="dxa"/>
            <w:gridSpan w:val="3"/>
            <w:shd w:val="clear" w:color="auto" w:fill="C0C0C0"/>
            <w:vAlign w:val="bottom"/>
          </w:tcPr>
          <w:p w14:paraId="4EC3D9C9"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PRIMARILY ENGLISH</w:t>
            </w:r>
          </w:p>
        </w:tc>
        <w:tc>
          <w:tcPr>
            <w:tcW w:w="1654" w:type="dxa"/>
            <w:vMerge w:val="restart"/>
            <w:shd w:val="clear" w:color="auto" w:fill="C0C0C0"/>
            <w:vAlign w:val="bottom"/>
          </w:tcPr>
          <w:p w14:paraId="4A86C17F"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Both equally/About the same</w:t>
            </w:r>
          </w:p>
        </w:tc>
        <w:tc>
          <w:tcPr>
            <w:tcW w:w="806" w:type="dxa"/>
            <w:vMerge w:val="restart"/>
            <w:shd w:val="clear" w:color="auto" w:fill="C0C0C0"/>
            <w:vAlign w:val="bottom"/>
          </w:tcPr>
          <w:p w14:paraId="2EB9F7EF"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367" w:type="dxa"/>
            <w:vMerge w:val="restart"/>
            <w:shd w:val="clear" w:color="auto" w:fill="C0C0C0"/>
            <w:vAlign w:val="bottom"/>
          </w:tcPr>
          <w:p w14:paraId="2F695AA6"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14:paraId="6937D074" w14:textId="77777777" w:rsidTr="00FF7F22">
        <w:trPr>
          <w:trHeight w:val="766"/>
          <w:jc w:val="center"/>
        </w:trPr>
        <w:tc>
          <w:tcPr>
            <w:tcW w:w="1142" w:type="dxa"/>
            <w:vMerge/>
            <w:shd w:val="clear" w:color="auto" w:fill="C0C0C0"/>
          </w:tcPr>
          <w:p w14:paraId="390B136C"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656" w:type="dxa"/>
            <w:shd w:val="clear" w:color="auto" w:fill="C0C0C0"/>
            <w:vAlign w:val="bottom"/>
          </w:tcPr>
          <w:p w14:paraId="78F4FA43"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028" w:type="dxa"/>
            <w:shd w:val="clear" w:color="auto" w:fill="C0C0C0"/>
            <w:vAlign w:val="bottom"/>
          </w:tcPr>
          <w:p w14:paraId="6931C8FC"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Only in Spanish</w:t>
            </w:r>
          </w:p>
        </w:tc>
        <w:tc>
          <w:tcPr>
            <w:tcW w:w="1028" w:type="dxa"/>
            <w:shd w:val="clear" w:color="auto" w:fill="C0C0C0"/>
            <w:vAlign w:val="bottom"/>
          </w:tcPr>
          <w:p w14:paraId="35F85413"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Mostly in Spanish</w:t>
            </w:r>
          </w:p>
        </w:tc>
        <w:tc>
          <w:tcPr>
            <w:tcW w:w="656" w:type="dxa"/>
            <w:shd w:val="clear" w:color="auto" w:fill="C0C0C0"/>
            <w:vAlign w:val="bottom"/>
          </w:tcPr>
          <w:p w14:paraId="12BE1F4B"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977" w:type="dxa"/>
            <w:shd w:val="clear" w:color="auto" w:fill="C0C0C0"/>
            <w:vAlign w:val="bottom"/>
          </w:tcPr>
          <w:p w14:paraId="22C3312D"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Mostly in English</w:t>
            </w:r>
          </w:p>
        </w:tc>
        <w:tc>
          <w:tcPr>
            <w:tcW w:w="977" w:type="dxa"/>
            <w:shd w:val="clear" w:color="auto" w:fill="C0C0C0"/>
            <w:vAlign w:val="bottom"/>
          </w:tcPr>
          <w:p w14:paraId="35425647"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Only in English</w:t>
            </w:r>
          </w:p>
        </w:tc>
        <w:tc>
          <w:tcPr>
            <w:tcW w:w="1654" w:type="dxa"/>
            <w:vMerge/>
            <w:shd w:val="clear" w:color="auto" w:fill="C0C0C0"/>
            <w:vAlign w:val="bottom"/>
          </w:tcPr>
          <w:p w14:paraId="4CF4ADD8"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06" w:type="dxa"/>
            <w:vMerge/>
            <w:shd w:val="clear" w:color="auto" w:fill="C0C0C0"/>
            <w:vAlign w:val="bottom"/>
          </w:tcPr>
          <w:p w14:paraId="61BE1F51"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367" w:type="dxa"/>
            <w:vMerge/>
            <w:shd w:val="clear" w:color="auto" w:fill="C0C0C0"/>
            <w:vAlign w:val="bottom"/>
          </w:tcPr>
          <w:p w14:paraId="55C45D30"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14:paraId="0A53106F" w14:textId="77777777" w:rsidTr="00FF7F22">
        <w:trPr>
          <w:trHeight w:val="249"/>
          <w:jc w:val="center"/>
        </w:trPr>
        <w:tc>
          <w:tcPr>
            <w:tcW w:w="1142" w:type="dxa"/>
          </w:tcPr>
          <w:p w14:paraId="1D44E01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656" w:type="dxa"/>
          </w:tcPr>
          <w:p w14:paraId="76548B3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028" w:type="dxa"/>
          </w:tcPr>
          <w:p w14:paraId="246CDEA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028" w:type="dxa"/>
          </w:tcPr>
          <w:p w14:paraId="7FA645E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656" w:type="dxa"/>
          </w:tcPr>
          <w:p w14:paraId="28D52A6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977" w:type="dxa"/>
          </w:tcPr>
          <w:p w14:paraId="14C7953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977" w:type="dxa"/>
          </w:tcPr>
          <w:p w14:paraId="47B35D5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654" w:type="dxa"/>
          </w:tcPr>
          <w:p w14:paraId="47113CC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806" w:type="dxa"/>
          </w:tcPr>
          <w:p w14:paraId="7B54AA0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367" w:type="dxa"/>
          </w:tcPr>
          <w:p w14:paraId="7A0AC5C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24ED7B2C" w14:textId="77777777" w:rsidTr="00FF7F22">
        <w:trPr>
          <w:trHeight w:val="269"/>
          <w:jc w:val="center"/>
        </w:trPr>
        <w:tc>
          <w:tcPr>
            <w:tcW w:w="1142" w:type="dxa"/>
          </w:tcPr>
          <w:p w14:paraId="2FAA266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656" w:type="dxa"/>
          </w:tcPr>
          <w:p w14:paraId="2D8FFA1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028" w:type="dxa"/>
          </w:tcPr>
          <w:p w14:paraId="077AE2F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028" w:type="dxa"/>
          </w:tcPr>
          <w:p w14:paraId="1061A2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656" w:type="dxa"/>
          </w:tcPr>
          <w:p w14:paraId="0C9961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c>
          <w:tcPr>
            <w:tcW w:w="977" w:type="dxa"/>
          </w:tcPr>
          <w:p w14:paraId="732B970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977" w:type="dxa"/>
          </w:tcPr>
          <w:p w14:paraId="6A4E4A8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654" w:type="dxa"/>
          </w:tcPr>
          <w:p w14:paraId="588CF1A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806" w:type="dxa"/>
          </w:tcPr>
          <w:p w14:paraId="3220909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67" w:type="dxa"/>
          </w:tcPr>
          <w:p w14:paraId="26584F7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14C0DE2C" w14:textId="77777777" w:rsidTr="00FF7F22">
        <w:trPr>
          <w:trHeight w:val="249"/>
          <w:jc w:val="center"/>
        </w:trPr>
        <w:tc>
          <w:tcPr>
            <w:tcW w:w="1142" w:type="dxa"/>
          </w:tcPr>
          <w:p w14:paraId="459B12E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656" w:type="dxa"/>
          </w:tcPr>
          <w:p w14:paraId="6930686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028" w:type="dxa"/>
          </w:tcPr>
          <w:p w14:paraId="012129E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028" w:type="dxa"/>
          </w:tcPr>
          <w:p w14:paraId="7050720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656" w:type="dxa"/>
          </w:tcPr>
          <w:p w14:paraId="5932855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977" w:type="dxa"/>
          </w:tcPr>
          <w:p w14:paraId="0231BB5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977" w:type="dxa"/>
          </w:tcPr>
          <w:p w14:paraId="48ED9C1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654" w:type="dxa"/>
          </w:tcPr>
          <w:p w14:paraId="5E89751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806" w:type="dxa"/>
          </w:tcPr>
          <w:p w14:paraId="5A5D212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367" w:type="dxa"/>
          </w:tcPr>
          <w:p w14:paraId="41CDF1C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26005C1A" w14:textId="77777777" w:rsidTr="00FF7F22">
        <w:trPr>
          <w:trHeight w:val="498"/>
          <w:jc w:val="center"/>
        </w:trPr>
        <w:tc>
          <w:tcPr>
            <w:tcW w:w="1142" w:type="dxa"/>
          </w:tcPr>
          <w:p w14:paraId="4617FC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656" w:type="dxa"/>
          </w:tcPr>
          <w:p w14:paraId="212C5B4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028" w:type="dxa"/>
          </w:tcPr>
          <w:p w14:paraId="3DB7931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028" w:type="dxa"/>
          </w:tcPr>
          <w:p w14:paraId="46934F7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656" w:type="dxa"/>
          </w:tcPr>
          <w:p w14:paraId="1C5D891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977" w:type="dxa"/>
          </w:tcPr>
          <w:p w14:paraId="4B60010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977" w:type="dxa"/>
          </w:tcPr>
          <w:p w14:paraId="3D15528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654" w:type="dxa"/>
          </w:tcPr>
          <w:p w14:paraId="760CA4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806" w:type="dxa"/>
          </w:tcPr>
          <w:p w14:paraId="5E05C12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367" w:type="dxa"/>
          </w:tcPr>
          <w:p w14:paraId="1DCEEA5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71AD447" w14:textId="77777777" w:rsidTr="00FF7F22">
        <w:trPr>
          <w:trHeight w:val="517"/>
          <w:jc w:val="center"/>
        </w:trPr>
        <w:tc>
          <w:tcPr>
            <w:tcW w:w="1142" w:type="dxa"/>
          </w:tcPr>
          <w:p w14:paraId="76DA25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656" w:type="dxa"/>
          </w:tcPr>
          <w:p w14:paraId="29CFABC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028" w:type="dxa"/>
          </w:tcPr>
          <w:p w14:paraId="1EFE832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028" w:type="dxa"/>
          </w:tcPr>
          <w:p w14:paraId="24FA6B6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656" w:type="dxa"/>
          </w:tcPr>
          <w:p w14:paraId="35F7080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977" w:type="dxa"/>
          </w:tcPr>
          <w:p w14:paraId="60FC354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977" w:type="dxa"/>
          </w:tcPr>
          <w:p w14:paraId="469405B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654" w:type="dxa"/>
          </w:tcPr>
          <w:p w14:paraId="37ABDDB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806" w:type="dxa"/>
          </w:tcPr>
          <w:p w14:paraId="5764F9E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367" w:type="dxa"/>
          </w:tcPr>
          <w:p w14:paraId="57D4505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715EC16" w14:textId="77777777" w:rsidTr="00FF7F22">
        <w:trPr>
          <w:trHeight w:val="766"/>
          <w:jc w:val="center"/>
        </w:trPr>
        <w:tc>
          <w:tcPr>
            <w:tcW w:w="1142" w:type="dxa"/>
          </w:tcPr>
          <w:p w14:paraId="2B4E63E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656" w:type="dxa"/>
          </w:tcPr>
          <w:p w14:paraId="795AC8D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028" w:type="dxa"/>
          </w:tcPr>
          <w:p w14:paraId="2AD8B87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028" w:type="dxa"/>
          </w:tcPr>
          <w:p w14:paraId="5729F34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656" w:type="dxa"/>
          </w:tcPr>
          <w:p w14:paraId="7F66547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977" w:type="dxa"/>
          </w:tcPr>
          <w:p w14:paraId="13C32E2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977" w:type="dxa"/>
          </w:tcPr>
          <w:p w14:paraId="41CD53D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654" w:type="dxa"/>
          </w:tcPr>
          <w:p w14:paraId="7D1583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806" w:type="dxa"/>
          </w:tcPr>
          <w:p w14:paraId="3D53077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67" w:type="dxa"/>
          </w:tcPr>
          <w:p w14:paraId="3552085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B5F6A0C" w14:textId="77777777" w:rsidTr="00FF7F22">
        <w:trPr>
          <w:trHeight w:val="517"/>
          <w:jc w:val="center"/>
        </w:trPr>
        <w:tc>
          <w:tcPr>
            <w:tcW w:w="1142" w:type="dxa"/>
          </w:tcPr>
          <w:p w14:paraId="0F0EC79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656" w:type="dxa"/>
          </w:tcPr>
          <w:p w14:paraId="450C675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028" w:type="dxa"/>
          </w:tcPr>
          <w:p w14:paraId="07E4586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028" w:type="dxa"/>
          </w:tcPr>
          <w:p w14:paraId="5E1F65C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656" w:type="dxa"/>
          </w:tcPr>
          <w:p w14:paraId="7590ED7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977" w:type="dxa"/>
          </w:tcPr>
          <w:p w14:paraId="53F1F9F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977" w:type="dxa"/>
          </w:tcPr>
          <w:p w14:paraId="050E6FF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654" w:type="dxa"/>
          </w:tcPr>
          <w:p w14:paraId="15EB03C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806" w:type="dxa"/>
          </w:tcPr>
          <w:p w14:paraId="73FD56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367" w:type="dxa"/>
          </w:tcPr>
          <w:p w14:paraId="58DE834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4674491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624E592" w14:textId="77777777" w:rsidR="007E2376" w:rsidRPr="00DE6C92" w:rsidRDefault="0068317B"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b.</w:t>
      </w:r>
      <w:r w:rsidRPr="00DE6C92">
        <w:rPr>
          <w:rFonts w:ascii="Georgia" w:hAnsi="Georgia"/>
          <w:sz w:val="22"/>
          <w:szCs w:val="22"/>
        </w:rPr>
        <w:tab/>
        <w:t>Watch television</w:t>
      </w:r>
      <w:r w:rsidR="007E2376" w:rsidRPr="00DE6C92">
        <w:rPr>
          <w:rFonts w:ascii="Georgia" w:hAnsi="Georgia"/>
          <w:sz w:val="22"/>
          <w:szCs w:val="22"/>
        </w:rPr>
        <w:t xml:space="preserve"> </w:t>
      </w:r>
    </w:p>
    <w:p w14:paraId="008819A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4"/>
        <w:gridCol w:w="710"/>
        <w:gridCol w:w="1127"/>
        <w:gridCol w:w="1127"/>
        <w:gridCol w:w="710"/>
        <w:gridCol w:w="1070"/>
        <w:gridCol w:w="1070"/>
        <w:gridCol w:w="1829"/>
        <w:gridCol w:w="878"/>
        <w:gridCol w:w="1138"/>
      </w:tblGrid>
      <w:tr w:rsidR="004D6E25" w:rsidRPr="00DE6C92" w14:paraId="30DB32E3" w14:textId="77777777" w:rsidTr="00FF7F22">
        <w:trPr>
          <w:trHeight w:val="332"/>
          <w:jc w:val="center"/>
        </w:trPr>
        <w:tc>
          <w:tcPr>
            <w:tcW w:w="1142" w:type="dxa"/>
            <w:vMerge w:val="restart"/>
            <w:shd w:val="clear" w:color="auto" w:fill="C0C0C0"/>
          </w:tcPr>
          <w:p w14:paraId="004D398C"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712" w:type="dxa"/>
            <w:gridSpan w:val="3"/>
            <w:shd w:val="clear" w:color="auto" w:fill="C0C0C0"/>
            <w:vAlign w:val="bottom"/>
          </w:tcPr>
          <w:p w14:paraId="2DA55879"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PRIMARILY SPANISH</w:t>
            </w:r>
          </w:p>
        </w:tc>
        <w:tc>
          <w:tcPr>
            <w:tcW w:w="2610" w:type="dxa"/>
            <w:gridSpan w:val="3"/>
            <w:shd w:val="clear" w:color="auto" w:fill="C0C0C0"/>
            <w:vAlign w:val="bottom"/>
          </w:tcPr>
          <w:p w14:paraId="3B3FEA2B"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PRIMARILY ENGLISH</w:t>
            </w:r>
          </w:p>
        </w:tc>
        <w:tc>
          <w:tcPr>
            <w:tcW w:w="1654" w:type="dxa"/>
            <w:vMerge w:val="restart"/>
            <w:shd w:val="clear" w:color="auto" w:fill="C0C0C0"/>
            <w:vAlign w:val="bottom"/>
          </w:tcPr>
          <w:p w14:paraId="1E073749"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Both equally/About the same</w:t>
            </w:r>
          </w:p>
        </w:tc>
        <w:tc>
          <w:tcPr>
            <w:tcW w:w="806" w:type="dxa"/>
            <w:vMerge w:val="restart"/>
            <w:shd w:val="clear" w:color="auto" w:fill="C0C0C0"/>
            <w:vAlign w:val="bottom"/>
          </w:tcPr>
          <w:p w14:paraId="15E09FD3"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367" w:type="dxa"/>
            <w:vMerge w:val="restart"/>
            <w:shd w:val="clear" w:color="auto" w:fill="C0C0C0"/>
            <w:vAlign w:val="bottom"/>
          </w:tcPr>
          <w:p w14:paraId="65600CE2"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14:paraId="1B8D452A" w14:textId="77777777" w:rsidTr="00FF7F22">
        <w:trPr>
          <w:trHeight w:val="766"/>
          <w:jc w:val="center"/>
        </w:trPr>
        <w:tc>
          <w:tcPr>
            <w:tcW w:w="1142" w:type="dxa"/>
            <w:vMerge/>
            <w:shd w:val="clear" w:color="auto" w:fill="C0C0C0"/>
          </w:tcPr>
          <w:p w14:paraId="643C00CF"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656" w:type="dxa"/>
            <w:shd w:val="clear" w:color="auto" w:fill="C0C0C0"/>
            <w:vAlign w:val="bottom"/>
          </w:tcPr>
          <w:p w14:paraId="6CF7F6F0"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028" w:type="dxa"/>
            <w:shd w:val="clear" w:color="auto" w:fill="C0C0C0"/>
            <w:vAlign w:val="bottom"/>
          </w:tcPr>
          <w:p w14:paraId="7FC94B0C"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Only in Spanish</w:t>
            </w:r>
          </w:p>
        </w:tc>
        <w:tc>
          <w:tcPr>
            <w:tcW w:w="1028" w:type="dxa"/>
            <w:shd w:val="clear" w:color="auto" w:fill="C0C0C0"/>
            <w:vAlign w:val="bottom"/>
          </w:tcPr>
          <w:p w14:paraId="685100EB"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Mostly in Spanish</w:t>
            </w:r>
          </w:p>
        </w:tc>
        <w:tc>
          <w:tcPr>
            <w:tcW w:w="656" w:type="dxa"/>
            <w:shd w:val="clear" w:color="auto" w:fill="C0C0C0"/>
            <w:vAlign w:val="bottom"/>
          </w:tcPr>
          <w:p w14:paraId="069D376D"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977" w:type="dxa"/>
            <w:shd w:val="clear" w:color="auto" w:fill="C0C0C0"/>
            <w:vAlign w:val="bottom"/>
          </w:tcPr>
          <w:p w14:paraId="58641455"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Mostly in English</w:t>
            </w:r>
          </w:p>
        </w:tc>
        <w:tc>
          <w:tcPr>
            <w:tcW w:w="977" w:type="dxa"/>
            <w:shd w:val="clear" w:color="auto" w:fill="C0C0C0"/>
            <w:vAlign w:val="bottom"/>
          </w:tcPr>
          <w:p w14:paraId="126CE283"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Only in English</w:t>
            </w:r>
          </w:p>
        </w:tc>
        <w:tc>
          <w:tcPr>
            <w:tcW w:w="1654" w:type="dxa"/>
            <w:vMerge/>
            <w:shd w:val="clear" w:color="auto" w:fill="C0C0C0"/>
            <w:vAlign w:val="bottom"/>
          </w:tcPr>
          <w:p w14:paraId="763A8910"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06" w:type="dxa"/>
            <w:vMerge/>
            <w:shd w:val="clear" w:color="auto" w:fill="C0C0C0"/>
            <w:vAlign w:val="bottom"/>
          </w:tcPr>
          <w:p w14:paraId="3EA923F9"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367" w:type="dxa"/>
            <w:vMerge/>
            <w:shd w:val="clear" w:color="auto" w:fill="C0C0C0"/>
            <w:vAlign w:val="bottom"/>
          </w:tcPr>
          <w:p w14:paraId="79D5D65A"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14:paraId="6D13CD0E" w14:textId="77777777" w:rsidTr="00FF7F22">
        <w:trPr>
          <w:trHeight w:val="249"/>
          <w:jc w:val="center"/>
        </w:trPr>
        <w:tc>
          <w:tcPr>
            <w:tcW w:w="1142" w:type="dxa"/>
          </w:tcPr>
          <w:p w14:paraId="15A3298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656" w:type="dxa"/>
          </w:tcPr>
          <w:p w14:paraId="2F7C447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028" w:type="dxa"/>
          </w:tcPr>
          <w:p w14:paraId="4D5BFDD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028" w:type="dxa"/>
          </w:tcPr>
          <w:p w14:paraId="5D2730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656" w:type="dxa"/>
          </w:tcPr>
          <w:p w14:paraId="436A321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977" w:type="dxa"/>
          </w:tcPr>
          <w:p w14:paraId="5C117DD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977" w:type="dxa"/>
          </w:tcPr>
          <w:p w14:paraId="261686B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654" w:type="dxa"/>
          </w:tcPr>
          <w:p w14:paraId="493BD96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806" w:type="dxa"/>
          </w:tcPr>
          <w:p w14:paraId="180F141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67" w:type="dxa"/>
          </w:tcPr>
          <w:p w14:paraId="158367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020A464C" w14:textId="77777777" w:rsidTr="00FF7F22">
        <w:trPr>
          <w:trHeight w:val="269"/>
          <w:jc w:val="center"/>
        </w:trPr>
        <w:tc>
          <w:tcPr>
            <w:tcW w:w="1142" w:type="dxa"/>
          </w:tcPr>
          <w:p w14:paraId="2BAE92A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656" w:type="dxa"/>
          </w:tcPr>
          <w:p w14:paraId="633D51E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028" w:type="dxa"/>
          </w:tcPr>
          <w:p w14:paraId="427C1C6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028" w:type="dxa"/>
          </w:tcPr>
          <w:p w14:paraId="2E5B781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656" w:type="dxa"/>
          </w:tcPr>
          <w:p w14:paraId="0619B7F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71</w:t>
            </w:r>
          </w:p>
        </w:tc>
        <w:tc>
          <w:tcPr>
            <w:tcW w:w="977" w:type="dxa"/>
          </w:tcPr>
          <w:p w14:paraId="23B30A0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c>
          <w:tcPr>
            <w:tcW w:w="977" w:type="dxa"/>
          </w:tcPr>
          <w:p w14:paraId="2695323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654" w:type="dxa"/>
          </w:tcPr>
          <w:p w14:paraId="44B564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806" w:type="dxa"/>
          </w:tcPr>
          <w:p w14:paraId="7DCDB1F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67" w:type="dxa"/>
          </w:tcPr>
          <w:p w14:paraId="5730B12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03342FA2" w14:textId="77777777" w:rsidTr="00FF7F22">
        <w:trPr>
          <w:trHeight w:val="249"/>
          <w:jc w:val="center"/>
        </w:trPr>
        <w:tc>
          <w:tcPr>
            <w:tcW w:w="1142" w:type="dxa"/>
          </w:tcPr>
          <w:p w14:paraId="5F378C8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656" w:type="dxa"/>
          </w:tcPr>
          <w:p w14:paraId="711601D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028" w:type="dxa"/>
          </w:tcPr>
          <w:p w14:paraId="7452535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028" w:type="dxa"/>
          </w:tcPr>
          <w:p w14:paraId="1553817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656" w:type="dxa"/>
          </w:tcPr>
          <w:p w14:paraId="3F9AF59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977" w:type="dxa"/>
          </w:tcPr>
          <w:p w14:paraId="36CBAA1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977" w:type="dxa"/>
          </w:tcPr>
          <w:p w14:paraId="3E4A371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654" w:type="dxa"/>
          </w:tcPr>
          <w:p w14:paraId="402F257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806" w:type="dxa"/>
          </w:tcPr>
          <w:p w14:paraId="6BBC6EF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67" w:type="dxa"/>
          </w:tcPr>
          <w:p w14:paraId="36F8D5F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5510462F" w14:textId="77777777" w:rsidTr="00FF7F22">
        <w:trPr>
          <w:trHeight w:val="498"/>
          <w:jc w:val="center"/>
        </w:trPr>
        <w:tc>
          <w:tcPr>
            <w:tcW w:w="1142" w:type="dxa"/>
          </w:tcPr>
          <w:p w14:paraId="04140C5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656" w:type="dxa"/>
          </w:tcPr>
          <w:p w14:paraId="102AC2E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028" w:type="dxa"/>
          </w:tcPr>
          <w:p w14:paraId="5382BE3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028" w:type="dxa"/>
          </w:tcPr>
          <w:p w14:paraId="59C927E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656" w:type="dxa"/>
          </w:tcPr>
          <w:p w14:paraId="150D97B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977" w:type="dxa"/>
          </w:tcPr>
          <w:p w14:paraId="4581776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977" w:type="dxa"/>
          </w:tcPr>
          <w:p w14:paraId="12CDBDC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654" w:type="dxa"/>
          </w:tcPr>
          <w:p w14:paraId="79F620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806" w:type="dxa"/>
          </w:tcPr>
          <w:p w14:paraId="723F665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67" w:type="dxa"/>
          </w:tcPr>
          <w:p w14:paraId="054577C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F9AE691" w14:textId="77777777" w:rsidTr="00FF7F22">
        <w:trPr>
          <w:trHeight w:val="517"/>
          <w:jc w:val="center"/>
        </w:trPr>
        <w:tc>
          <w:tcPr>
            <w:tcW w:w="1142" w:type="dxa"/>
          </w:tcPr>
          <w:p w14:paraId="6C616AD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656" w:type="dxa"/>
          </w:tcPr>
          <w:p w14:paraId="704BA3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1028" w:type="dxa"/>
          </w:tcPr>
          <w:p w14:paraId="20C95BC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028" w:type="dxa"/>
          </w:tcPr>
          <w:p w14:paraId="67D37AC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656" w:type="dxa"/>
          </w:tcPr>
          <w:p w14:paraId="371ACE3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977" w:type="dxa"/>
          </w:tcPr>
          <w:p w14:paraId="1A65A8E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977" w:type="dxa"/>
          </w:tcPr>
          <w:p w14:paraId="490CD9F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654" w:type="dxa"/>
          </w:tcPr>
          <w:p w14:paraId="0D11C55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806" w:type="dxa"/>
          </w:tcPr>
          <w:p w14:paraId="7DCCB62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67" w:type="dxa"/>
          </w:tcPr>
          <w:p w14:paraId="3174F9A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1C6C538" w14:textId="77777777" w:rsidTr="00FF7F22">
        <w:trPr>
          <w:trHeight w:val="766"/>
          <w:jc w:val="center"/>
        </w:trPr>
        <w:tc>
          <w:tcPr>
            <w:tcW w:w="1142" w:type="dxa"/>
          </w:tcPr>
          <w:p w14:paraId="248C338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656" w:type="dxa"/>
          </w:tcPr>
          <w:p w14:paraId="31A1766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028" w:type="dxa"/>
          </w:tcPr>
          <w:p w14:paraId="1A48BF7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028" w:type="dxa"/>
          </w:tcPr>
          <w:p w14:paraId="73E4F9F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656" w:type="dxa"/>
          </w:tcPr>
          <w:p w14:paraId="325731A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977" w:type="dxa"/>
          </w:tcPr>
          <w:p w14:paraId="5617DBB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77" w:type="dxa"/>
          </w:tcPr>
          <w:p w14:paraId="6C54900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654" w:type="dxa"/>
          </w:tcPr>
          <w:p w14:paraId="032594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806" w:type="dxa"/>
          </w:tcPr>
          <w:p w14:paraId="53AEF77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67" w:type="dxa"/>
          </w:tcPr>
          <w:p w14:paraId="7A588A8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AC38A57" w14:textId="77777777" w:rsidTr="00FF7F22">
        <w:trPr>
          <w:trHeight w:val="517"/>
          <w:jc w:val="center"/>
        </w:trPr>
        <w:tc>
          <w:tcPr>
            <w:tcW w:w="1142" w:type="dxa"/>
          </w:tcPr>
          <w:p w14:paraId="3188B21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656" w:type="dxa"/>
          </w:tcPr>
          <w:p w14:paraId="6425C1E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028" w:type="dxa"/>
          </w:tcPr>
          <w:p w14:paraId="178D6E3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028" w:type="dxa"/>
          </w:tcPr>
          <w:p w14:paraId="27C970D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656" w:type="dxa"/>
          </w:tcPr>
          <w:p w14:paraId="75FAF1E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977" w:type="dxa"/>
          </w:tcPr>
          <w:p w14:paraId="371EDFD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977" w:type="dxa"/>
          </w:tcPr>
          <w:p w14:paraId="367D380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654" w:type="dxa"/>
          </w:tcPr>
          <w:p w14:paraId="7CDC56D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806" w:type="dxa"/>
          </w:tcPr>
          <w:p w14:paraId="2BFC433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67" w:type="dxa"/>
          </w:tcPr>
          <w:p w14:paraId="07AB1EA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4A9F02B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1393CBE" w14:textId="77777777" w:rsidR="00D44F93" w:rsidRDefault="00D44F93">
      <w:pPr>
        <w:rPr>
          <w:rFonts w:ascii="Georgia" w:hAnsi="Georgia"/>
          <w:sz w:val="22"/>
          <w:szCs w:val="22"/>
        </w:rPr>
      </w:pPr>
      <w:r>
        <w:rPr>
          <w:rFonts w:ascii="Georgia" w:hAnsi="Georgia"/>
          <w:sz w:val="22"/>
          <w:szCs w:val="22"/>
        </w:rPr>
        <w:br w:type="page"/>
      </w:r>
    </w:p>
    <w:p w14:paraId="1BDC195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c.</w:t>
      </w:r>
      <w:r w:rsidRPr="00DE6C92">
        <w:rPr>
          <w:rFonts w:ascii="Georgia" w:hAnsi="Georgia"/>
          <w:sz w:val="22"/>
          <w:szCs w:val="22"/>
        </w:rPr>
        <w:tab/>
        <w:t xml:space="preserve">Think </w:t>
      </w:r>
    </w:p>
    <w:p w14:paraId="65C41F8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3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4"/>
        <w:gridCol w:w="710"/>
        <w:gridCol w:w="1127"/>
        <w:gridCol w:w="1127"/>
        <w:gridCol w:w="710"/>
        <w:gridCol w:w="1070"/>
        <w:gridCol w:w="1070"/>
        <w:gridCol w:w="1829"/>
        <w:gridCol w:w="878"/>
        <w:gridCol w:w="1138"/>
      </w:tblGrid>
      <w:tr w:rsidR="004D6E25" w:rsidRPr="00DE6C92" w14:paraId="2082183F" w14:textId="77777777" w:rsidTr="00FF7F22">
        <w:trPr>
          <w:trHeight w:val="332"/>
          <w:jc w:val="center"/>
        </w:trPr>
        <w:tc>
          <w:tcPr>
            <w:tcW w:w="1142" w:type="dxa"/>
            <w:vMerge w:val="restart"/>
            <w:shd w:val="clear" w:color="auto" w:fill="C0C0C0"/>
          </w:tcPr>
          <w:p w14:paraId="2FFA557C"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712" w:type="dxa"/>
            <w:gridSpan w:val="3"/>
            <w:shd w:val="clear" w:color="auto" w:fill="C0C0C0"/>
            <w:vAlign w:val="bottom"/>
          </w:tcPr>
          <w:p w14:paraId="31AE4EEA"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PRIMARILY SPANISH</w:t>
            </w:r>
          </w:p>
        </w:tc>
        <w:tc>
          <w:tcPr>
            <w:tcW w:w="2610" w:type="dxa"/>
            <w:gridSpan w:val="3"/>
            <w:shd w:val="clear" w:color="auto" w:fill="C0C0C0"/>
            <w:vAlign w:val="bottom"/>
          </w:tcPr>
          <w:p w14:paraId="07162AD2"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PRIMARILY ENGLISH</w:t>
            </w:r>
          </w:p>
        </w:tc>
        <w:tc>
          <w:tcPr>
            <w:tcW w:w="1654" w:type="dxa"/>
            <w:vMerge w:val="restart"/>
            <w:shd w:val="clear" w:color="auto" w:fill="C0C0C0"/>
            <w:vAlign w:val="bottom"/>
          </w:tcPr>
          <w:p w14:paraId="78757C86"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Both equally/About the same</w:t>
            </w:r>
          </w:p>
        </w:tc>
        <w:tc>
          <w:tcPr>
            <w:tcW w:w="806" w:type="dxa"/>
            <w:vMerge w:val="restart"/>
            <w:shd w:val="clear" w:color="auto" w:fill="C0C0C0"/>
            <w:vAlign w:val="bottom"/>
          </w:tcPr>
          <w:p w14:paraId="4E371066"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457" w:type="dxa"/>
            <w:vMerge w:val="restart"/>
            <w:shd w:val="clear" w:color="auto" w:fill="C0C0C0"/>
            <w:vAlign w:val="bottom"/>
          </w:tcPr>
          <w:p w14:paraId="317CEC4D"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14:paraId="13DE875F" w14:textId="77777777" w:rsidTr="00FF7F22">
        <w:trPr>
          <w:trHeight w:val="766"/>
          <w:jc w:val="center"/>
        </w:trPr>
        <w:tc>
          <w:tcPr>
            <w:tcW w:w="1142" w:type="dxa"/>
            <w:vMerge/>
            <w:shd w:val="clear" w:color="auto" w:fill="C0C0C0"/>
          </w:tcPr>
          <w:p w14:paraId="39E8ED4C"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656" w:type="dxa"/>
            <w:shd w:val="clear" w:color="auto" w:fill="C0C0C0"/>
            <w:vAlign w:val="bottom"/>
          </w:tcPr>
          <w:p w14:paraId="37E4503B"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028" w:type="dxa"/>
            <w:shd w:val="clear" w:color="auto" w:fill="C0C0C0"/>
            <w:vAlign w:val="bottom"/>
          </w:tcPr>
          <w:p w14:paraId="4CE6B62F"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Only in Spanish</w:t>
            </w:r>
          </w:p>
        </w:tc>
        <w:tc>
          <w:tcPr>
            <w:tcW w:w="1028" w:type="dxa"/>
            <w:shd w:val="clear" w:color="auto" w:fill="C0C0C0"/>
            <w:vAlign w:val="bottom"/>
          </w:tcPr>
          <w:p w14:paraId="49E7FF3E"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Mostly in Spanish</w:t>
            </w:r>
          </w:p>
        </w:tc>
        <w:tc>
          <w:tcPr>
            <w:tcW w:w="656" w:type="dxa"/>
            <w:shd w:val="clear" w:color="auto" w:fill="C0C0C0"/>
            <w:vAlign w:val="bottom"/>
          </w:tcPr>
          <w:p w14:paraId="6437C304"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977" w:type="dxa"/>
            <w:shd w:val="clear" w:color="auto" w:fill="C0C0C0"/>
            <w:vAlign w:val="bottom"/>
          </w:tcPr>
          <w:p w14:paraId="4A4153F5"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Mostly in English</w:t>
            </w:r>
          </w:p>
        </w:tc>
        <w:tc>
          <w:tcPr>
            <w:tcW w:w="977" w:type="dxa"/>
            <w:shd w:val="clear" w:color="auto" w:fill="C0C0C0"/>
            <w:vAlign w:val="bottom"/>
          </w:tcPr>
          <w:p w14:paraId="473EC03C"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Only in English</w:t>
            </w:r>
          </w:p>
        </w:tc>
        <w:tc>
          <w:tcPr>
            <w:tcW w:w="1654" w:type="dxa"/>
            <w:vMerge/>
            <w:shd w:val="clear" w:color="auto" w:fill="C0C0C0"/>
            <w:vAlign w:val="bottom"/>
          </w:tcPr>
          <w:p w14:paraId="4D619CA8"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06" w:type="dxa"/>
            <w:vMerge/>
            <w:shd w:val="clear" w:color="auto" w:fill="C0C0C0"/>
            <w:vAlign w:val="bottom"/>
          </w:tcPr>
          <w:p w14:paraId="34C3B139"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457" w:type="dxa"/>
            <w:vMerge/>
            <w:shd w:val="clear" w:color="auto" w:fill="C0C0C0"/>
            <w:vAlign w:val="bottom"/>
          </w:tcPr>
          <w:p w14:paraId="5272A987"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14:paraId="10FE5B21" w14:textId="77777777" w:rsidTr="00FF7F22">
        <w:trPr>
          <w:trHeight w:val="249"/>
          <w:jc w:val="center"/>
        </w:trPr>
        <w:tc>
          <w:tcPr>
            <w:tcW w:w="1142" w:type="dxa"/>
          </w:tcPr>
          <w:p w14:paraId="5AFC0D7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656" w:type="dxa"/>
          </w:tcPr>
          <w:p w14:paraId="129E8DA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028" w:type="dxa"/>
          </w:tcPr>
          <w:p w14:paraId="67AC918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028" w:type="dxa"/>
          </w:tcPr>
          <w:p w14:paraId="62572CA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656" w:type="dxa"/>
          </w:tcPr>
          <w:p w14:paraId="4557CE6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977" w:type="dxa"/>
          </w:tcPr>
          <w:p w14:paraId="5495AB1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977" w:type="dxa"/>
          </w:tcPr>
          <w:p w14:paraId="0CD2811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654" w:type="dxa"/>
          </w:tcPr>
          <w:p w14:paraId="02AFAF2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806" w:type="dxa"/>
          </w:tcPr>
          <w:p w14:paraId="28DFCD9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57" w:type="dxa"/>
          </w:tcPr>
          <w:p w14:paraId="2CDF63A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794CBA49" w14:textId="77777777" w:rsidTr="00FF7F22">
        <w:trPr>
          <w:trHeight w:val="269"/>
          <w:jc w:val="center"/>
        </w:trPr>
        <w:tc>
          <w:tcPr>
            <w:tcW w:w="1142" w:type="dxa"/>
          </w:tcPr>
          <w:p w14:paraId="08FABE9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656" w:type="dxa"/>
          </w:tcPr>
          <w:p w14:paraId="166E197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028" w:type="dxa"/>
          </w:tcPr>
          <w:p w14:paraId="18D2F08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028" w:type="dxa"/>
          </w:tcPr>
          <w:p w14:paraId="6F63054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656" w:type="dxa"/>
          </w:tcPr>
          <w:p w14:paraId="44CF17A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977" w:type="dxa"/>
          </w:tcPr>
          <w:p w14:paraId="57CBB3B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977" w:type="dxa"/>
          </w:tcPr>
          <w:p w14:paraId="3CB96C7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654" w:type="dxa"/>
          </w:tcPr>
          <w:p w14:paraId="3082B89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806" w:type="dxa"/>
          </w:tcPr>
          <w:p w14:paraId="21EF7A6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57" w:type="dxa"/>
          </w:tcPr>
          <w:p w14:paraId="7B369DB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31197EDC" w14:textId="77777777" w:rsidTr="00FF7F22">
        <w:trPr>
          <w:trHeight w:val="249"/>
          <w:jc w:val="center"/>
        </w:trPr>
        <w:tc>
          <w:tcPr>
            <w:tcW w:w="1142" w:type="dxa"/>
          </w:tcPr>
          <w:p w14:paraId="0F936FD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656" w:type="dxa"/>
          </w:tcPr>
          <w:p w14:paraId="2636658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028" w:type="dxa"/>
          </w:tcPr>
          <w:p w14:paraId="0FE268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1028" w:type="dxa"/>
          </w:tcPr>
          <w:p w14:paraId="7BD1C80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656" w:type="dxa"/>
          </w:tcPr>
          <w:p w14:paraId="39F2C5F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977" w:type="dxa"/>
          </w:tcPr>
          <w:p w14:paraId="31A0D13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977" w:type="dxa"/>
          </w:tcPr>
          <w:p w14:paraId="0187384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654" w:type="dxa"/>
          </w:tcPr>
          <w:p w14:paraId="3B87851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806" w:type="dxa"/>
          </w:tcPr>
          <w:p w14:paraId="590A8AA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57" w:type="dxa"/>
          </w:tcPr>
          <w:p w14:paraId="0475AA7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74E0AAB2" w14:textId="77777777" w:rsidTr="00FF7F22">
        <w:trPr>
          <w:trHeight w:val="498"/>
          <w:jc w:val="center"/>
        </w:trPr>
        <w:tc>
          <w:tcPr>
            <w:tcW w:w="1142" w:type="dxa"/>
          </w:tcPr>
          <w:p w14:paraId="3A24796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656" w:type="dxa"/>
          </w:tcPr>
          <w:p w14:paraId="2452B9E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028" w:type="dxa"/>
          </w:tcPr>
          <w:p w14:paraId="14B2264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028" w:type="dxa"/>
          </w:tcPr>
          <w:p w14:paraId="1172A84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656" w:type="dxa"/>
          </w:tcPr>
          <w:p w14:paraId="76AEF17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977" w:type="dxa"/>
          </w:tcPr>
          <w:p w14:paraId="3071CF6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977" w:type="dxa"/>
          </w:tcPr>
          <w:p w14:paraId="192F4BD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654" w:type="dxa"/>
          </w:tcPr>
          <w:p w14:paraId="467C1B6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806" w:type="dxa"/>
          </w:tcPr>
          <w:p w14:paraId="22349BD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57" w:type="dxa"/>
          </w:tcPr>
          <w:p w14:paraId="574B0A8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706A6D0" w14:textId="77777777" w:rsidTr="00FF7F22">
        <w:trPr>
          <w:trHeight w:val="517"/>
          <w:jc w:val="center"/>
        </w:trPr>
        <w:tc>
          <w:tcPr>
            <w:tcW w:w="1142" w:type="dxa"/>
          </w:tcPr>
          <w:p w14:paraId="6A0168F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656" w:type="dxa"/>
          </w:tcPr>
          <w:p w14:paraId="5323F68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74</w:t>
            </w:r>
          </w:p>
        </w:tc>
        <w:tc>
          <w:tcPr>
            <w:tcW w:w="1028" w:type="dxa"/>
          </w:tcPr>
          <w:p w14:paraId="25B5D1D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028" w:type="dxa"/>
          </w:tcPr>
          <w:p w14:paraId="4B3F15E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656" w:type="dxa"/>
          </w:tcPr>
          <w:p w14:paraId="4E38ADC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977" w:type="dxa"/>
          </w:tcPr>
          <w:p w14:paraId="6F6FFAE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977" w:type="dxa"/>
          </w:tcPr>
          <w:p w14:paraId="35F9EFB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654" w:type="dxa"/>
          </w:tcPr>
          <w:p w14:paraId="506E6AD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806" w:type="dxa"/>
          </w:tcPr>
          <w:p w14:paraId="3705A3C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57" w:type="dxa"/>
          </w:tcPr>
          <w:p w14:paraId="6E68014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48032852" w14:textId="77777777" w:rsidTr="00FF7F22">
        <w:trPr>
          <w:trHeight w:val="766"/>
          <w:jc w:val="center"/>
        </w:trPr>
        <w:tc>
          <w:tcPr>
            <w:tcW w:w="1142" w:type="dxa"/>
          </w:tcPr>
          <w:p w14:paraId="453A4A1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656" w:type="dxa"/>
          </w:tcPr>
          <w:p w14:paraId="6839F82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79</w:t>
            </w:r>
          </w:p>
        </w:tc>
        <w:tc>
          <w:tcPr>
            <w:tcW w:w="1028" w:type="dxa"/>
          </w:tcPr>
          <w:p w14:paraId="12F0C94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028" w:type="dxa"/>
          </w:tcPr>
          <w:p w14:paraId="3A677B7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656" w:type="dxa"/>
          </w:tcPr>
          <w:p w14:paraId="2EF8850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77" w:type="dxa"/>
          </w:tcPr>
          <w:p w14:paraId="0F1466F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77" w:type="dxa"/>
          </w:tcPr>
          <w:p w14:paraId="1CBECA2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654" w:type="dxa"/>
          </w:tcPr>
          <w:p w14:paraId="5E5E0B6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806" w:type="dxa"/>
          </w:tcPr>
          <w:p w14:paraId="58E7D14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57" w:type="dxa"/>
          </w:tcPr>
          <w:p w14:paraId="50542B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1BE3C78" w14:textId="77777777" w:rsidTr="00FF7F22">
        <w:trPr>
          <w:trHeight w:val="517"/>
          <w:jc w:val="center"/>
        </w:trPr>
        <w:tc>
          <w:tcPr>
            <w:tcW w:w="1142" w:type="dxa"/>
          </w:tcPr>
          <w:p w14:paraId="3C2EB2E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656" w:type="dxa"/>
          </w:tcPr>
          <w:p w14:paraId="6691E49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028" w:type="dxa"/>
          </w:tcPr>
          <w:p w14:paraId="05FC4AA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028" w:type="dxa"/>
          </w:tcPr>
          <w:p w14:paraId="3AC9C16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656" w:type="dxa"/>
          </w:tcPr>
          <w:p w14:paraId="690DCEE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977" w:type="dxa"/>
          </w:tcPr>
          <w:p w14:paraId="51C86EF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977" w:type="dxa"/>
          </w:tcPr>
          <w:p w14:paraId="115669F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654" w:type="dxa"/>
          </w:tcPr>
          <w:p w14:paraId="3B2B762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806" w:type="dxa"/>
          </w:tcPr>
          <w:p w14:paraId="0D609F1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57" w:type="dxa"/>
          </w:tcPr>
          <w:p w14:paraId="4EC3346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6A22946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highlight w:val="green"/>
        </w:rPr>
      </w:pPr>
    </w:p>
    <w:p w14:paraId="4BA3C780" w14:textId="77777777" w:rsidR="007E2376" w:rsidRPr="00DE6C92" w:rsidRDefault="007E2376" w:rsidP="00400CE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6529470D" w14:textId="77777777" w:rsidR="00D44F93" w:rsidRDefault="00D44F93">
      <w:pPr>
        <w:rPr>
          <w:rFonts w:ascii="Georgia" w:hAnsi="Georgia"/>
          <w:b/>
          <w:sz w:val="22"/>
          <w:szCs w:val="22"/>
        </w:rPr>
      </w:pPr>
      <w:r>
        <w:rPr>
          <w:rFonts w:ascii="Georgia" w:hAnsi="Georgia"/>
          <w:b/>
          <w:sz w:val="22"/>
          <w:szCs w:val="22"/>
        </w:rPr>
        <w:br w:type="page"/>
      </w:r>
    </w:p>
    <w:p w14:paraId="7B97977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 xml:space="preserve">DEMOGRAPHICS </w:t>
      </w:r>
    </w:p>
    <w:p w14:paraId="019B611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0E9731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81.</w:t>
      </w:r>
      <w:r w:rsidRPr="00DE6C92">
        <w:rPr>
          <w:rFonts w:ascii="Georgia" w:hAnsi="Georgia"/>
          <w:sz w:val="22"/>
          <w:szCs w:val="22"/>
        </w:rPr>
        <w:tab/>
        <w:t>In politics today, do you consider yourself a Republican, a Democrat, an Independent, or something else?</w:t>
      </w:r>
    </w:p>
    <w:p w14:paraId="56F2411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tbl>
      <w:tblPr>
        <w:tblW w:w="10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5"/>
        <w:gridCol w:w="1507"/>
        <w:gridCol w:w="1339"/>
        <w:gridCol w:w="1671"/>
        <w:gridCol w:w="1442"/>
        <w:gridCol w:w="922"/>
        <w:gridCol w:w="1159"/>
      </w:tblGrid>
      <w:tr w:rsidR="007E2376" w:rsidRPr="00DE6C92" w14:paraId="15E8AE4C" w14:textId="77777777" w:rsidTr="007E2376">
        <w:trPr>
          <w:jc w:val="center"/>
        </w:trPr>
        <w:tc>
          <w:tcPr>
            <w:tcW w:w="2708" w:type="dxa"/>
            <w:shd w:val="clear" w:color="auto" w:fill="C0C0C0"/>
            <w:vAlign w:val="bottom"/>
          </w:tcPr>
          <w:p w14:paraId="26B7993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350" w:type="dxa"/>
            <w:shd w:val="clear" w:color="auto" w:fill="C0C0C0"/>
            <w:vAlign w:val="bottom"/>
          </w:tcPr>
          <w:p w14:paraId="6C7EDED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Republican</w:t>
            </w:r>
          </w:p>
        </w:tc>
        <w:tc>
          <w:tcPr>
            <w:tcW w:w="1170" w:type="dxa"/>
            <w:shd w:val="clear" w:color="auto" w:fill="C0C0C0"/>
            <w:vAlign w:val="bottom"/>
          </w:tcPr>
          <w:p w14:paraId="5A3735C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Democrat</w:t>
            </w:r>
          </w:p>
        </w:tc>
        <w:tc>
          <w:tcPr>
            <w:tcW w:w="1440" w:type="dxa"/>
            <w:shd w:val="clear" w:color="auto" w:fill="C0C0C0"/>
            <w:vAlign w:val="bottom"/>
          </w:tcPr>
          <w:p w14:paraId="1317916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Independent</w:t>
            </w:r>
          </w:p>
        </w:tc>
        <w:tc>
          <w:tcPr>
            <w:tcW w:w="1260" w:type="dxa"/>
            <w:shd w:val="clear" w:color="auto" w:fill="C0C0C0"/>
            <w:vAlign w:val="bottom"/>
          </w:tcPr>
          <w:p w14:paraId="0A30E78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Something else</w:t>
            </w:r>
          </w:p>
        </w:tc>
        <w:tc>
          <w:tcPr>
            <w:tcW w:w="990" w:type="dxa"/>
            <w:shd w:val="clear" w:color="auto" w:fill="C0C0C0"/>
            <w:vAlign w:val="bottom"/>
          </w:tcPr>
          <w:p w14:paraId="112F86E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77" w:type="dxa"/>
            <w:shd w:val="clear" w:color="auto" w:fill="C0C0C0"/>
            <w:vAlign w:val="bottom"/>
          </w:tcPr>
          <w:p w14:paraId="675729B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4DFB1D61" w14:textId="77777777" w:rsidTr="007E2376">
        <w:trPr>
          <w:jc w:val="center"/>
        </w:trPr>
        <w:tc>
          <w:tcPr>
            <w:tcW w:w="2708" w:type="dxa"/>
          </w:tcPr>
          <w:p w14:paraId="1A73586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350" w:type="dxa"/>
          </w:tcPr>
          <w:p w14:paraId="561323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170" w:type="dxa"/>
          </w:tcPr>
          <w:p w14:paraId="3737C6A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440" w:type="dxa"/>
          </w:tcPr>
          <w:p w14:paraId="71CC3BA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260" w:type="dxa"/>
          </w:tcPr>
          <w:p w14:paraId="4319206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990" w:type="dxa"/>
          </w:tcPr>
          <w:p w14:paraId="35FBF16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177" w:type="dxa"/>
          </w:tcPr>
          <w:p w14:paraId="1D68867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34767C97" w14:textId="77777777" w:rsidTr="007E2376">
        <w:trPr>
          <w:jc w:val="center"/>
        </w:trPr>
        <w:tc>
          <w:tcPr>
            <w:tcW w:w="2708" w:type="dxa"/>
          </w:tcPr>
          <w:p w14:paraId="35A2FB2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350" w:type="dxa"/>
          </w:tcPr>
          <w:p w14:paraId="488952F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170" w:type="dxa"/>
          </w:tcPr>
          <w:p w14:paraId="573FD09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1440" w:type="dxa"/>
          </w:tcPr>
          <w:p w14:paraId="463270B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260" w:type="dxa"/>
          </w:tcPr>
          <w:p w14:paraId="181C303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990" w:type="dxa"/>
          </w:tcPr>
          <w:p w14:paraId="0C71BBB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77" w:type="dxa"/>
          </w:tcPr>
          <w:p w14:paraId="023B354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5B031A8C" w14:textId="77777777" w:rsidTr="007E2376">
        <w:trPr>
          <w:jc w:val="center"/>
        </w:trPr>
        <w:tc>
          <w:tcPr>
            <w:tcW w:w="2708" w:type="dxa"/>
          </w:tcPr>
          <w:p w14:paraId="40968A5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350" w:type="dxa"/>
          </w:tcPr>
          <w:p w14:paraId="6A471D0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170" w:type="dxa"/>
          </w:tcPr>
          <w:p w14:paraId="4530759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440" w:type="dxa"/>
          </w:tcPr>
          <w:p w14:paraId="6F1B437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260" w:type="dxa"/>
          </w:tcPr>
          <w:p w14:paraId="03F74B5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90" w:type="dxa"/>
          </w:tcPr>
          <w:p w14:paraId="4112749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77" w:type="dxa"/>
          </w:tcPr>
          <w:p w14:paraId="7C0EB35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42A0C724" w14:textId="77777777" w:rsidTr="007E2376">
        <w:trPr>
          <w:jc w:val="center"/>
        </w:trPr>
        <w:tc>
          <w:tcPr>
            <w:tcW w:w="2708" w:type="dxa"/>
          </w:tcPr>
          <w:p w14:paraId="211E56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350" w:type="dxa"/>
          </w:tcPr>
          <w:p w14:paraId="23DB380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170" w:type="dxa"/>
          </w:tcPr>
          <w:p w14:paraId="2C026BE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1440" w:type="dxa"/>
          </w:tcPr>
          <w:p w14:paraId="73F1FED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260" w:type="dxa"/>
          </w:tcPr>
          <w:p w14:paraId="25CB59D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990" w:type="dxa"/>
          </w:tcPr>
          <w:p w14:paraId="0542B38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177" w:type="dxa"/>
          </w:tcPr>
          <w:p w14:paraId="6AEDDF6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74543B4B" w14:textId="77777777" w:rsidTr="007E2376">
        <w:trPr>
          <w:jc w:val="center"/>
        </w:trPr>
        <w:tc>
          <w:tcPr>
            <w:tcW w:w="2708" w:type="dxa"/>
          </w:tcPr>
          <w:p w14:paraId="2D047DA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350" w:type="dxa"/>
          </w:tcPr>
          <w:p w14:paraId="2054634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70" w:type="dxa"/>
          </w:tcPr>
          <w:p w14:paraId="60707F5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440" w:type="dxa"/>
          </w:tcPr>
          <w:p w14:paraId="56D123E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260" w:type="dxa"/>
          </w:tcPr>
          <w:p w14:paraId="305C7C0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990" w:type="dxa"/>
          </w:tcPr>
          <w:p w14:paraId="670F5AE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177" w:type="dxa"/>
          </w:tcPr>
          <w:p w14:paraId="531F56D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61EA7EC1" w14:textId="77777777" w:rsidTr="007E2376">
        <w:trPr>
          <w:jc w:val="center"/>
        </w:trPr>
        <w:tc>
          <w:tcPr>
            <w:tcW w:w="2708" w:type="dxa"/>
          </w:tcPr>
          <w:p w14:paraId="5E73925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350" w:type="dxa"/>
          </w:tcPr>
          <w:p w14:paraId="12C3368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170" w:type="dxa"/>
          </w:tcPr>
          <w:p w14:paraId="660FC81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440" w:type="dxa"/>
          </w:tcPr>
          <w:p w14:paraId="067BD52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260" w:type="dxa"/>
          </w:tcPr>
          <w:p w14:paraId="57ADE96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990" w:type="dxa"/>
          </w:tcPr>
          <w:p w14:paraId="45DEF36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77" w:type="dxa"/>
          </w:tcPr>
          <w:p w14:paraId="152C5CA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56B2E440" w14:textId="77777777" w:rsidTr="007E2376">
        <w:trPr>
          <w:jc w:val="center"/>
        </w:trPr>
        <w:tc>
          <w:tcPr>
            <w:tcW w:w="2708" w:type="dxa"/>
          </w:tcPr>
          <w:p w14:paraId="7C0D8C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350" w:type="dxa"/>
          </w:tcPr>
          <w:p w14:paraId="2EC1C12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170" w:type="dxa"/>
          </w:tcPr>
          <w:p w14:paraId="5A1CFD6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440" w:type="dxa"/>
          </w:tcPr>
          <w:p w14:paraId="2532C77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260" w:type="dxa"/>
          </w:tcPr>
          <w:p w14:paraId="2819FE2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990" w:type="dxa"/>
          </w:tcPr>
          <w:p w14:paraId="0838490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77" w:type="dxa"/>
          </w:tcPr>
          <w:p w14:paraId="72558A9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27EB4EF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941C3F6" w14:textId="77777777" w:rsidR="007E2376" w:rsidRPr="00D44F93" w:rsidRDefault="007E2376" w:rsidP="00D44F9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sz w:val="22"/>
          <w:szCs w:val="22"/>
        </w:rPr>
      </w:pPr>
      <w:r w:rsidRPr="00DE6C92">
        <w:rPr>
          <w:rFonts w:ascii="Georgia" w:hAnsi="Georgia"/>
          <w:sz w:val="22"/>
          <w:szCs w:val="22"/>
        </w:rPr>
        <w:tab/>
      </w:r>
      <w:r w:rsidRPr="00DE6C92">
        <w:rPr>
          <w:rFonts w:ascii="Georgia" w:hAnsi="Georgia"/>
          <w:b/>
          <w:sz w:val="22"/>
          <w:szCs w:val="22"/>
        </w:rPr>
        <w:t>(Asked of total Latinos who do not consider themselves a Republican or Democrat; n =566; Native born = 195; Foreign born = 371; FB – U.S. citizen = 112; FB – legal resident = 143; FB – not citizen &amp; not legal resident = 100; Registered voter = 184)</w:t>
      </w:r>
    </w:p>
    <w:p w14:paraId="3B07608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82.</w:t>
      </w:r>
      <w:r w:rsidRPr="00DE6C92">
        <w:rPr>
          <w:rFonts w:ascii="Georgia" w:hAnsi="Georgia"/>
          <w:sz w:val="22"/>
          <w:szCs w:val="22"/>
        </w:rPr>
        <w:tab/>
        <w:t xml:space="preserve">Do you consider yourself closer to the Republican Party or the Democratic Party? </w:t>
      </w:r>
    </w:p>
    <w:p w14:paraId="250DE7D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507"/>
        <w:gridCol w:w="1339"/>
        <w:gridCol w:w="1147"/>
        <w:gridCol w:w="891"/>
        <w:gridCol w:w="1099"/>
        <w:gridCol w:w="1138"/>
      </w:tblGrid>
      <w:tr w:rsidR="007E2376" w:rsidRPr="00DE6C92" w14:paraId="1C88028F" w14:textId="77777777" w:rsidTr="007E2376">
        <w:trPr>
          <w:jc w:val="center"/>
        </w:trPr>
        <w:tc>
          <w:tcPr>
            <w:tcW w:w="3657" w:type="dxa"/>
            <w:shd w:val="clear" w:color="auto" w:fill="C0C0C0"/>
            <w:vAlign w:val="bottom"/>
          </w:tcPr>
          <w:p w14:paraId="2183042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92" w:type="dxa"/>
            <w:shd w:val="clear" w:color="auto" w:fill="C0C0C0"/>
            <w:vAlign w:val="bottom"/>
          </w:tcPr>
          <w:p w14:paraId="3A444EF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Republican</w:t>
            </w:r>
          </w:p>
        </w:tc>
        <w:tc>
          <w:tcPr>
            <w:tcW w:w="1169" w:type="dxa"/>
            <w:shd w:val="clear" w:color="auto" w:fill="C0C0C0"/>
            <w:vAlign w:val="bottom"/>
          </w:tcPr>
          <w:p w14:paraId="69958BE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Democrat</w:t>
            </w:r>
          </w:p>
        </w:tc>
        <w:tc>
          <w:tcPr>
            <w:tcW w:w="1160" w:type="dxa"/>
            <w:shd w:val="clear" w:color="auto" w:fill="C0C0C0"/>
            <w:vAlign w:val="bottom"/>
          </w:tcPr>
          <w:p w14:paraId="29241B2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Neither</w:t>
            </w:r>
          </w:p>
        </w:tc>
        <w:tc>
          <w:tcPr>
            <w:tcW w:w="895" w:type="dxa"/>
            <w:shd w:val="clear" w:color="auto" w:fill="C0C0C0"/>
            <w:vAlign w:val="bottom"/>
          </w:tcPr>
          <w:p w14:paraId="69321D3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Other</w:t>
            </w:r>
          </w:p>
        </w:tc>
        <w:tc>
          <w:tcPr>
            <w:tcW w:w="1153" w:type="dxa"/>
            <w:shd w:val="clear" w:color="auto" w:fill="C0C0C0"/>
            <w:vAlign w:val="bottom"/>
          </w:tcPr>
          <w:p w14:paraId="429727A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39" w:type="dxa"/>
            <w:shd w:val="clear" w:color="auto" w:fill="C0C0C0"/>
            <w:vAlign w:val="bottom"/>
          </w:tcPr>
          <w:p w14:paraId="3BD95B1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19D6640A" w14:textId="77777777" w:rsidTr="007E2376">
        <w:trPr>
          <w:jc w:val="center"/>
        </w:trPr>
        <w:tc>
          <w:tcPr>
            <w:tcW w:w="3657" w:type="dxa"/>
          </w:tcPr>
          <w:p w14:paraId="28D6D7D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292" w:type="dxa"/>
          </w:tcPr>
          <w:p w14:paraId="5522BC7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169" w:type="dxa"/>
          </w:tcPr>
          <w:p w14:paraId="30A573B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1160" w:type="dxa"/>
          </w:tcPr>
          <w:p w14:paraId="5654A2F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895" w:type="dxa"/>
          </w:tcPr>
          <w:p w14:paraId="07FDEB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53" w:type="dxa"/>
          </w:tcPr>
          <w:p w14:paraId="3352996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039" w:type="dxa"/>
          </w:tcPr>
          <w:p w14:paraId="02D3FE7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r w:rsidR="007E2376" w:rsidRPr="00DE6C92" w14:paraId="243F3EF4" w14:textId="77777777" w:rsidTr="007E2376">
        <w:trPr>
          <w:jc w:val="center"/>
        </w:trPr>
        <w:tc>
          <w:tcPr>
            <w:tcW w:w="3657" w:type="dxa"/>
          </w:tcPr>
          <w:p w14:paraId="50C8A5A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292" w:type="dxa"/>
          </w:tcPr>
          <w:p w14:paraId="3C88F11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169" w:type="dxa"/>
          </w:tcPr>
          <w:p w14:paraId="6C95898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160" w:type="dxa"/>
          </w:tcPr>
          <w:p w14:paraId="3FCA8E4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895" w:type="dxa"/>
          </w:tcPr>
          <w:p w14:paraId="58C24D6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53" w:type="dxa"/>
          </w:tcPr>
          <w:p w14:paraId="312161E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039" w:type="dxa"/>
          </w:tcPr>
          <w:p w14:paraId="68B5DF2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r w:rsidR="007E2376" w:rsidRPr="00DE6C92" w14:paraId="703D4686" w14:textId="77777777" w:rsidTr="007E2376">
        <w:trPr>
          <w:jc w:val="center"/>
        </w:trPr>
        <w:tc>
          <w:tcPr>
            <w:tcW w:w="3657" w:type="dxa"/>
          </w:tcPr>
          <w:p w14:paraId="295ED15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292" w:type="dxa"/>
          </w:tcPr>
          <w:p w14:paraId="3590A62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169" w:type="dxa"/>
          </w:tcPr>
          <w:p w14:paraId="094319F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160" w:type="dxa"/>
          </w:tcPr>
          <w:p w14:paraId="6E46B1A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895" w:type="dxa"/>
          </w:tcPr>
          <w:p w14:paraId="291A269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53" w:type="dxa"/>
          </w:tcPr>
          <w:p w14:paraId="6B4831D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039" w:type="dxa"/>
          </w:tcPr>
          <w:p w14:paraId="4BAE13E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r w:rsidR="007E2376" w:rsidRPr="00DE6C92" w14:paraId="6CB05315" w14:textId="77777777" w:rsidTr="007E2376">
        <w:trPr>
          <w:jc w:val="center"/>
        </w:trPr>
        <w:tc>
          <w:tcPr>
            <w:tcW w:w="3657" w:type="dxa"/>
          </w:tcPr>
          <w:p w14:paraId="79C76DD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292" w:type="dxa"/>
          </w:tcPr>
          <w:p w14:paraId="72CD2E4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169" w:type="dxa"/>
          </w:tcPr>
          <w:p w14:paraId="4474AED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1160" w:type="dxa"/>
          </w:tcPr>
          <w:p w14:paraId="4B6504C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895" w:type="dxa"/>
          </w:tcPr>
          <w:p w14:paraId="7D749AA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53" w:type="dxa"/>
          </w:tcPr>
          <w:p w14:paraId="7D5F105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039" w:type="dxa"/>
          </w:tcPr>
          <w:p w14:paraId="4303326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0F31967C" w14:textId="77777777" w:rsidTr="007E2376">
        <w:trPr>
          <w:jc w:val="center"/>
        </w:trPr>
        <w:tc>
          <w:tcPr>
            <w:tcW w:w="3657" w:type="dxa"/>
          </w:tcPr>
          <w:p w14:paraId="43702E0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292" w:type="dxa"/>
          </w:tcPr>
          <w:p w14:paraId="41A2EE3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169" w:type="dxa"/>
          </w:tcPr>
          <w:p w14:paraId="2299200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1160" w:type="dxa"/>
          </w:tcPr>
          <w:p w14:paraId="676F60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895" w:type="dxa"/>
          </w:tcPr>
          <w:p w14:paraId="36D2F6F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53" w:type="dxa"/>
          </w:tcPr>
          <w:p w14:paraId="565817A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039" w:type="dxa"/>
          </w:tcPr>
          <w:p w14:paraId="0C90199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6A6C02B2" w14:textId="77777777" w:rsidTr="007E2376">
        <w:trPr>
          <w:jc w:val="center"/>
        </w:trPr>
        <w:tc>
          <w:tcPr>
            <w:tcW w:w="3657" w:type="dxa"/>
          </w:tcPr>
          <w:p w14:paraId="7C66DF7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292" w:type="dxa"/>
          </w:tcPr>
          <w:p w14:paraId="1198094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169" w:type="dxa"/>
          </w:tcPr>
          <w:p w14:paraId="10A917C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160" w:type="dxa"/>
          </w:tcPr>
          <w:p w14:paraId="4200FF9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895" w:type="dxa"/>
          </w:tcPr>
          <w:p w14:paraId="3B5ADBD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53" w:type="dxa"/>
          </w:tcPr>
          <w:p w14:paraId="27B17F1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039" w:type="dxa"/>
          </w:tcPr>
          <w:p w14:paraId="5F66162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6040E34D" w14:textId="77777777" w:rsidTr="007E2376">
        <w:trPr>
          <w:jc w:val="center"/>
        </w:trPr>
        <w:tc>
          <w:tcPr>
            <w:tcW w:w="3657" w:type="dxa"/>
          </w:tcPr>
          <w:p w14:paraId="4CB0598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292" w:type="dxa"/>
          </w:tcPr>
          <w:p w14:paraId="24677B5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169" w:type="dxa"/>
          </w:tcPr>
          <w:p w14:paraId="30F396A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160" w:type="dxa"/>
          </w:tcPr>
          <w:p w14:paraId="0BE6E9D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895" w:type="dxa"/>
          </w:tcPr>
          <w:p w14:paraId="34A5DC4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53" w:type="dxa"/>
          </w:tcPr>
          <w:p w14:paraId="59FFB32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039" w:type="dxa"/>
          </w:tcPr>
          <w:p w14:paraId="4189D86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14:paraId="345CFE07" w14:textId="77777777" w:rsidR="007E2376" w:rsidRPr="00DE6C92" w:rsidRDefault="007E2376" w:rsidP="00400CE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E8A327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81/82.</w:t>
      </w:r>
      <w:r w:rsidRPr="00DE6C92">
        <w:rPr>
          <w:rFonts w:ascii="Georgia" w:hAnsi="Georgia"/>
          <w:b/>
          <w:sz w:val="22"/>
          <w:szCs w:val="22"/>
        </w:rPr>
        <w:tab/>
        <w:t xml:space="preserve">Leaned Party </w:t>
      </w:r>
      <w:r w:rsidRPr="00DE6C92">
        <w:rPr>
          <w:rFonts w:ascii="Georgia" w:hAnsi="Georgia"/>
          <w:b/>
          <w:bCs/>
          <w:sz w:val="22"/>
          <w:szCs w:val="22"/>
        </w:rPr>
        <w:t>Combination Table</w:t>
      </w:r>
    </w:p>
    <w:p w14:paraId="46BE52C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1"/>
        <w:gridCol w:w="1507"/>
        <w:gridCol w:w="1351"/>
        <w:gridCol w:w="1671"/>
        <w:gridCol w:w="1442"/>
        <w:gridCol w:w="838"/>
        <w:gridCol w:w="1195"/>
      </w:tblGrid>
      <w:tr w:rsidR="007E2376" w:rsidRPr="00DE6C92" w14:paraId="74599494" w14:textId="77777777" w:rsidTr="007E2376">
        <w:trPr>
          <w:jc w:val="center"/>
        </w:trPr>
        <w:tc>
          <w:tcPr>
            <w:tcW w:w="3478" w:type="dxa"/>
            <w:shd w:val="clear" w:color="auto" w:fill="C0C0C0"/>
          </w:tcPr>
          <w:p w14:paraId="0E7B410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440" w:type="dxa"/>
            <w:shd w:val="clear" w:color="auto" w:fill="C0C0C0"/>
          </w:tcPr>
          <w:p w14:paraId="297AE9D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Leaned Republican</w:t>
            </w:r>
          </w:p>
        </w:tc>
        <w:tc>
          <w:tcPr>
            <w:tcW w:w="1355" w:type="dxa"/>
            <w:shd w:val="clear" w:color="auto" w:fill="C0C0C0"/>
          </w:tcPr>
          <w:p w14:paraId="6B68877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Leaned Democrat</w:t>
            </w:r>
          </w:p>
        </w:tc>
        <w:tc>
          <w:tcPr>
            <w:tcW w:w="1402" w:type="dxa"/>
            <w:shd w:val="clear" w:color="auto" w:fill="C0C0C0"/>
          </w:tcPr>
          <w:p w14:paraId="24227F5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A7CA1B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Independent</w:t>
            </w:r>
          </w:p>
        </w:tc>
        <w:tc>
          <w:tcPr>
            <w:tcW w:w="1219" w:type="dxa"/>
            <w:shd w:val="clear" w:color="auto" w:fill="C0C0C0"/>
          </w:tcPr>
          <w:p w14:paraId="7A54091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Something else</w:t>
            </w:r>
          </w:p>
        </w:tc>
        <w:tc>
          <w:tcPr>
            <w:tcW w:w="807" w:type="dxa"/>
            <w:shd w:val="clear" w:color="auto" w:fill="C0C0C0"/>
          </w:tcPr>
          <w:p w14:paraId="04EED3D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214" w:type="dxa"/>
            <w:shd w:val="clear" w:color="auto" w:fill="C0C0C0"/>
          </w:tcPr>
          <w:p w14:paraId="5941900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433F743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06C7D742" w14:textId="77777777" w:rsidTr="007E2376">
        <w:trPr>
          <w:jc w:val="center"/>
        </w:trPr>
        <w:tc>
          <w:tcPr>
            <w:tcW w:w="3478" w:type="dxa"/>
          </w:tcPr>
          <w:p w14:paraId="2BA5D99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440" w:type="dxa"/>
          </w:tcPr>
          <w:p w14:paraId="149A52F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355" w:type="dxa"/>
          </w:tcPr>
          <w:p w14:paraId="7F6CF1D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402" w:type="dxa"/>
          </w:tcPr>
          <w:p w14:paraId="1187B75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219" w:type="dxa"/>
          </w:tcPr>
          <w:p w14:paraId="1E90D7B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07" w:type="dxa"/>
          </w:tcPr>
          <w:p w14:paraId="35B0B59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14" w:type="dxa"/>
          </w:tcPr>
          <w:p w14:paraId="573426F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7D24A7AC" w14:textId="77777777" w:rsidTr="007E2376">
        <w:trPr>
          <w:jc w:val="center"/>
        </w:trPr>
        <w:tc>
          <w:tcPr>
            <w:tcW w:w="3478" w:type="dxa"/>
          </w:tcPr>
          <w:p w14:paraId="3B99A65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440" w:type="dxa"/>
          </w:tcPr>
          <w:p w14:paraId="108E32C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355" w:type="dxa"/>
          </w:tcPr>
          <w:p w14:paraId="3A3E4BA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64</w:t>
            </w:r>
          </w:p>
        </w:tc>
        <w:tc>
          <w:tcPr>
            <w:tcW w:w="1402" w:type="dxa"/>
          </w:tcPr>
          <w:p w14:paraId="02E997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19" w:type="dxa"/>
          </w:tcPr>
          <w:p w14:paraId="565361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07" w:type="dxa"/>
          </w:tcPr>
          <w:p w14:paraId="57D503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14" w:type="dxa"/>
          </w:tcPr>
          <w:p w14:paraId="21F6338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5060B518" w14:textId="77777777" w:rsidTr="007E2376">
        <w:trPr>
          <w:jc w:val="center"/>
        </w:trPr>
        <w:tc>
          <w:tcPr>
            <w:tcW w:w="3478" w:type="dxa"/>
          </w:tcPr>
          <w:p w14:paraId="0241709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440" w:type="dxa"/>
          </w:tcPr>
          <w:p w14:paraId="2388208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355" w:type="dxa"/>
          </w:tcPr>
          <w:p w14:paraId="38558BB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402" w:type="dxa"/>
          </w:tcPr>
          <w:p w14:paraId="44DD580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219" w:type="dxa"/>
          </w:tcPr>
          <w:p w14:paraId="7A85C92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07" w:type="dxa"/>
          </w:tcPr>
          <w:p w14:paraId="798285C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214" w:type="dxa"/>
          </w:tcPr>
          <w:p w14:paraId="1F530E8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42ACD096" w14:textId="77777777" w:rsidTr="007E2376">
        <w:trPr>
          <w:jc w:val="center"/>
        </w:trPr>
        <w:tc>
          <w:tcPr>
            <w:tcW w:w="3478" w:type="dxa"/>
          </w:tcPr>
          <w:p w14:paraId="29103D1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440" w:type="dxa"/>
          </w:tcPr>
          <w:p w14:paraId="6F03D63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355" w:type="dxa"/>
          </w:tcPr>
          <w:p w14:paraId="013D234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64</w:t>
            </w:r>
          </w:p>
        </w:tc>
        <w:tc>
          <w:tcPr>
            <w:tcW w:w="1402" w:type="dxa"/>
          </w:tcPr>
          <w:p w14:paraId="217EBF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19" w:type="dxa"/>
          </w:tcPr>
          <w:p w14:paraId="1677C74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807" w:type="dxa"/>
          </w:tcPr>
          <w:p w14:paraId="0C25F1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14" w:type="dxa"/>
          </w:tcPr>
          <w:p w14:paraId="269BD0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357F40E3" w14:textId="77777777" w:rsidTr="007E2376">
        <w:trPr>
          <w:jc w:val="center"/>
        </w:trPr>
        <w:tc>
          <w:tcPr>
            <w:tcW w:w="3478" w:type="dxa"/>
          </w:tcPr>
          <w:p w14:paraId="7ACAF0C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440" w:type="dxa"/>
          </w:tcPr>
          <w:p w14:paraId="5684FCF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355" w:type="dxa"/>
          </w:tcPr>
          <w:p w14:paraId="46EA03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1402" w:type="dxa"/>
          </w:tcPr>
          <w:p w14:paraId="1A99CDD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219" w:type="dxa"/>
          </w:tcPr>
          <w:p w14:paraId="1979A9B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807" w:type="dxa"/>
          </w:tcPr>
          <w:p w14:paraId="6B707C5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214" w:type="dxa"/>
          </w:tcPr>
          <w:p w14:paraId="555EEB8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15288F53" w14:textId="77777777" w:rsidTr="007E2376">
        <w:trPr>
          <w:jc w:val="center"/>
        </w:trPr>
        <w:tc>
          <w:tcPr>
            <w:tcW w:w="3478" w:type="dxa"/>
          </w:tcPr>
          <w:p w14:paraId="6DE914E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440" w:type="dxa"/>
          </w:tcPr>
          <w:p w14:paraId="21D5182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355" w:type="dxa"/>
          </w:tcPr>
          <w:p w14:paraId="070D39D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1402" w:type="dxa"/>
          </w:tcPr>
          <w:p w14:paraId="217179A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219" w:type="dxa"/>
          </w:tcPr>
          <w:p w14:paraId="1954AF2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807" w:type="dxa"/>
          </w:tcPr>
          <w:p w14:paraId="60CFF01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214" w:type="dxa"/>
          </w:tcPr>
          <w:p w14:paraId="243B61E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366CBA45" w14:textId="77777777" w:rsidTr="007E2376">
        <w:trPr>
          <w:jc w:val="center"/>
        </w:trPr>
        <w:tc>
          <w:tcPr>
            <w:tcW w:w="3478" w:type="dxa"/>
          </w:tcPr>
          <w:p w14:paraId="500F2EE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440" w:type="dxa"/>
          </w:tcPr>
          <w:p w14:paraId="7187464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355" w:type="dxa"/>
          </w:tcPr>
          <w:p w14:paraId="6D9F32D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402" w:type="dxa"/>
          </w:tcPr>
          <w:p w14:paraId="0F6EF68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19" w:type="dxa"/>
          </w:tcPr>
          <w:p w14:paraId="2EF402A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807" w:type="dxa"/>
          </w:tcPr>
          <w:p w14:paraId="62161B8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14" w:type="dxa"/>
          </w:tcPr>
          <w:p w14:paraId="0529FA1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0432C87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2B40C662" w14:textId="77777777" w:rsidR="00D44F93"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14:paraId="6F0778F0" w14:textId="77777777" w:rsidR="00D44F93" w:rsidRDefault="00D44F93">
      <w:pPr>
        <w:rPr>
          <w:rFonts w:ascii="Georgia" w:hAnsi="Georgia"/>
          <w:sz w:val="22"/>
          <w:szCs w:val="22"/>
        </w:rPr>
      </w:pPr>
      <w:r>
        <w:rPr>
          <w:rFonts w:ascii="Georgia" w:hAnsi="Georgia"/>
          <w:sz w:val="22"/>
          <w:szCs w:val="22"/>
        </w:rPr>
        <w:br w:type="page"/>
      </w:r>
    </w:p>
    <w:p w14:paraId="0CB7792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83.</w:t>
      </w:r>
      <w:r w:rsidRPr="00DE6C92">
        <w:rPr>
          <w:rFonts w:ascii="Georgia" w:hAnsi="Georgia"/>
          <w:sz w:val="22"/>
          <w:szCs w:val="22"/>
        </w:rPr>
        <w:tab/>
        <w:t>In general, would you describe your political views as... [READ LIST]?</w:t>
      </w:r>
    </w:p>
    <w:p w14:paraId="75AF078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710"/>
        <w:gridCol w:w="749"/>
        <w:gridCol w:w="1690"/>
        <w:gridCol w:w="1312"/>
        <w:gridCol w:w="710"/>
        <w:gridCol w:w="1034"/>
        <w:gridCol w:w="748"/>
        <w:gridCol w:w="838"/>
        <w:gridCol w:w="1138"/>
      </w:tblGrid>
      <w:tr w:rsidR="004D6E25" w:rsidRPr="00DE6C92" w14:paraId="53ADB6D3" w14:textId="77777777" w:rsidTr="00695AC2">
        <w:trPr>
          <w:jc w:val="center"/>
        </w:trPr>
        <w:tc>
          <w:tcPr>
            <w:tcW w:w="1877" w:type="dxa"/>
            <w:vMerge w:val="restart"/>
            <w:shd w:val="clear" w:color="auto" w:fill="BFBFBF"/>
          </w:tcPr>
          <w:p w14:paraId="56C1DC9A"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994" w:type="dxa"/>
            <w:gridSpan w:val="3"/>
            <w:shd w:val="clear" w:color="auto" w:fill="BFBFBF"/>
          </w:tcPr>
          <w:p w14:paraId="6638F043"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CONSERVATIVE</w:t>
            </w:r>
          </w:p>
        </w:tc>
        <w:tc>
          <w:tcPr>
            <w:tcW w:w="1133" w:type="dxa"/>
            <w:vMerge w:val="restart"/>
            <w:shd w:val="clear" w:color="auto" w:fill="BFBFBF"/>
          </w:tcPr>
          <w:p w14:paraId="31661EE5"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5BC07E4"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Moderate</w:t>
            </w:r>
          </w:p>
        </w:tc>
        <w:tc>
          <w:tcPr>
            <w:tcW w:w="2351" w:type="dxa"/>
            <w:gridSpan w:val="3"/>
            <w:shd w:val="clear" w:color="auto" w:fill="BFBFBF"/>
          </w:tcPr>
          <w:p w14:paraId="0987815C"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LIBERAL</w:t>
            </w:r>
          </w:p>
        </w:tc>
        <w:tc>
          <w:tcPr>
            <w:tcW w:w="798" w:type="dxa"/>
            <w:vMerge w:val="restart"/>
            <w:shd w:val="clear" w:color="auto" w:fill="BFBFBF"/>
          </w:tcPr>
          <w:p w14:paraId="2E7A5D7F"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56" w:type="dxa"/>
            <w:vMerge w:val="restart"/>
            <w:shd w:val="clear" w:color="auto" w:fill="BFBFBF"/>
          </w:tcPr>
          <w:p w14:paraId="27619805"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611CB36"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14:paraId="4591F33B" w14:textId="77777777" w:rsidTr="00695AC2">
        <w:trPr>
          <w:jc w:val="center"/>
        </w:trPr>
        <w:tc>
          <w:tcPr>
            <w:tcW w:w="1877" w:type="dxa"/>
            <w:vMerge/>
            <w:shd w:val="clear" w:color="auto" w:fill="BFBFBF"/>
          </w:tcPr>
          <w:p w14:paraId="4A4B9F2F"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08" w:type="dxa"/>
            <w:shd w:val="clear" w:color="auto" w:fill="BFBFBF"/>
          </w:tcPr>
          <w:p w14:paraId="5226A271"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781" w:type="dxa"/>
            <w:shd w:val="clear" w:color="auto" w:fill="BFBFBF"/>
          </w:tcPr>
          <w:p w14:paraId="2F32B71F"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w:t>
            </w:r>
          </w:p>
        </w:tc>
        <w:tc>
          <w:tcPr>
            <w:tcW w:w="1505" w:type="dxa"/>
            <w:shd w:val="clear" w:color="auto" w:fill="BFBFBF"/>
          </w:tcPr>
          <w:p w14:paraId="47A7F395"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Conservative</w:t>
            </w:r>
          </w:p>
        </w:tc>
        <w:tc>
          <w:tcPr>
            <w:tcW w:w="1133" w:type="dxa"/>
            <w:vMerge/>
            <w:shd w:val="clear" w:color="auto" w:fill="BFBFBF"/>
          </w:tcPr>
          <w:p w14:paraId="1138745F"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669" w:type="dxa"/>
            <w:shd w:val="clear" w:color="auto" w:fill="BFBFBF"/>
          </w:tcPr>
          <w:p w14:paraId="3DD520CD"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001" w:type="dxa"/>
            <w:shd w:val="clear" w:color="auto" w:fill="BFBFBF"/>
          </w:tcPr>
          <w:p w14:paraId="34582C78"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Liberal</w:t>
            </w:r>
          </w:p>
        </w:tc>
        <w:tc>
          <w:tcPr>
            <w:tcW w:w="681" w:type="dxa"/>
            <w:shd w:val="clear" w:color="auto" w:fill="BFBFBF"/>
          </w:tcPr>
          <w:p w14:paraId="35AEC2D3"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w:t>
            </w:r>
          </w:p>
        </w:tc>
        <w:tc>
          <w:tcPr>
            <w:tcW w:w="798" w:type="dxa"/>
            <w:vMerge/>
            <w:shd w:val="clear" w:color="auto" w:fill="BFBFBF"/>
          </w:tcPr>
          <w:p w14:paraId="0C74DA38"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056" w:type="dxa"/>
            <w:vMerge/>
            <w:shd w:val="clear" w:color="auto" w:fill="BFBFBF"/>
          </w:tcPr>
          <w:p w14:paraId="79E44758"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14:paraId="26DF224A" w14:textId="77777777" w:rsidTr="00695AC2">
        <w:trPr>
          <w:jc w:val="center"/>
        </w:trPr>
        <w:tc>
          <w:tcPr>
            <w:tcW w:w="1877" w:type="dxa"/>
          </w:tcPr>
          <w:p w14:paraId="0B2CE67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08" w:type="dxa"/>
          </w:tcPr>
          <w:p w14:paraId="549145E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781" w:type="dxa"/>
          </w:tcPr>
          <w:p w14:paraId="6432B7D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505" w:type="dxa"/>
          </w:tcPr>
          <w:p w14:paraId="08C434B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133" w:type="dxa"/>
          </w:tcPr>
          <w:p w14:paraId="6A26F0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669" w:type="dxa"/>
          </w:tcPr>
          <w:p w14:paraId="72D3021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001" w:type="dxa"/>
          </w:tcPr>
          <w:p w14:paraId="2403825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681" w:type="dxa"/>
          </w:tcPr>
          <w:p w14:paraId="35AB618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798" w:type="dxa"/>
          </w:tcPr>
          <w:p w14:paraId="0AC9347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056" w:type="dxa"/>
          </w:tcPr>
          <w:p w14:paraId="63ED6F9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3FD8C29D" w14:textId="77777777" w:rsidTr="00695AC2">
        <w:trPr>
          <w:jc w:val="center"/>
        </w:trPr>
        <w:tc>
          <w:tcPr>
            <w:tcW w:w="1877" w:type="dxa"/>
          </w:tcPr>
          <w:p w14:paraId="5933455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08" w:type="dxa"/>
          </w:tcPr>
          <w:p w14:paraId="1EF7763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781" w:type="dxa"/>
          </w:tcPr>
          <w:p w14:paraId="167E050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505" w:type="dxa"/>
          </w:tcPr>
          <w:p w14:paraId="7B92AA9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133" w:type="dxa"/>
          </w:tcPr>
          <w:p w14:paraId="44A82C2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669" w:type="dxa"/>
          </w:tcPr>
          <w:p w14:paraId="02B32D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1001" w:type="dxa"/>
          </w:tcPr>
          <w:p w14:paraId="2ED5791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681" w:type="dxa"/>
          </w:tcPr>
          <w:p w14:paraId="4E922D0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798" w:type="dxa"/>
          </w:tcPr>
          <w:p w14:paraId="58D5A08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056" w:type="dxa"/>
          </w:tcPr>
          <w:p w14:paraId="167C767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536D7646" w14:textId="77777777" w:rsidTr="00695AC2">
        <w:trPr>
          <w:jc w:val="center"/>
        </w:trPr>
        <w:tc>
          <w:tcPr>
            <w:tcW w:w="1877" w:type="dxa"/>
          </w:tcPr>
          <w:p w14:paraId="79AEDAA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08" w:type="dxa"/>
          </w:tcPr>
          <w:p w14:paraId="4406F56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781" w:type="dxa"/>
          </w:tcPr>
          <w:p w14:paraId="5A02892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505" w:type="dxa"/>
          </w:tcPr>
          <w:p w14:paraId="2E5471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133" w:type="dxa"/>
          </w:tcPr>
          <w:p w14:paraId="7889035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669" w:type="dxa"/>
          </w:tcPr>
          <w:p w14:paraId="3B529DD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001" w:type="dxa"/>
          </w:tcPr>
          <w:p w14:paraId="6B7EFF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681" w:type="dxa"/>
          </w:tcPr>
          <w:p w14:paraId="020A7DE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798" w:type="dxa"/>
          </w:tcPr>
          <w:p w14:paraId="678D7A3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056" w:type="dxa"/>
          </w:tcPr>
          <w:p w14:paraId="39963B4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4B8EC797" w14:textId="77777777" w:rsidTr="00695AC2">
        <w:trPr>
          <w:jc w:val="center"/>
        </w:trPr>
        <w:tc>
          <w:tcPr>
            <w:tcW w:w="1877" w:type="dxa"/>
          </w:tcPr>
          <w:p w14:paraId="295F46F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08" w:type="dxa"/>
          </w:tcPr>
          <w:p w14:paraId="4731CB3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781" w:type="dxa"/>
          </w:tcPr>
          <w:p w14:paraId="5C4DEF3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505" w:type="dxa"/>
          </w:tcPr>
          <w:p w14:paraId="34E01DC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133" w:type="dxa"/>
          </w:tcPr>
          <w:p w14:paraId="14E41A1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669" w:type="dxa"/>
          </w:tcPr>
          <w:p w14:paraId="0DCA9FC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001" w:type="dxa"/>
          </w:tcPr>
          <w:p w14:paraId="3161707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681" w:type="dxa"/>
          </w:tcPr>
          <w:p w14:paraId="022340E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798" w:type="dxa"/>
          </w:tcPr>
          <w:p w14:paraId="1D7E551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056" w:type="dxa"/>
          </w:tcPr>
          <w:p w14:paraId="1293CF9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5647705B" w14:textId="77777777" w:rsidTr="00695AC2">
        <w:trPr>
          <w:jc w:val="center"/>
        </w:trPr>
        <w:tc>
          <w:tcPr>
            <w:tcW w:w="1877" w:type="dxa"/>
          </w:tcPr>
          <w:p w14:paraId="3F8BC47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08" w:type="dxa"/>
          </w:tcPr>
          <w:p w14:paraId="6FFE116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781" w:type="dxa"/>
          </w:tcPr>
          <w:p w14:paraId="00EE916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505" w:type="dxa"/>
          </w:tcPr>
          <w:p w14:paraId="5B4C24E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133" w:type="dxa"/>
          </w:tcPr>
          <w:p w14:paraId="1330BCF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669" w:type="dxa"/>
          </w:tcPr>
          <w:p w14:paraId="4FCEF9A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001" w:type="dxa"/>
          </w:tcPr>
          <w:p w14:paraId="524C109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681" w:type="dxa"/>
          </w:tcPr>
          <w:p w14:paraId="4B24A4E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798" w:type="dxa"/>
          </w:tcPr>
          <w:p w14:paraId="57D61E8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056" w:type="dxa"/>
          </w:tcPr>
          <w:p w14:paraId="4C5E3C9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008EC3FE" w14:textId="77777777" w:rsidTr="00695AC2">
        <w:trPr>
          <w:jc w:val="center"/>
        </w:trPr>
        <w:tc>
          <w:tcPr>
            <w:tcW w:w="1877" w:type="dxa"/>
          </w:tcPr>
          <w:p w14:paraId="0DAE246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08" w:type="dxa"/>
          </w:tcPr>
          <w:p w14:paraId="6CB873D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781" w:type="dxa"/>
          </w:tcPr>
          <w:p w14:paraId="7B40DDD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505" w:type="dxa"/>
          </w:tcPr>
          <w:p w14:paraId="028A652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133" w:type="dxa"/>
          </w:tcPr>
          <w:p w14:paraId="12586F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669" w:type="dxa"/>
          </w:tcPr>
          <w:p w14:paraId="65C7C56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001" w:type="dxa"/>
          </w:tcPr>
          <w:p w14:paraId="3BEBFA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681" w:type="dxa"/>
          </w:tcPr>
          <w:p w14:paraId="66E84A7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798" w:type="dxa"/>
          </w:tcPr>
          <w:p w14:paraId="787D75B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056" w:type="dxa"/>
          </w:tcPr>
          <w:p w14:paraId="001A006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077B6E35" w14:textId="77777777" w:rsidTr="00695AC2">
        <w:trPr>
          <w:jc w:val="center"/>
        </w:trPr>
        <w:tc>
          <w:tcPr>
            <w:tcW w:w="1877" w:type="dxa"/>
          </w:tcPr>
          <w:p w14:paraId="0001A6D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08" w:type="dxa"/>
          </w:tcPr>
          <w:p w14:paraId="5A6962F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781" w:type="dxa"/>
          </w:tcPr>
          <w:p w14:paraId="1806CEB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505" w:type="dxa"/>
          </w:tcPr>
          <w:p w14:paraId="583510A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133" w:type="dxa"/>
          </w:tcPr>
          <w:p w14:paraId="06CBDBA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669" w:type="dxa"/>
          </w:tcPr>
          <w:p w14:paraId="55B5CC5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001" w:type="dxa"/>
          </w:tcPr>
          <w:p w14:paraId="3A6BF99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681" w:type="dxa"/>
          </w:tcPr>
          <w:p w14:paraId="5B522E1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798" w:type="dxa"/>
          </w:tcPr>
          <w:p w14:paraId="7ABE9F8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056" w:type="dxa"/>
          </w:tcPr>
          <w:p w14:paraId="7DFA542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14:paraId="253F9B7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43C885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RACE.</w:t>
      </w:r>
      <w:r w:rsidRPr="00DE6C92">
        <w:rPr>
          <w:rFonts w:ascii="Georgia" w:hAnsi="Georgia"/>
          <w:sz w:val="22"/>
          <w:szCs w:val="22"/>
        </w:rPr>
        <w:tab/>
        <w:t xml:space="preserve">Which of the following describes your race? You can select as many as apply. </w:t>
      </w:r>
    </w:p>
    <w:p w14:paraId="71463B9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905"/>
        <w:gridCol w:w="1324"/>
        <w:gridCol w:w="1324"/>
        <w:gridCol w:w="848"/>
        <w:gridCol w:w="920"/>
        <w:gridCol w:w="1334"/>
        <w:gridCol w:w="855"/>
        <w:gridCol w:w="1138"/>
      </w:tblGrid>
      <w:tr w:rsidR="007E2376" w:rsidRPr="00DE6C92" w14:paraId="3E7E492D" w14:textId="77777777" w:rsidTr="007E2376">
        <w:trPr>
          <w:jc w:val="center"/>
        </w:trPr>
        <w:tc>
          <w:tcPr>
            <w:tcW w:w="2070" w:type="dxa"/>
            <w:shd w:val="clear" w:color="auto" w:fill="C0C0C0"/>
          </w:tcPr>
          <w:p w14:paraId="2E697B4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91" w:type="dxa"/>
            <w:shd w:val="clear" w:color="auto" w:fill="C0C0C0"/>
            <w:vAlign w:val="bottom"/>
          </w:tcPr>
          <w:p w14:paraId="1FAB483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White</w:t>
            </w:r>
          </w:p>
        </w:tc>
        <w:tc>
          <w:tcPr>
            <w:tcW w:w="1237" w:type="dxa"/>
            <w:shd w:val="clear" w:color="auto" w:fill="C0C0C0"/>
            <w:vAlign w:val="bottom"/>
          </w:tcPr>
          <w:p w14:paraId="08FDE4E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Black or African-American</w:t>
            </w:r>
          </w:p>
        </w:tc>
        <w:tc>
          <w:tcPr>
            <w:tcW w:w="1213" w:type="dxa"/>
            <w:shd w:val="clear" w:color="auto" w:fill="C0C0C0"/>
            <w:vAlign w:val="bottom"/>
          </w:tcPr>
          <w:p w14:paraId="0F4469D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Asian or Asian-American</w:t>
            </w:r>
          </w:p>
        </w:tc>
        <w:tc>
          <w:tcPr>
            <w:tcW w:w="823" w:type="dxa"/>
            <w:shd w:val="clear" w:color="auto" w:fill="C0C0C0"/>
            <w:vAlign w:val="bottom"/>
          </w:tcPr>
          <w:p w14:paraId="4E9CF56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 other race</w:t>
            </w:r>
          </w:p>
        </w:tc>
        <w:tc>
          <w:tcPr>
            <w:tcW w:w="869" w:type="dxa"/>
            <w:shd w:val="clear" w:color="auto" w:fill="C0C0C0"/>
            <w:vAlign w:val="bottom"/>
          </w:tcPr>
          <w:p w14:paraId="767E84B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Mixed race</w:t>
            </w:r>
          </w:p>
        </w:tc>
        <w:tc>
          <w:tcPr>
            <w:tcW w:w="1046" w:type="dxa"/>
            <w:shd w:val="clear" w:color="auto" w:fill="C0C0C0"/>
            <w:vAlign w:val="bottom"/>
          </w:tcPr>
          <w:p w14:paraId="6EB76C8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Hispanic/ Latino</w:t>
            </w:r>
          </w:p>
        </w:tc>
        <w:tc>
          <w:tcPr>
            <w:tcW w:w="961" w:type="dxa"/>
            <w:shd w:val="clear" w:color="auto" w:fill="C0C0C0"/>
            <w:vAlign w:val="bottom"/>
          </w:tcPr>
          <w:p w14:paraId="0DCC3D0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04" w:type="dxa"/>
            <w:shd w:val="clear" w:color="auto" w:fill="C0C0C0"/>
            <w:vAlign w:val="bottom"/>
          </w:tcPr>
          <w:p w14:paraId="6F4F283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4AC68F8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07F63713" w14:textId="77777777" w:rsidTr="007E2376">
        <w:trPr>
          <w:jc w:val="center"/>
        </w:trPr>
        <w:tc>
          <w:tcPr>
            <w:tcW w:w="2070" w:type="dxa"/>
          </w:tcPr>
          <w:p w14:paraId="0DCA103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91" w:type="dxa"/>
          </w:tcPr>
          <w:p w14:paraId="1BDD427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237" w:type="dxa"/>
          </w:tcPr>
          <w:p w14:paraId="124C587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13" w:type="dxa"/>
          </w:tcPr>
          <w:p w14:paraId="15EB1A7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23" w:type="dxa"/>
          </w:tcPr>
          <w:p w14:paraId="7762E80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869" w:type="dxa"/>
          </w:tcPr>
          <w:p w14:paraId="286D03A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046" w:type="dxa"/>
          </w:tcPr>
          <w:p w14:paraId="7931074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961" w:type="dxa"/>
          </w:tcPr>
          <w:p w14:paraId="68F1668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04" w:type="dxa"/>
          </w:tcPr>
          <w:p w14:paraId="0FF6BE7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69009EB0" w14:textId="77777777" w:rsidTr="007E2376">
        <w:trPr>
          <w:jc w:val="center"/>
        </w:trPr>
        <w:tc>
          <w:tcPr>
            <w:tcW w:w="2070" w:type="dxa"/>
          </w:tcPr>
          <w:p w14:paraId="0BAB84D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91" w:type="dxa"/>
          </w:tcPr>
          <w:p w14:paraId="4E13AA4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237" w:type="dxa"/>
          </w:tcPr>
          <w:p w14:paraId="637964C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13" w:type="dxa"/>
          </w:tcPr>
          <w:p w14:paraId="431B019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23" w:type="dxa"/>
          </w:tcPr>
          <w:p w14:paraId="7E19415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869" w:type="dxa"/>
          </w:tcPr>
          <w:p w14:paraId="29ECA2F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046" w:type="dxa"/>
          </w:tcPr>
          <w:p w14:paraId="76358B7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961" w:type="dxa"/>
          </w:tcPr>
          <w:p w14:paraId="7F343FF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04" w:type="dxa"/>
          </w:tcPr>
          <w:p w14:paraId="12873B7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1C055494" w14:textId="77777777" w:rsidTr="007E2376">
        <w:trPr>
          <w:jc w:val="center"/>
        </w:trPr>
        <w:tc>
          <w:tcPr>
            <w:tcW w:w="2070" w:type="dxa"/>
          </w:tcPr>
          <w:p w14:paraId="57D4C61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91" w:type="dxa"/>
          </w:tcPr>
          <w:p w14:paraId="18BF44E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237" w:type="dxa"/>
          </w:tcPr>
          <w:p w14:paraId="7CC2493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13" w:type="dxa"/>
          </w:tcPr>
          <w:p w14:paraId="4480EA1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23" w:type="dxa"/>
          </w:tcPr>
          <w:p w14:paraId="20A1B6C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869" w:type="dxa"/>
          </w:tcPr>
          <w:p w14:paraId="76EE714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046" w:type="dxa"/>
          </w:tcPr>
          <w:p w14:paraId="347D4B8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961" w:type="dxa"/>
          </w:tcPr>
          <w:p w14:paraId="45C62DB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004" w:type="dxa"/>
          </w:tcPr>
          <w:p w14:paraId="5ED492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657E01DB" w14:textId="77777777" w:rsidTr="007E2376">
        <w:trPr>
          <w:jc w:val="center"/>
        </w:trPr>
        <w:tc>
          <w:tcPr>
            <w:tcW w:w="2070" w:type="dxa"/>
          </w:tcPr>
          <w:p w14:paraId="138A72F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91" w:type="dxa"/>
          </w:tcPr>
          <w:p w14:paraId="4168D58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237" w:type="dxa"/>
          </w:tcPr>
          <w:p w14:paraId="6DD4828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13" w:type="dxa"/>
          </w:tcPr>
          <w:p w14:paraId="0CA0FAE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823" w:type="dxa"/>
          </w:tcPr>
          <w:p w14:paraId="16C6DCE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869" w:type="dxa"/>
          </w:tcPr>
          <w:p w14:paraId="6615EB2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046" w:type="dxa"/>
          </w:tcPr>
          <w:p w14:paraId="71EB117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961" w:type="dxa"/>
          </w:tcPr>
          <w:p w14:paraId="62098A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04" w:type="dxa"/>
          </w:tcPr>
          <w:p w14:paraId="2317DCC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6C28A72" w14:textId="77777777" w:rsidTr="007E2376">
        <w:trPr>
          <w:jc w:val="center"/>
        </w:trPr>
        <w:tc>
          <w:tcPr>
            <w:tcW w:w="2070" w:type="dxa"/>
          </w:tcPr>
          <w:p w14:paraId="2E1A0B8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91" w:type="dxa"/>
          </w:tcPr>
          <w:p w14:paraId="3839BD4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237" w:type="dxa"/>
          </w:tcPr>
          <w:p w14:paraId="1A1FD25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13" w:type="dxa"/>
          </w:tcPr>
          <w:p w14:paraId="51D63E1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23" w:type="dxa"/>
          </w:tcPr>
          <w:p w14:paraId="2319897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869" w:type="dxa"/>
          </w:tcPr>
          <w:p w14:paraId="25BB9D8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46" w:type="dxa"/>
          </w:tcPr>
          <w:p w14:paraId="299640B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961" w:type="dxa"/>
          </w:tcPr>
          <w:p w14:paraId="043CB68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04" w:type="dxa"/>
          </w:tcPr>
          <w:p w14:paraId="2833D01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6C0F9703" w14:textId="77777777" w:rsidTr="007E2376">
        <w:trPr>
          <w:jc w:val="center"/>
        </w:trPr>
        <w:tc>
          <w:tcPr>
            <w:tcW w:w="2070" w:type="dxa"/>
          </w:tcPr>
          <w:p w14:paraId="504628E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91" w:type="dxa"/>
          </w:tcPr>
          <w:p w14:paraId="2E9D136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237" w:type="dxa"/>
          </w:tcPr>
          <w:p w14:paraId="5AFECB5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13" w:type="dxa"/>
          </w:tcPr>
          <w:p w14:paraId="7BCC59F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823" w:type="dxa"/>
          </w:tcPr>
          <w:p w14:paraId="69A3645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869" w:type="dxa"/>
          </w:tcPr>
          <w:p w14:paraId="3C4E40B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46" w:type="dxa"/>
          </w:tcPr>
          <w:p w14:paraId="2114984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961" w:type="dxa"/>
          </w:tcPr>
          <w:p w14:paraId="2E22845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004" w:type="dxa"/>
          </w:tcPr>
          <w:p w14:paraId="7D3B6E9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88256B3" w14:textId="77777777" w:rsidTr="007E2376">
        <w:trPr>
          <w:jc w:val="center"/>
        </w:trPr>
        <w:tc>
          <w:tcPr>
            <w:tcW w:w="2070" w:type="dxa"/>
          </w:tcPr>
          <w:p w14:paraId="2D2132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91" w:type="dxa"/>
          </w:tcPr>
          <w:p w14:paraId="6D98151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1237" w:type="dxa"/>
          </w:tcPr>
          <w:p w14:paraId="7E6E654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13" w:type="dxa"/>
          </w:tcPr>
          <w:p w14:paraId="6C3139A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23" w:type="dxa"/>
          </w:tcPr>
          <w:p w14:paraId="377E81A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869" w:type="dxa"/>
          </w:tcPr>
          <w:p w14:paraId="0B41D65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046" w:type="dxa"/>
          </w:tcPr>
          <w:p w14:paraId="77C8912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961" w:type="dxa"/>
          </w:tcPr>
          <w:p w14:paraId="6476A0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04" w:type="dxa"/>
          </w:tcPr>
          <w:p w14:paraId="35EAB72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0B44D59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trike/>
          <w:sz w:val="22"/>
          <w:szCs w:val="22"/>
        </w:rPr>
      </w:pPr>
    </w:p>
    <w:p w14:paraId="6AC2BD0C" w14:textId="77777777" w:rsidR="00D44F93" w:rsidRDefault="00D44F93">
      <w:pPr>
        <w:rPr>
          <w:rFonts w:ascii="Georgia" w:hAnsi="Georgia"/>
          <w:b/>
          <w:sz w:val="22"/>
          <w:szCs w:val="22"/>
        </w:rPr>
      </w:pPr>
      <w:r>
        <w:rPr>
          <w:rFonts w:ascii="Georgia" w:hAnsi="Georgia"/>
          <w:b/>
          <w:sz w:val="22"/>
          <w:szCs w:val="22"/>
        </w:rPr>
        <w:br w:type="page"/>
      </w:r>
    </w:p>
    <w:p w14:paraId="4BDB62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b/>
          <w:sz w:val="22"/>
          <w:szCs w:val="22"/>
        </w:rPr>
      </w:pPr>
      <w:r w:rsidRPr="00DE6C92">
        <w:rPr>
          <w:rFonts w:ascii="Georgia" w:hAnsi="Georgia"/>
          <w:b/>
          <w:sz w:val="22"/>
          <w:szCs w:val="22"/>
        </w:rPr>
        <w:t>(Asked of total Latinos born outside of the United States; n =728; FB U.S. citizen = 299; FB legal resident = 261; FB not citizen &amp; not legal resident = 140; Registered voter =557)</w:t>
      </w:r>
    </w:p>
    <w:p w14:paraId="3A54485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84.</w:t>
      </w:r>
      <w:r w:rsidRPr="00DE6C92">
        <w:rPr>
          <w:rFonts w:ascii="Georgia" w:hAnsi="Georgia"/>
          <w:sz w:val="22"/>
          <w:szCs w:val="22"/>
        </w:rPr>
        <w:tab/>
        <w:t>Are you a citizen of the United States?</w:t>
      </w:r>
    </w:p>
    <w:p w14:paraId="4E68732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5"/>
        <w:gridCol w:w="900"/>
        <w:gridCol w:w="810"/>
        <w:gridCol w:w="1440"/>
        <w:gridCol w:w="1184"/>
      </w:tblGrid>
      <w:tr w:rsidR="007E2376" w:rsidRPr="00DE6C92" w14:paraId="0FB19C26" w14:textId="77777777" w:rsidTr="00FF7F22">
        <w:trPr>
          <w:jc w:val="center"/>
        </w:trPr>
        <w:tc>
          <w:tcPr>
            <w:tcW w:w="3795" w:type="dxa"/>
            <w:shd w:val="clear" w:color="auto" w:fill="C0C0C0"/>
          </w:tcPr>
          <w:p w14:paraId="1816331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900" w:type="dxa"/>
            <w:shd w:val="clear" w:color="auto" w:fill="C0C0C0"/>
            <w:vAlign w:val="bottom"/>
          </w:tcPr>
          <w:p w14:paraId="26B32C10"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Yes</w:t>
            </w:r>
          </w:p>
        </w:tc>
        <w:tc>
          <w:tcPr>
            <w:tcW w:w="810" w:type="dxa"/>
            <w:shd w:val="clear" w:color="auto" w:fill="C0C0C0"/>
            <w:vAlign w:val="bottom"/>
          </w:tcPr>
          <w:p w14:paraId="42AE1D75"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w:t>
            </w:r>
          </w:p>
        </w:tc>
        <w:tc>
          <w:tcPr>
            <w:tcW w:w="1440" w:type="dxa"/>
            <w:shd w:val="clear" w:color="auto" w:fill="C0C0C0"/>
            <w:vAlign w:val="bottom"/>
          </w:tcPr>
          <w:p w14:paraId="2CACDB76"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84" w:type="dxa"/>
            <w:shd w:val="clear" w:color="auto" w:fill="C0C0C0"/>
            <w:vAlign w:val="bottom"/>
          </w:tcPr>
          <w:p w14:paraId="7E6BFC0E"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0272BC48" w14:textId="77777777" w:rsidTr="007E2376">
        <w:trPr>
          <w:jc w:val="center"/>
        </w:trPr>
        <w:tc>
          <w:tcPr>
            <w:tcW w:w="3795" w:type="dxa"/>
          </w:tcPr>
          <w:p w14:paraId="2BC0296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900" w:type="dxa"/>
          </w:tcPr>
          <w:p w14:paraId="06015F3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810" w:type="dxa"/>
          </w:tcPr>
          <w:p w14:paraId="7DAD773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57</w:t>
            </w:r>
          </w:p>
        </w:tc>
        <w:tc>
          <w:tcPr>
            <w:tcW w:w="1440" w:type="dxa"/>
          </w:tcPr>
          <w:p w14:paraId="02C2B34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84" w:type="dxa"/>
          </w:tcPr>
          <w:p w14:paraId="0265477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43855B55" w14:textId="77777777" w:rsidTr="007E2376">
        <w:trPr>
          <w:jc w:val="center"/>
        </w:trPr>
        <w:tc>
          <w:tcPr>
            <w:tcW w:w="3795" w:type="dxa"/>
          </w:tcPr>
          <w:p w14:paraId="06ADD4C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900" w:type="dxa"/>
          </w:tcPr>
          <w:p w14:paraId="55C93C4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810" w:type="dxa"/>
          </w:tcPr>
          <w:p w14:paraId="2419C92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40" w:type="dxa"/>
          </w:tcPr>
          <w:p w14:paraId="0C46EF4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84" w:type="dxa"/>
          </w:tcPr>
          <w:p w14:paraId="1856584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DC40F00" w14:textId="77777777" w:rsidTr="007E2376">
        <w:trPr>
          <w:jc w:val="center"/>
        </w:trPr>
        <w:tc>
          <w:tcPr>
            <w:tcW w:w="3795" w:type="dxa"/>
          </w:tcPr>
          <w:p w14:paraId="6E0DA6E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900" w:type="dxa"/>
          </w:tcPr>
          <w:p w14:paraId="1CC9537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810" w:type="dxa"/>
          </w:tcPr>
          <w:p w14:paraId="729320B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1440" w:type="dxa"/>
          </w:tcPr>
          <w:p w14:paraId="115BFB2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84" w:type="dxa"/>
          </w:tcPr>
          <w:p w14:paraId="10BFEBC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604F6D1" w14:textId="77777777" w:rsidTr="007E2376">
        <w:trPr>
          <w:jc w:val="center"/>
        </w:trPr>
        <w:tc>
          <w:tcPr>
            <w:tcW w:w="3795" w:type="dxa"/>
          </w:tcPr>
          <w:p w14:paraId="55803C3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900" w:type="dxa"/>
          </w:tcPr>
          <w:p w14:paraId="3392827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810" w:type="dxa"/>
          </w:tcPr>
          <w:p w14:paraId="16A4C8F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1440" w:type="dxa"/>
          </w:tcPr>
          <w:p w14:paraId="4ABE26C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84" w:type="dxa"/>
          </w:tcPr>
          <w:p w14:paraId="7BE2C74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B466EFD" w14:textId="77777777" w:rsidTr="007E2376">
        <w:trPr>
          <w:jc w:val="center"/>
        </w:trPr>
        <w:tc>
          <w:tcPr>
            <w:tcW w:w="3795" w:type="dxa"/>
          </w:tcPr>
          <w:p w14:paraId="477D96F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900" w:type="dxa"/>
          </w:tcPr>
          <w:p w14:paraId="3814DF1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810" w:type="dxa"/>
          </w:tcPr>
          <w:p w14:paraId="13C0388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40" w:type="dxa"/>
          </w:tcPr>
          <w:p w14:paraId="5045301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84" w:type="dxa"/>
          </w:tcPr>
          <w:p w14:paraId="0953B4A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081CD793" w14:textId="77777777" w:rsidR="007E2376" w:rsidRPr="00DE6C92" w:rsidRDefault="007E2376" w:rsidP="007E2376">
      <w:pPr>
        <w:tabs>
          <w:tab w:val="left" w:pos="-1620"/>
          <w:tab w:val="left" w:pos="-1440"/>
          <w:tab w:val="left" w:pos="-720"/>
          <w:tab w:val="left" w:pos="286"/>
          <w:tab w:val="left" w:pos="857"/>
          <w:tab w:val="num" w:pos="108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bCs/>
          <w:sz w:val="22"/>
          <w:szCs w:val="22"/>
        </w:rPr>
      </w:pPr>
    </w:p>
    <w:p w14:paraId="5586D906" w14:textId="77777777" w:rsidR="007E2376" w:rsidRPr="00DE6C92" w:rsidRDefault="007E2376" w:rsidP="007E2376">
      <w:pPr>
        <w:tabs>
          <w:tab w:val="left" w:pos="-1620"/>
          <w:tab w:val="left" w:pos="-1440"/>
          <w:tab w:val="left" w:pos="-720"/>
          <w:tab w:val="left" w:pos="286"/>
          <w:tab w:val="left" w:pos="857"/>
          <w:tab w:val="num" w:pos="108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bCs/>
          <w:sz w:val="22"/>
          <w:szCs w:val="22"/>
        </w:rPr>
      </w:pPr>
      <w:r w:rsidRPr="00DE6C92">
        <w:rPr>
          <w:rFonts w:ascii="Georgia" w:hAnsi="Georgia"/>
          <w:b/>
          <w:bCs/>
          <w:sz w:val="22"/>
          <w:szCs w:val="22"/>
        </w:rPr>
        <w:tab/>
        <w:t>Q4/5/84</w:t>
      </w:r>
      <w:r w:rsidR="00410B40">
        <w:rPr>
          <w:rFonts w:ascii="Georgia" w:hAnsi="Georgia"/>
          <w:b/>
          <w:bCs/>
          <w:sz w:val="22"/>
          <w:szCs w:val="22"/>
        </w:rPr>
        <w:t>.</w:t>
      </w:r>
      <w:r w:rsidR="00410B40">
        <w:rPr>
          <w:rFonts w:ascii="Georgia" w:hAnsi="Georgia"/>
          <w:b/>
          <w:bCs/>
          <w:sz w:val="22"/>
          <w:szCs w:val="22"/>
        </w:rPr>
        <w:tab/>
      </w:r>
      <w:r w:rsidRPr="00DE6C92">
        <w:rPr>
          <w:rFonts w:ascii="Georgia" w:hAnsi="Georgia"/>
          <w:b/>
          <w:bCs/>
          <w:sz w:val="22"/>
          <w:szCs w:val="22"/>
        </w:rPr>
        <w:t xml:space="preserve">Citizenship Combination Table </w:t>
      </w:r>
    </w:p>
    <w:p w14:paraId="3140A4F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23"/>
        <w:gridCol w:w="1686"/>
        <w:gridCol w:w="1213"/>
        <w:gridCol w:w="1862"/>
      </w:tblGrid>
      <w:tr w:rsidR="007E2376" w:rsidRPr="00DE6C92" w14:paraId="2F1141B5" w14:textId="77777777" w:rsidTr="007E2376">
        <w:trPr>
          <w:jc w:val="center"/>
        </w:trPr>
        <w:tc>
          <w:tcPr>
            <w:tcW w:w="4023" w:type="dxa"/>
            <w:shd w:val="clear" w:color="auto" w:fill="C0C0C0"/>
          </w:tcPr>
          <w:p w14:paraId="1805F6F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426" w:type="dxa"/>
            <w:shd w:val="clear" w:color="auto" w:fill="C0C0C0"/>
          </w:tcPr>
          <w:p w14:paraId="37DF598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US Born/Citizen</w:t>
            </w:r>
          </w:p>
        </w:tc>
        <w:tc>
          <w:tcPr>
            <w:tcW w:w="1213" w:type="dxa"/>
            <w:shd w:val="clear" w:color="auto" w:fill="C0C0C0"/>
          </w:tcPr>
          <w:p w14:paraId="0E79C7E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a citizen</w:t>
            </w:r>
          </w:p>
        </w:tc>
        <w:tc>
          <w:tcPr>
            <w:tcW w:w="1549" w:type="dxa"/>
            <w:shd w:val="clear" w:color="auto" w:fill="C0C0C0"/>
          </w:tcPr>
          <w:p w14:paraId="70F62C6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know/Refused</w:t>
            </w:r>
          </w:p>
        </w:tc>
      </w:tr>
      <w:tr w:rsidR="007E2376" w:rsidRPr="00DE6C92" w14:paraId="0FE60E92" w14:textId="77777777" w:rsidTr="007E2376">
        <w:trPr>
          <w:jc w:val="center"/>
        </w:trPr>
        <w:tc>
          <w:tcPr>
            <w:tcW w:w="4023" w:type="dxa"/>
          </w:tcPr>
          <w:p w14:paraId="441286B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426" w:type="dxa"/>
          </w:tcPr>
          <w:p w14:paraId="15C6B25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213" w:type="dxa"/>
          </w:tcPr>
          <w:p w14:paraId="02B3516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549" w:type="dxa"/>
          </w:tcPr>
          <w:p w14:paraId="3446819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78010E63" w14:textId="77777777" w:rsidTr="007E2376">
        <w:trPr>
          <w:jc w:val="center"/>
        </w:trPr>
        <w:tc>
          <w:tcPr>
            <w:tcW w:w="4023" w:type="dxa"/>
          </w:tcPr>
          <w:p w14:paraId="07C9AE9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426" w:type="dxa"/>
          </w:tcPr>
          <w:p w14:paraId="5F3A94A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1213" w:type="dxa"/>
          </w:tcPr>
          <w:p w14:paraId="6565389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49" w:type="dxa"/>
          </w:tcPr>
          <w:p w14:paraId="77399B2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DCB405F" w14:textId="77777777" w:rsidTr="007E2376">
        <w:trPr>
          <w:jc w:val="center"/>
        </w:trPr>
        <w:tc>
          <w:tcPr>
            <w:tcW w:w="4023" w:type="dxa"/>
          </w:tcPr>
          <w:p w14:paraId="5B91DE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426" w:type="dxa"/>
          </w:tcPr>
          <w:p w14:paraId="0607576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1213" w:type="dxa"/>
          </w:tcPr>
          <w:p w14:paraId="62B1A9D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57</w:t>
            </w:r>
          </w:p>
        </w:tc>
        <w:tc>
          <w:tcPr>
            <w:tcW w:w="1549" w:type="dxa"/>
          </w:tcPr>
          <w:p w14:paraId="54CD949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6FA7D33E" w14:textId="77777777" w:rsidTr="007E2376">
        <w:trPr>
          <w:jc w:val="center"/>
        </w:trPr>
        <w:tc>
          <w:tcPr>
            <w:tcW w:w="4023" w:type="dxa"/>
          </w:tcPr>
          <w:p w14:paraId="2971679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426" w:type="dxa"/>
          </w:tcPr>
          <w:p w14:paraId="7E9FAEB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1213" w:type="dxa"/>
          </w:tcPr>
          <w:p w14:paraId="4EFDCE4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49" w:type="dxa"/>
          </w:tcPr>
          <w:p w14:paraId="79DEB3E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97D88B5" w14:textId="77777777" w:rsidTr="007E2376">
        <w:trPr>
          <w:jc w:val="center"/>
        </w:trPr>
        <w:tc>
          <w:tcPr>
            <w:tcW w:w="4023" w:type="dxa"/>
          </w:tcPr>
          <w:p w14:paraId="145FF25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426" w:type="dxa"/>
          </w:tcPr>
          <w:p w14:paraId="3FE03D4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13" w:type="dxa"/>
          </w:tcPr>
          <w:p w14:paraId="189BD8E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1549" w:type="dxa"/>
          </w:tcPr>
          <w:p w14:paraId="2DDD2FB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4C3E9E1" w14:textId="77777777" w:rsidTr="007E2376">
        <w:trPr>
          <w:jc w:val="center"/>
        </w:trPr>
        <w:tc>
          <w:tcPr>
            <w:tcW w:w="4023" w:type="dxa"/>
          </w:tcPr>
          <w:p w14:paraId="7FF244D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426" w:type="dxa"/>
          </w:tcPr>
          <w:p w14:paraId="0C4707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13" w:type="dxa"/>
          </w:tcPr>
          <w:p w14:paraId="1BF98F5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1549" w:type="dxa"/>
          </w:tcPr>
          <w:p w14:paraId="4FFD557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95EDF30" w14:textId="77777777" w:rsidTr="007E2376">
        <w:trPr>
          <w:jc w:val="center"/>
        </w:trPr>
        <w:tc>
          <w:tcPr>
            <w:tcW w:w="4023" w:type="dxa"/>
          </w:tcPr>
          <w:p w14:paraId="2AF0330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426" w:type="dxa"/>
          </w:tcPr>
          <w:p w14:paraId="5BE3838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1213" w:type="dxa"/>
          </w:tcPr>
          <w:p w14:paraId="42393A3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49" w:type="dxa"/>
          </w:tcPr>
          <w:p w14:paraId="287B32F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67A4E36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trike/>
          <w:sz w:val="22"/>
          <w:szCs w:val="22"/>
        </w:rPr>
      </w:pPr>
    </w:p>
    <w:p w14:paraId="3BB55571" w14:textId="77777777" w:rsidR="007E2376" w:rsidRPr="00DE6C92" w:rsidRDefault="007E2376" w:rsidP="00EF10E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b/>
          <w:sz w:val="22"/>
          <w:szCs w:val="22"/>
        </w:rPr>
      </w:pPr>
      <w:r w:rsidRPr="00DE6C92">
        <w:rPr>
          <w:rFonts w:ascii="Georgia" w:hAnsi="Georgia"/>
          <w:b/>
          <w:sz w:val="22"/>
          <w:szCs w:val="22"/>
        </w:rPr>
        <w:t>(Asked of total Latinos born outside of the United State who are citizens; n = 299)</w:t>
      </w:r>
    </w:p>
    <w:p w14:paraId="369B942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85.</w:t>
      </w:r>
      <w:r w:rsidRPr="00DE6C92">
        <w:rPr>
          <w:rFonts w:ascii="Georgia" w:hAnsi="Georgia"/>
          <w:sz w:val="22"/>
          <w:szCs w:val="22"/>
        </w:rPr>
        <w:tab/>
        <w:t>What year did you become a citizen?</w:t>
      </w:r>
    </w:p>
    <w:p w14:paraId="098FC70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0"/>
        <w:gridCol w:w="900"/>
        <w:gridCol w:w="847"/>
        <w:gridCol w:w="899"/>
        <w:gridCol w:w="984"/>
        <w:gridCol w:w="1078"/>
        <w:gridCol w:w="1169"/>
      </w:tblGrid>
      <w:tr w:rsidR="007E2376" w:rsidRPr="00DE6C92" w14:paraId="393B6451" w14:textId="77777777" w:rsidTr="007E2376">
        <w:trPr>
          <w:jc w:val="center"/>
        </w:trPr>
        <w:tc>
          <w:tcPr>
            <w:tcW w:w="3320" w:type="dxa"/>
            <w:shd w:val="clear" w:color="auto" w:fill="C0C0C0"/>
          </w:tcPr>
          <w:p w14:paraId="6BD2509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892" w:type="dxa"/>
            <w:shd w:val="clear" w:color="auto" w:fill="C0C0C0"/>
          </w:tcPr>
          <w:p w14:paraId="7E6AD23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2000-2011</w:t>
            </w:r>
          </w:p>
        </w:tc>
        <w:tc>
          <w:tcPr>
            <w:tcW w:w="821" w:type="dxa"/>
            <w:shd w:val="clear" w:color="auto" w:fill="C0C0C0"/>
          </w:tcPr>
          <w:p w14:paraId="6310C4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1990-1999</w:t>
            </w:r>
          </w:p>
        </w:tc>
        <w:tc>
          <w:tcPr>
            <w:tcW w:w="900" w:type="dxa"/>
            <w:shd w:val="clear" w:color="auto" w:fill="C0C0C0"/>
          </w:tcPr>
          <w:p w14:paraId="1561A20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1980-1989</w:t>
            </w:r>
          </w:p>
        </w:tc>
        <w:tc>
          <w:tcPr>
            <w:tcW w:w="986" w:type="dxa"/>
            <w:shd w:val="clear" w:color="auto" w:fill="C0C0C0"/>
          </w:tcPr>
          <w:p w14:paraId="5D91E65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1970-1979</w:t>
            </w:r>
          </w:p>
        </w:tc>
        <w:tc>
          <w:tcPr>
            <w:tcW w:w="1079" w:type="dxa"/>
            <w:shd w:val="clear" w:color="auto" w:fill="C0C0C0"/>
          </w:tcPr>
          <w:p w14:paraId="413F9FB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Before 1970</w:t>
            </w:r>
          </w:p>
        </w:tc>
        <w:tc>
          <w:tcPr>
            <w:tcW w:w="1169" w:type="dxa"/>
            <w:shd w:val="clear" w:color="auto" w:fill="C0C0C0"/>
          </w:tcPr>
          <w:p w14:paraId="40DEAA6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75BF935E" w14:textId="77777777" w:rsidTr="007E2376">
        <w:trPr>
          <w:jc w:val="center"/>
        </w:trPr>
        <w:tc>
          <w:tcPr>
            <w:tcW w:w="3320" w:type="dxa"/>
          </w:tcPr>
          <w:p w14:paraId="368454C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892" w:type="dxa"/>
          </w:tcPr>
          <w:p w14:paraId="0DB5894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821" w:type="dxa"/>
          </w:tcPr>
          <w:p w14:paraId="0861002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900" w:type="dxa"/>
          </w:tcPr>
          <w:p w14:paraId="0C4EAB7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986" w:type="dxa"/>
          </w:tcPr>
          <w:p w14:paraId="41148D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079" w:type="dxa"/>
          </w:tcPr>
          <w:p w14:paraId="4C87698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69" w:type="dxa"/>
          </w:tcPr>
          <w:p w14:paraId="01E97F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r>
    </w:tbl>
    <w:p w14:paraId="518570B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14:paraId="0741044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86.</w:t>
      </w:r>
      <w:r w:rsidRPr="00DE6C92">
        <w:rPr>
          <w:rFonts w:ascii="Georgia" w:hAnsi="Georgia"/>
          <w:sz w:val="22"/>
          <w:szCs w:val="22"/>
        </w:rPr>
        <w:tab/>
        <w:t xml:space="preserve">Are you now employed full-time, part-time or not employed? </w:t>
      </w:r>
    </w:p>
    <w:p w14:paraId="644EDB2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7"/>
        <w:gridCol w:w="805"/>
        <w:gridCol w:w="1148"/>
        <w:gridCol w:w="1168"/>
        <w:gridCol w:w="1321"/>
        <w:gridCol w:w="1043"/>
        <w:gridCol w:w="1138"/>
      </w:tblGrid>
      <w:tr w:rsidR="004D6E25" w:rsidRPr="00DE6C92" w14:paraId="52C27702" w14:textId="77777777" w:rsidTr="00FF7F22">
        <w:trPr>
          <w:jc w:val="center"/>
        </w:trPr>
        <w:tc>
          <w:tcPr>
            <w:tcW w:w="2808" w:type="dxa"/>
            <w:vMerge w:val="restart"/>
            <w:shd w:val="clear" w:color="auto" w:fill="BFBFBF"/>
          </w:tcPr>
          <w:p w14:paraId="403B726A"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169" w:type="dxa"/>
            <w:gridSpan w:val="3"/>
            <w:shd w:val="clear" w:color="auto" w:fill="BFBFBF"/>
          </w:tcPr>
          <w:p w14:paraId="43A12C44"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EMPLOYED</w:t>
            </w:r>
          </w:p>
        </w:tc>
        <w:tc>
          <w:tcPr>
            <w:tcW w:w="1121" w:type="dxa"/>
            <w:vMerge w:val="restart"/>
            <w:shd w:val="clear" w:color="auto" w:fill="BFBFBF"/>
            <w:vAlign w:val="bottom"/>
          </w:tcPr>
          <w:p w14:paraId="192C0BCA"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employed</w:t>
            </w:r>
          </w:p>
        </w:tc>
        <w:tc>
          <w:tcPr>
            <w:tcW w:w="1054" w:type="dxa"/>
            <w:vMerge w:val="restart"/>
            <w:shd w:val="clear" w:color="auto" w:fill="BFBFBF"/>
            <w:vAlign w:val="bottom"/>
          </w:tcPr>
          <w:p w14:paraId="49CD0B1D"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64" w:type="dxa"/>
            <w:vMerge w:val="restart"/>
            <w:shd w:val="clear" w:color="auto" w:fill="BFBFBF"/>
            <w:vAlign w:val="bottom"/>
          </w:tcPr>
          <w:p w14:paraId="5A30435B"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894E283"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14:paraId="4A691CD6" w14:textId="77777777" w:rsidTr="00FF7F22">
        <w:trPr>
          <w:jc w:val="center"/>
        </w:trPr>
        <w:tc>
          <w:tcPr>
            <w:tcW w:w="2808" w:type="dxa"/>
            <w:vMerge/>
            <w:shd w:val="clear" w:color="auto" w:fill="BFBFBF"/>
          </w:tcPr>
          <w:p w14:paraId="095C6325"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810" w:type="dxa"/>
            <w:shd w:val="clear" w:color="auto" w:fill="BFBFBF"/>
            <w:vAlign w:val="bottom"/>
          </w:tcPr>
          <w:p w14:paraId="385426A2"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170" w:type="dxa"/>
            <w:shd w:val="clear" w:color="auto" w:fill="BFBFBF"/>
            <w:vAlign w:val="bottom"/>
          </w:tcPr>
          <w:p w14:paraId="0F5AE46E"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Full-time</w:t>
            </w:r>
          </w:p>
        </w:tc>
        <w:tc>
          <w:tcPr>
            <w:tcW w:w="1189" w:type="dxa"/>
            <w:shd w:val="clear" w:color="auto" w:fill="BFBFBF"/>
            <w:vAlign w:val="bottom"/>
          </w:tcPr>
          <w:p w14:paraId="2CF9FFB1"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Part-time</w:t>
            </w:r>
          </w:p>
        </w:tc>
        <w:tc>
          <w:tcPr>
            <w:tcW w:w="1121" w:type="dxa"/>
            <w:vMerge/>
            <w:shd w:val="clear" w:color="auto" w:fill="BFBFBF"/>
          </w:tcPr>
          <w:p w14:paraId="0DD2F7D4"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054" w:type="dxa"/>
            <w:vMerge/>
            <w:shd w:val="clear" w:color="auto" w:fill="BFBFBF"/>
          </w:tcPr>
          <w:p w14:paraId="717A4147"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064" w:type="dxa"/>
            <w:vMerge/>
            <w:shd w:val="clear" w:color="auto" w:fill="BFBFBF"/>
          </w:tcPr>
          <w:p w14:paraId="7A2722A5"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14:paraId="3424752B" w14:textId="77777777" w:rsidTr="007E2376">
        <w:trPr>
          <w:jc w:val="center"/>
        </w:trPr>
        <w:tc>
          <w:tcPr>
            <w:tcW w:w="2808" w:type="dxa"/>
            <w:vAlign w:val="center"/>
          </w:tcPr>
          <w:p w14:paraId="3D84123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810" w:type="dxa"/>
          </w:tcPr>
          <w:p w14:paraId="0EBA8A1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170" w:type="dxa"/>
          </w:tcPr>
          <w:p w14:paraId="255149B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1189" w:type="dxa"/>
          </w:tcPr>
          <w:p w14:paraId="3A868AE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121" w:type="dxa"/>
          </w:tcPr>
          <w:p w14:paraId="568BEFC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054" w:type="dxa"/>
          </w:tcPr>
          <w:p w14:paraId="517A64A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64" w:type="dxa"/>
          </w:tcPr>
          <w:p w14:paraId="5F755AA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65AAA7FF" w14:textId="77777777" w:rsidTr="007E2376">
        <w:trPr>
          <w:jc w:val="center"/>
        </w:trPr>
        <w:tc>
          <w:tcPr>
            <w:tcW w:w="2808" w:type="dxa"/>
            <w:vAlign w:val="center"/>
          </w:tcPr>
          <w:p w14:paraId="75AFAFA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Native-born</w:t>
            </w:r>
          </w:p>
        </w:tc>
        <w:tc>
          <w:tcPr>
            <w:tcW w:w="810" w:type="dxa"/>
          </w:tcPr>
          <w:p w14:paraId="6FF3CE3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170" w:type="dxa"/>
          </w:tcPr>
          <w:p w14:paraId="773A5DA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1189" w:type="dxa"/>
          </w:tcPr>
          <w:p w14:paraId="1527DBD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121" w:type="dxa"/>
          </w:tcPr>
          <w:p w14:paraId="352A5B1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054" w:type="dxa"/>
          </w:tcPr>
          <w:p w14:paraId="34F4745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64" w:type="dxa"/>
          </w:tcPr>
          <w:p w14:paraId="21200D4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1C2CCBCB" w14:textId="77777777" w:rsidTr="007E2376">
        <w:trPr>
          <w:jc w:val="center"/>
        </w:trPr>
        <w:tc>
          <w:tcPr>
            <w:tcW w:w="2808" w:type="dxa"/>
            <w:vAlign w:val="center"/>
          </w:tcPr>
          <w:p w14:paraId="5EFBD2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810" w:type="dxa"/>
          </w:tcPr>
          <w:p w14:paraId="7DD4E0A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170" w:type="dxa"/>
          </w:tcPr>
          <w:p w14:paraId="6ABADF8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1189" w:type="dxa"/>
          </w:tcPr>
          <w:p w14:paraId="1E1EF45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121" w:type="dxa"/>
          </w:tcPr>
          <w:p w14:paraId="248FCE4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054" w:type="dxa"/>
          </w:tcPr>
          <w:p w14:paraId="3BEA11A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64" w:type="dxa"/>
          </w:tcPr>
          <w:p w14:paraId="1DB3F7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7CF958C3" w14:textId="77777777" w:rsidTr="007E2376">
        <w:trPr>
          <w:jc w:val="center"/>
        </w:trPr>
        <w:tc>
          <w:tcPr>
            <w:tcW w:w="2808" w:type="dxa"/>
            <w:vAlign w:val="center"/>
          </w:tcPr>
          <w:p w14:paraId="7D92EF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810" w:type="dxa"/>
          </w:tcPr>
          <w:p w14:paraId="090D43B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1170" w:type="dxa"/>
          </w:tcPr>
          <w:p w14:paraId="5CEC24C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189" w:type="dxa"/>
          </w:tcPr>
          <w:p w14:paraId="6A4C3AA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21" w:type="dxa"/>
          </w:tcPr>
          <w:p w14:paraId="0972769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1054" w:type="dxa"/>
          </w:tcPr>
          <w:p w14:paraId="073BCCC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64" w:type="dxa"/>
          </w:tcPr>
          <w:p w14:paraId="1C2CC7C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1BDF4389" w14:textId="77777777" w:rsidTr="007E2376">
        <w:trPr>
          <w:jc w:val="center"/>
        </w:trPr>
        <w:tc>
          <w:tcPr>
            <w:tcW w:w="2808" w:type="dxa"/>
            <w:vAlign w:val="center"/>
          </w:tcPr>
          <w:p w14:paraId="04CF1C8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810" w:type="dxa"/>
          </w:tcPr>
          <w:p w14:paraId="1885A82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72</w:t>
            </w:r>
          </w:p>
        </w:tc>
        <w:tc>
          <w:tcPr>
            <w:tcW w:w="1170" w:type="dxa"/>
          </w:tcPr>
          <w:p w14:paraId="5A91B75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1189" w:type="dxa"/>
          </w:tcPr>
          <w:p w14:paraId="23335B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121" w:type="dxa"/>
          </w:tcPr>
          <w:p w14:paraId="043C92C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054" w:type="dxa"/>
          </w:tcPr>
          <w:p w14:paraId="22D7AB3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64" w:type="dxa"/>
          </w:tcPr>
          <w:p w14:paraId="46CF5AE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FE961C1" w14:textId="77777777" w:rsidTr="007E2376">
        <w:trPr>
          <w:jc w:val="center"/>
        </w:trPr>
        <w:tc>
          <w:tcPr>
            <w:tcW w:w="2808" w:type="dxa"/>
            <w:vAlign w:val="center"/>
          </w:tcPr>
          <w:p w14:paraId="5F2E9CA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810" w:type="dxa"/>
          </w:tcPr>
          <w:p w14:paraId="1A3CDA9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170" w:type="dxa"/>
          </w:tcPr>
          <w:p w14:paraId="2B9A622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1189" w:type="dxa"/>
          </w:tcPr>
          <w:p w14:paraId="5CB3DB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121" w:type="dxa"/>
          </w:tcPr>
          <w:p w14:paraId="7AE5FD6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1054" w:type="dxa"/>
          </w:tcPr>
          <w:p w14:paraId="6437F15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64" w:type="dxa"/>
          </w:tcPr>
          <w:p w14:paraId="5131D5F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9979024" w14:textId="77777777" w:rsidTr="007E2376">
        <w:trPr>
          <w:jc w:val="center"/>
        </w:trPr>
        <w:tc>
          <w:tcPr>
            <w:tcW w:w="2808" w:type="dxa"/>
            <w:vAlign w:val="center"/>
          </w:tcPr>
          <w:p w14:paraId="375815D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810" w:type="dxa"/>
          </w:tcPr>
          <w:p w14:paraId="494A7BC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61</w:t>
            </w:r>
          </w:p>
        </w:tc>
        <w:tc>
          <w:tcPr>
            <w:tcW w:w="1170" w:type="dxa"/>
          </w:tcPr>
          <w:p w14:paraId="497C1EC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1189" w:type="dxa"/>
          </w:tcPr>
          <w:p w14:paraId="39B5475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21" w:type="dxa"/>
          </w:tcPr>
          <w:p w14:paraId="7A7F351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1054" w:type="dxa"/>
          </w:tcPr>
          <w:p w14:paraId="7D2494A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64" w:type="dxa"/>
          </w:tcPr>
          <w:p w14:paraId="7F68FB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4681ABB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7A46D74" w14:textId="77777777" w:rsidR="00D44F93" w:rsidRDefault="00D44F93">
      <w:pPr>
        <w:rPr>
          <w:rFonts w:ascii="Georgia" w:hAnsi="Georgia"/>
          <w:b/>
          <w:sz w:val="22"/>
          <w:szCs w:val="22"/>
        </w:rPr>
      </w:pPr>
      <w:r>
        <w:rPr>
          <w:rFonts w:ascii="Georgia" w:hAnsi="Georgia"/>
          <w:b/>
          <w:sz w:val="22"/>
          <w:szCs w:val="22"/>
        </w:rPr>
        <w:br w:type="page"/>
      </w:r>
    </w:p>
    <w:p w14:paraId="7A07F845" w14:textId="77777777" w:rsidR="007E2376" w:rsidRPr="00DE6C92" w:rsidRDefault="0068317B"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sz w:val="22"/>
          <w:szCs w:val="22"/>
        </w:rPr>
      </w:pPr>
      <w:r w:rsidRPr="00DE6C92">
        <w:rPr>
          <w:rFonts w:ascii="Georgia" w:hAnsi="Georgia"/>
          <w:b/>
          <w:sz w:val="22"/>
          <w:szCs w:val="22"/>
        </w:rPr>
        <w:t xml:space="preserve"> </w:t>
      </w:r>
      <w:r w:rsidR="007E2376" w:rsidRPr="00DE6C92">
        <w:rPr>
          <w:rFonts w:ascii="Georgia" w:hAnsi="Georgia"/>
          <w:b/>
          <w:sz w:val="22"/>
          <w:szCs w:val="22"/>
        </w:rPr>
        <w:t>(Asked of total Latinos born in the United States or a citizen; n =791; Native born = 492; FB U.S. citizen = 299)</w:t>
      </w:r>
    </w:p>
    <w:p w14:paraId="1ECC561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87.</w:t>
      </w:r>
      <w:r w:rsidRPr="00DE6C92">
        <w:rPr>
          <w:rFonts w:ascii="Georgia" w:hAnsi="Georgia"/>
          <w:sz w:val="22"/>
          <w:szCs w:val="22"/>
        </w:rPr>
        <w:tab/>
        <w:t xml:space="preserve">Which of these statements best describes you? (READ IN ORDER) </w:t>
      </w:r>
    </w:p>
    <w:p w14:paraId="200FA74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0"/>
        <w:gridCol w:w="1914"/>
        <w:gridCol w:w="2038"/>
        <w:gridCol w:w="1570"/>
        <w:gridCol w:w="1519"/>
        <w:gridCol w:w="946"/>
        <w:gridCol w:w="1138"/>
      </w:tblGrid>
      <w:tr w:rsidR="00D44F93" w:rsidRPr="00DE6C92" w14:paraId="3A99276E" w14:textId="77777777" w:rsidTr="00385FF7">
        <w:trPr>
          <w:jc w:val="center"/>
        </w:trPr>
        <w:tc>
          <w:tcPr>
            <w:tcW w:w="1917" w:type="dxa"/>
            <w:shd w:val="clear" w:color="auto" w:fill="C0C0C0"/>
          </w:tcPr>
          <w:p w14:paraId="1390BFA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051" w:type="dxa"/>
            <w:shd w:val="clear" w:color="auto" w:fill="C0C0C0"/>
            <w:vAlign w:val="bottom"/>
          </w:tcPr>
          <w:p w14:paraId="331575B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Are you absolutely certain that you are registered to vote at your current address</w:t>
            </w:r>
          </w:p>
        </w:tc>
        <w:tc>
          <w:tcPr>
            <w:tcW w:w="2160" w:type="dxa"/>
            <w:shd w:val="clear" w:color="auto" w:fill="C0C0C0"/>
            <w:vAlign w:val="bottom"/>
          </w:tcPr>
          <w:p w14:paraId="59518D4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Are you probably registered, but there is a chance your registration has lapsed</w:t>
            </w:r>
          </w:p>
        </w:tc>
        <w:tc>
          <w:tcPr>
            <w:tcW w:w="1620" w:type="dxa"/>
            <w:shd w:val="clear" w:color="auto" w:fill="C0C0C0"/>
            <w:vAlign w:val="bottom"/>
          </w:tcPr>
          <w:p w14:paraId="28A4AAB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Are you not registered to vote at your current address</w:t>
            </w:r>
          </w:p>
        </w:tc>
        <w:tc>
          <w:tcPr>
            <w:tcW w:w="1530" w:type="dxa"/>
            <w:shd w:val="clear" w:color="auto" w:fill="C0C0C0"/>
            <w:vAlign w:val="bottom"/>
          </w:tcPr>
          <w:p w14:paraId="503504F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Was in prison/Not eligible to vote</w:t>
            </w:r>
          </w:p>
        </w:tc>
        <w:tc>
          <w:tcPr>
            <w:tcW w:w="974" w:type="dxa"/>
            <w:shd w:val="clear" w:color="auto" w:fill="C0C0C0"/>
            <w:vAlign w:val="bottom"/>
          </w:tcPr>
          <w:p w14:paraId="1D0D630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573" w:type="dxa"/>
            <w:shd w:val="clear" w:color="auto" w:fill="C0C0C0"/>
            <w:vAlign w:val="bottom"/>
          </w:tcPr>
          <w:p w14:paraId="259E07A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D44F93" w:rsidRPr="00DE6C92" w14:paraId="2EE95E23" w14:textId="77777777" w:rsidTr="00385FF7">
        <w:trPr>
          <w:jc w:val="center"/>
        </w:trPr>
        <w:tc>
          <w:tcPr>
            <w:tcW w:w="1917" w:type="dxa"/>
          </w:tcPr>
          <w:p w14:paraId="208A678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2051" w:type="dxa"/>
          </w:tcPr>
          <w:p w14:paraId="78B355B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2160" w:type="dxa"/>
          </w:tcPr>
          <w:p w14:paraId="12ECA1A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620" w:type="dxa"/>
          </w:tcPr>
          <w:p w14:paraId="1B03534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530" w:type="dxa"/>
          </w:tcPr>
          <w:p w14:paraId="699E6DB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7DE3AB5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573" w:type="dxa"/>
          </w:tcPr>
          <w:p w14:paraId="2230383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D44F93" w:rsidRPr="00DE6C92" w14:paraId="3D916F35" w14:textId="77777777" w:rsidTr="00385FF7">
        <w:trPr>
          <w:jc w:val="center"/>
        </w:trPr>
        <w:tc>
          <w:tcPr>
            <w:tcW w:w="1917" w:type="dxa"/>
          </w:tcPr>
          <w:p w14:paraId="49CD3B7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2051" w:type="dxa"/>
          </w:tcPr>
          <w:p w14:paraId="616FC48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2160" w:type="dxa"/>
          </w:tcPr>
          <w:p w14:paraId="17D48A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620" w:type="dxa"/>
          </w:tcPr>
          <w:p w14:paraId="4FDF8C0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530" w:type="dxa"/>
          </w:tcPr>
          <w:p w14:paraId="4E0D048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64726F4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573" w:type="dxa"/>
          </w:tcPr>
          <w:p w14:paraId="1524BDC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D44F93" w:rsidRPr="00DE6C92" w14:paraId="1B606BEB" w14:textId="77777777" w:rsidTr="00385FF7">
        <w:trPr>
          <w:jc w:val="center"/>
        </w:trPr>
        <w:tc>
          <w:tcPr>
            <w:tcW w:w="1917" w:type="dxa"/>
          </w:tcPr>
          <w:p w14:paraId="0F641E0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2051" w:type="dxa"/>
          </w:tcPr>
          <w:p w14:paraId="0EE0708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65</w:t>
            </w:r>
          </w:p>
        </w:tc>
        <w:tc>
          <w:tcPr>
            <w:tcW w:w="2160" w:type="dxa"/>
          </w:tcPr>
          <w:p w14:paraId="53497BD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620" w:type="dxa"/>
          </w:tcPr>
          <w:p w14:paraId="452041D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530" w:type="dxa"/>
          </w:tcPr>
          <w:p w14:paraId="018BB0E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670F2E5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573" w:type="dxa"/>
          </w:tcPr>
          <w:p w14:paraId="4C70B87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5D18D7E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350" w:hanging="1350"/>
        <w:rPr>
          <w:rFonts w:ascii="Georgia" w:hAnsi="Georgia"/>
          <w:sz w:val="22"/>
          <w:szCs w:val="22"/>
        </w:rPr>
      </w:pPr>
      <w:r w:rsidRPr="00DE6C92">
        <w:rPr>
          <w:rFonts w:ascii="Georgia" w:hAnsi="Georgia"/>
          <w:sz w:val="22"/>
          <w:szCs w:val="22"/>
        </w:rPr>
        <w:tab/>
        <w:t xml:space="preserve"> </w:t>
      </w:r>
    </w:p>
    <w:p w14:paraId="1D20C33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88.</w:t>
      </w:r>
      <w:r w:rsidRPr="00DE6C92">
        <w:rPr>
          <w:rFonts w:ascii="Georgia" w:hAnsi="Georgia"/>
          <w:sz w:val="22"/>
          <w:szCs w:val="22"/>
        </w:rPr>
        <w:tab/>
        <w:t>Are you the parent or guardian of any children under 18 now living in your household?</w:t>
      </w:r>
    </w:p>
    <w:p w14:paraId="0CED00B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87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6"/>
        <w:gridCol w:w="1080"/>
        <w:gridCol w:w="990"/>
        <w:gridCol w:w="1530"/>
        <w:gridCol w:w="1295"/>
      </w:tblGrid>
      <w:tr w:rsidR="007E2376" w:rsidRPr="00DE6C92" w14:paraId="2E2D49FC" w14:textId="77777777" w:rsidTr="007E2376">
        <w:trPr>
          <w:jc w:val="center"/>
        </w:trPr>
        <w:tc>
          <w:tcPr>
            <w:tcW w:w="3816" w:type="dxa"/>
            <w:shd w:val="clear" w:color="auto" w:fill="C0C0C0"/>
          </w:tcPr>
          <w:p w14:paraId="7B409AF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080" w:type="dxa"/>
            <w:shd w:val="clear" w:color="auto" w:fill="C0C0C0"/>
            <w:vAlign w:val="bottom"/>
          </w:tcPr>
          <w:p w14:paraId="7885913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Yes</w:t>
            </w:r>
          </w:p>
        </w:tc>
        <w:tc>
          <w:tcPr>
            <w:tcW w:w="990" w:type="dxa"/>
            <w:shd w:val="clear" w:color="auto" w:fill="C0C0C0"/>
            <w:vAlign w:val="bottom"/>
          </w:tcPr>
          <w:p w14:paraId="3721516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w:t>
            </w:r>
          </w:p>
        </w:tc>
        <w:tc>
          <w:tcPr>
            <w:tcW w:w="1530" w:type="dxa"/>
            <w:shd w:val="clear" w:color="auto" w:fill="C0C0C0"/>
          </w:tcPr>
          <w:p w14:paraId="143C0B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295" w:type="dxa"/>
            <w:shd w:val="clear" w:color="auto" w:fill="C0C0C0"/>
          </w:tcPr>
          <w:p w14:paraId="5E8EFA8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419470E2" w14:textId="77777777" w:rsidTr="007E2376">
        <w:trPr>
          <w:jc w:val="center"/>
        </w:trPr>
        <w:tc>
          <w:tcPr>
            <w:tcW w:w="3816" w:type="dxa"/>
          </w:tcPr>
          <w:p w14:paraId="1A7C0C9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080" w:type="dxa"/>
          </w:tcPr>
          <w:p w14:paraId="23FB874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990" w:type="dxa"/>
          </w:tcPr>
          <w:p w14:paraId="0381456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1530" w:type="dxa"/>
          </w:tcPr>
          <w:p w14:paraId="1151148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95" w:type="dxa"/>
          </w:tcPr>
          <w:p w14:paraId="6E8D662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61CBB41C" w14:textId="77777777" w:rsidTr="007E2376">
        <w:trPr>
          <w:jc w:val="center"/>
        </w:trPr>
        <w:tc>
          <w:tcPr>
            <w:tcW w:w="3816" w:type="dxa"/>
          </w:tcPr>
          <w:p w14:paraId="76BB670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080" w:type="dxa"/>
          </w:tcPr>
          <w:p w14:paraId="0E6CDBC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990" w:type="dxa"/>
          </w:tcPr>
          <w:p w14:paraId="01381F9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530" w:type="dxa"/>
          </w:tcPr>
          <w:p w14:paraId="611F889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95" w:type="dxa"/>
          </w:tcPr>
          <w:p w14:paraId="11C8DCC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7FA320BC" w14:textId="77777777" w:rsidTr="007E2376">
        <w:trPr>
          <w:jc w:val="center"/>
        </w:trPr>
        <w:tc>
          <w:tcPr>
            <w:tcW w:w="3816" w:type="dxa"/>
          </w:tcPr>
          <w:p w14:paraId="5EC977E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080" w:type="dxa"/>
          </w:tcPr>
          <w:p w14:paraId="7208C72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990" w:type="dxa"/>
          </w:tcPr>
          <w:p w14:paraId="55CE24B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530" w:type="dxa"/>
          </w:tcPr>
          <w:p w14:paraId="6064A91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95" w:type="dxa"/>
          </w:tcPr>
          <w:p w14:paraId="10B80BA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6A9872B1" w14:textId="77777777" w:rsidTr="007E2376">
        <w:trPr>
          <w:jc w:val="center"/>
        </w:trPr>
        <w:tc>
          <w:tcPr>
            <w:tcW w:w="3816" w:type="dxa"/>
          </w:tcPr>
          <w:p w14:paraId="302BD92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080" w:type="dxa"/>
          </w:tcPr>
          <w:p w14:paraId="1D36E65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990" w:type="dxa"/>
          </w:tcPr>
          <w:p w14:paraId="5E2E84E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530" w:type="dxa"/>
          </w:tcPr>
          <w:p w14:paraId="39AD2C5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95" w:type="dxa"/>
          </w:tcPr>
          <w:p w14:paraId="438BF08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BC620AB" w14:textId="77777777" w:rsidTr="007E2376">
        <w:trPr>
          <w:jc w:val="center"/>
        </w:trPr>
        <w:tc>
          <w:tcPr>
            <w:tcW w:w="3816" w:type="dxa"/>
          </w:tcPr>
          <w:p w14:paraId="7574DAD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080" w:type="dxa"/>
          </w:tcPr>
          <w:p w14:paraId="1EFC9BE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57</w:t>
            </w:r>
          </w:p>
        </w:tc>
        <w:tc>
          <w:tcPr>
            <w:tcW w:w="990" w:type="dxa"/>
          </w:tcPr>
          <w:p w14:paraId="5BF614D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530" w:type="dxa"/>
          </w:tcPr>
          <w:p w14:paraId="0A8A0B6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95" w:type="dxa"/>
          </w:tcPr>
          <w:p w14:paraId="6CE3D74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059862A" w14:textId="77777777" w:rsidTr="007E2376">
        <w:trPr>
          <w:jc w:val="center"/>
        </w:trPr>
        <w:tc>
          <w:tcPr>
            <w:tcW w:w="3816" w:type="dxa"/>
          </w:tcPr>
          <w:p w14:paraId="7AE03FB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080" w:type="dxa"/>
          </w:tcPr>
          <w:p w14:paraId="07F982F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71</w:t>
            </w:r>
          </w:p>
        </w:tc>
        <w:tc>
          <w:tcPr>
            <w:tcW w:w="990" w:type="dxa"/>
          </w:tcPr>
          <w:p w14:paraId="0A20E5D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530" w:type="dxa"/>
          </w:tcPr>
          <w:p w14:paraId="2B1F1D5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95" w:type="dxa"/>
          </w:tcPr>
          <w:p w14:paraId="63B6369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5F02B97" w14:textId="77777777" w:rsidTr="007E2376">
        <w:trPr>
          <w:jc w:val="center"/>
        </w:trPr>
        <w:tc>
          <w:tcPr>
            <w:tcW w:w="3816" w:type="dxa"/>
          </w:tcPr>
          <w:p w14:paraId="657CD96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080" w:type="dxa"/>
          </w:tcPr>
          <w:p w14:paraId="01ACACE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990" w:type="dxa"/>
          </w:tcPr>
          <w:p w14:paraId="58717F5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530" w:type="dxa"/>
          </w:tcPr>
          <w:p w14:paraId="152E342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95" w:type="dxa"/>
          </w:tcPr>
          <w:p w14:paraId="2892771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39C4FF1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highlight w:val="green"/>
        </w:rPr>
      </w:pPr>
    </w:p>
    <w:p w14:paraId="557B213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89.</w:t>
      </w:r>
      <w:r w:rsidRPr="00DE6C92">
        <w:rPr>
          <w:rFonts w:ascii="Georgia" w:hAnsi="Georgia"/>
          <w:sz w:val="22"/>
          <w:szCs w:val="22"/>
        </w:rPr>
        <w:tab/>
        <w:t xml:space="preserve">Are you currently married, do you have a partner, are you widowed, divorced, or separated, or have you never been married? </w:t>
      </w:r>
    </w:p>
    <w:p w14:paraId="6FB74C7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9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4"/>
        <w:gridCol w:w="710"/>
        <w:gridCol w:w="1151"/>
        <w:gridCol w:w="1086"/>
        <w:gridCol w:w="1289"/>
        <w:gridCol w:w="1245"/>
        <w:gridCol w:w="1365"/>
        <w:gridCol w:w="1149"/>
        <w:gridCol w:w="878"/>
        <w:gridCol w:w="1138"/>
      </w:tblGrid>
      <w:tr w:rsidR="007E2376" w:rsidRPr="00DE6C92" w14:paraId="75D7C971" w14:textId="77777777" w:rsidTr="00FF7F22">
        <w:trPr>
          <w:jc w:val="center"/>
        </w:trPr>
        <w:tc>
          <w:tcPr>
            <w:tcW w:w="0" w:type="auto"/>
            <w:vMerge w:val="restart"/>
            <w:shd w:val="clear" w:color="auto" w:fill="C0C0C0"/>
            <w:vAlign w:val="bottom"/>
          </w:tcPr>
          <w:p w14:paraId="65FC941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0" w:type="auto"/>
            <w:gridSpan w:val="3"/>
            <w:shd w:val="clear" w:color="auto" w:fill="C0C0C0"/>
            <w:vAlign w:val="bottom"/>
          </w:tcPr>
          <w:p w14:paraId="25CA3F1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Married/Have Partner</w:t>
            </w:r>
          </w:p>
        </w:tc>
        <w:tc>
          <w:tcPr>
            <w:tcW w:w="0" w:type="auto"/>
            <w:vMerge w:val="restart"/>
            <w:shd w:val="clear" w:color="auto" w:fill="C0C0C0"/>
            <w:vAlign w:val="bottom"/>
          </w:tcPr>
          <w:p w14:paraId="5AE38EE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Widowed</w:t>
            </w:r>
          </w:p>
        </w:tc>
        <w:tc>
          <w:tcPr>
            <w:tcW w:w="0" w:type="auto"/>
            <w:vMerge w:val="restart"/>
            <w:shd w:val="clear" w:color="auto" w:fill="C0C0C0"/>
            <w:vAlign w:val="bottom"/>
          </w:tcPr>
          <w:p w14:paraId="66ED1DA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Divorced</w:t>
            </w:r>
          </w:p>
        </w:tc>
        <w:tc>
          <w:tcPr>
            <w:tcW w:w="0" w:type="auto"/>
            <w:vMerge w:val="restart"/>
            <w:shd w:val="clear" w:color="auto" w:fill="C0C0C0"/>
            <w:vAlign w:val="bottom"/>
          </w:tcPr>
          <w:p w14:paraId="3198BB8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Separated</w:t>
            </w:r>
          </w:p>
        </w:tc>
        <w:tc>
          <w:tcPr>
            <w:tcW w:w="0" w:type="auto"/>
            <w:vMerge w:val="restart"/>
            <w:shd w:val="clear" w:color="auto" w:fill="C0C0C0"/>
            <w:vAlign w:val="bottom"/>
          </w:tcPr>
          <w:p w14:paraId="4B5E4A8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Never been married</w:t>
            </w:r>
          </w:p>
        </w:tc>
        <w:tc>
          <w:tcPr>
            <w:tcW w:w="0" w:type="auto"/>
            <w:vMerge w:val="restart"/>
            <w:shd w:val="clear" w:color="auto" w:fill="C0C0C0"/>
            <w:vAlign w:val="bottom"/>
          </w:tcPr>
          <w:p w14:paraId="7B5D46B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483" w:type="dxa"/>
            <w:vMerge w:val="restart"/>
            <w:shd w:val="clear" w:color="auto" w:fill="C0C0C0"/>
            <w:vAlign w:val="bottom"/>
          </w:tcPr>
          <w:p w14:paraId="446F1DD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12EDDB27" w14:textId="77777777" w:rsidTr="00FF7F22">
        <w:trPr>
          <w:jc w:val="center"/>
        </w:trPr>
        <w:tc>
          <w:tcPr>
            <w:tcW w:w="0" w:type="auto"/>
            <w:vMerge/>
            <w:shd w:val="clear" w:color="auto" w:fill="C0C0C0"/>
            <w:vAlign w:val="bottom"/>
          </w:tcPr>
          <w:p w14:paraId="7257F12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0" w:type="auto"/>
            <w:shd w:val="clear" w:color="auto" w:fill="C0C0C0"/>
            <w:vAlign w:val="bottom"/>
          </w:tcPr>
          <w:p w14:paraId="32CC58B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0" w:type="auto"/>
            <w:shd w:val="clear" w:color="auto" w:fill="C0C0C0"/>
            <w:vAlign w:val="bottom"/>
          </w:tcPr>
          <w:p w14:paraId="64751B3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Married</w:t>
            </w:r>
          </w:p>
        </w:tc>
        <w:tc>
          <w:tcPr>
            <w:tcW w:w="0" w:type="auto"/>
            <w:shd w:val="clear" w:color="auto" w:fill="C0C0C0"/>
            <w:vAlign w:val="bottom"/>
          </w:tcPr>
          <w:p w14:paraId="7BA1A43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Have a partner</w:t>
            </w:r>
          </w:p>
        </w:tc>
        <w:tc>
          <w:tcPr>
            <w:tcW w:w="0" w:type="auto"/>
            <w:vMerge/>
            <w:shd w:val="clear" w:color="auto" w:fill="C0C0C0"/>
            <w:vAlign w:val="bottom"/>
          </w:tcPr>
          <w:p w14:paraId="03256AF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0" w:type="auto"/>
            <w:vMerge/>
            <w:shd w:val="clear" w:color="auto" w:fill="C0C0C0"/>
            <w:vAlign w:val="bottom"/>
          </w:tcPr>
          <w:p w14:paraId="4D84190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0" w:type="auto"/>
            <w:vMerge/>
            <w:shd w:val="clear" w:color="auto" w:fill="C0C0C0"/>
            <w:vAlign w:val="bottom"/>
          </w:tcPr>
          <w:p w14:paraId="5FC1295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0" w:type="auto"/>
            <w:vMerge/>
            <w:shd w:val="clear" w:color="auto" w:fill="C0C0C0"/>
            <w:vAlign w:val="bottom"/>
          </w:tcPr>
          <w:p w14:paraId="105AD80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0" w:type="auto"/>
            <w:vMerge/>
            <w:shd w:val="clear" w:color="auto" w:fill="C0C0C0"/>
          </w:tcPr>
          <w:p w14:paraId="081D4E1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483" w:type="dxa"/>
            <w:vMerge/>
            <w:shd w:val="clear" w:color="auto" w:fill="C0C0C0"/>
            <w:vAlign w:val="bottom"/>
          </w:tcPr>
          <w:p w14:paraId="6749BD3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14:paraId="4D10367B" w14:textId="77777777" w:rsidTr="00FF7F22">
        <w:trPr>
          <w:jc w:val="center"/>
        </w:trPr>
        <w:tc>
          <w:tcPr>
            <w:tcW w:w="0" w:type="auto"/>
          </w:tcPr>
          <w:p w14:paraId="49FD22A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0" w:type="auto"/>
          </w:tcPr>
          <w:p w14:paraId="0F278FC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0" w:type="auto"/>
          </w:tcPr>
          <w:p w14:paraId="7BC38BB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0" w:type="auto"/>
          </w:tcPr>
          <w:p w14:paraId="17D42E8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0" w:type="auto"/>
          </w:tcPr>
          <w:p w14:paraId="420976F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0" w:type="auto"/>
          </w:tcPr>
          <w:p w14:paraId="0025A2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0" w:type="auto"/>
          </w:tcPr>
          <w:p w14:paraId="3EDC6CC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0" w:type="auto"/>
          </w:tcPr>
          <w:p w14:paraId="2945DEE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0" w:type="auto"/>
          </w:tcPr>
          <w:p w14:paraId="7885B05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83" w:type="dxa"/>
          </w:tcPr>
          <w:p w14:paraId="3BC9F03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214B44B4" w14:textId="77777777" w:rsidTr="00FF7F22">
        <w:trPr>
          <w:jc w:val="center"/>
        </w:trPr>
        <w:tc>
          <w:tcPr>
            <w:tcW w:w="0" w:type="auto"/>
          </w:tcPr>
          <w:p w14:paraId="0206ECB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0" w:type="auto"/>
          </w:tcPr>
          <w:p w14:paraId="5EB5099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0" w:type="auto"/>
          </w:tcPr>
          <w:p w14:paraId="623ECF0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0" w:type="auto"/>
          </w:tcPr>
          <w:p w14:paraId="1E98840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0" w:type="auto"/>
          </w:tcPr>
          <w:p w14:paraId="5C0EB80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0" w:type="auto"/>
          </w:tcPr>
          <w:p w14:paraId="3BB674B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0" w:type="auto"/>
          </w:tcPr>
          <w:p w14:paraId="61A8E66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0" w:type="auto"/>
          </w:tcPr>
          <w:p w14:paraId="279BC74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0" w:type="auto"/>
          </w:tcPr>
          <w:p w14:paraId="1E398C3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83" w:type="dxa"/>
          </w:tcPr>
          <w:p w14:paraId="20C42EF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r w:rsidR="007E2376" w:rsidRPr="00DE6C92" w14:paraId="15574D4A" w14:textId="77777777" w:rsidTr="00FF7F22">
        <w:trPr>
          <w:jc w:val="center"/>
        </w:trPr>
        <w:tc>
          <w:tcPr>
            <w:tcW w:w="0" w:type="auto"/>
          </w:tcPr>
          <w:p w14:paraId="5F9767F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0" w:type="auto"/>
          </w:tcPr>
          <w:p w14:paraId="4E7D0A0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0" w:type="auto"/>
          </w:tcPr>
          <w:p w14:paraId="2DF6CCC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0" w:type="auto"/>
          </w:tcPr>
          <w:p w14:paraId="701B533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0" w:type="auto"/>
          </w:tcPr>
          <w:p w14:paraId="6353A1F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0" w:type="auto"/>
          </w:tcPr>
          <w:p w14:paraId="1A7A7EC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0" w:type="auto"/>
          </w:tcPr>
          <w:p w14:paraId="685EEC5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0" w:type="auto"/>
          </w:tcPr>
          <w:p w14:paraId="1C9DA11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0" w:type="auto"/>
          </w:tcPr>
          <w:p w14:paraId="6639E7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83" w:type="dxa"/>
          </w:tcPr>
          <w:p w14:paraId="566900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339AEB80" w14:textId="77777777" w:rsidTr="00FF7F22">
        <w:trPr>
          <w:jc w:val="center"/>
        </w:trPr>
        <w:tc>
          <w:tcPr>
            <w:tcW w:w="0" w:type="auto"/>
          </w:tcPr>
          <w:p w14:paraId="513CDAE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0" w:type="auto"/>
          </w:tcPr>
          <w:p w14:paraId="26A6097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0" w:type="auto"/>
          </w:tcPr>
          <w:p w14:paraId="4AC6BDC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57</w:t>
            </w:r>
          </w:p>
        </w:tc>
        <w:tc>
          <w:tcPr>
            <w:tcW w:w="0" w:type="auto"/>
          </w:tcPr>
          <w:p w14:paraId="456B4C1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0" w:type="auto"/>
          </w:tcPr>
          <w:p w14:paraId="4051FAA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0" w:type="auto"/>
          </w:tcPr>
          <w:p w14:paraId="240A71C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0" w:type="auto"/>
          </w:tcPr>
          <w:p w14:paraId="3FBC8CB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0" w:type="auto"/>
          </w:tcPr>
          <w:p w14:paraId="3F6FB1C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0" w:type="auto"/>
          </w:tcPr>
          <w:p w14:paraId="3B051DC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83" w:type="dxa"/>
          </w:tcPr>
          <w:p w14:paraId="4E5525E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4E3F1906" w14:textId="77777777" w:rsidTr="00FF7F22">
        <w:trPr>
          <w:jc w:val="center"/>
        </w:trPr>
        <w:tc>
          <w:tcPr>
            <w:tcW w:w="0" w:type="auto"/>
          </w:tcPr>
          <w:p w14:paraId="5949614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0" w:type="auto"/>
          </w:tcPr>
          <w:p w14:paraId="6F2570C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70</w:t>
            </w:r>
          </w:p>
        </w:tc>
        <w:tc>
          <w:tcPr>
            <w:tcW w:w="0" w:type="auto"/>
          </w:tcPr>
          <w:p w14:paraId="0A636A0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0" w:type="auto"/>
          </w:tcPr>
          <w:p w14:paraId="22E7D7E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0" w:type="auto"/>
          </w:tcPr>
          <w:p w14:paraId="335188D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0" w:type="auto"/>
          </w:tcPr>
          <w:p w14:paraId="59FB592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0" w:type="auto"/>
          </w:tcPr>
          <w:p w14:paraId="1A97033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0" w:type="auto"/>
          </w:tcPr>
          <w:p w14:paraId="2E63C9C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0" w:type="auto"/>
          </w:tcPr>
          <w:p w14:paraId="4540748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83" w:type="dxa"/>
          </w:tcPr>
          <w:p w14:paraId="54C2BFA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1A114041" w14:textId="77777777" w:rsidTr="00FF7F22">
        <w:trPr>
          <w:jc w:val="center"/>
        </w:trPr>
        <w:tc>
          <w:tcPr>
            <w:tcW w:w="0" w:type="auto"/>
          </w:tcPr>
          <w:p w14:paraId="65AFCD3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0" w:type="auto"/>
          </w:tcPr>
          <w:p w14:paraId="2460FFF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0" w:type="auto"/>
          </w:tcPr>
          <w:p w14:paraId="38477A2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0" w:type="auto"/>
          </w:tcPr>
          <w:p w14:paraId="2926B79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0" w:type="auto"/>
          </w:tcPr>
          <w:p w14:paraId="4D5EBC6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0" w:type="auto"/>
          </w:tcPr>
          <w:p w14:paraId="466EA85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0" w:type="auto"/>
          </w:tcPr>
          <w:p w14:paraId="1E3DD5A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0" w:type="auto"/>
          </w:tcPr>
          <w:p w14:paraId="453AF1D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0" w:type="auto"/>
          </w:tcPr>
          <w:p w14:paraId="015B999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83" w:type="dxa"/>
          </w:tcPr>
          <w:p w14:paraId="32203EA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E56C61A" w14:textId="77777777" w:rsidTr="00FF7F22">
        <w:trPr>
          <w:jc w:val="center"/>
        </w:trPr>
        <w:tc>
          <w:tcPr>
            <w:tcW w:w="0" w:type="auto"/>
          </w:tcPr>
          <w:p w14:paraId="22DAAE9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0" w:type="auto"/>
          </w:tcPr>
          <w:p w14:paraId="3A68455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61</w:t>
            </w:r>
          </w:p>
        </w:tc>
        <w:tc>
          <w:tcPr>
            <w:tcW w:w="0" w:type="auto"/>
          </w:tcPr>
          <w:p w14:paraId="4D39B79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0" w:type="auto"/>
          </w:tcPr>
          <w:p w14:paraId="3A452A3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0" w:type="auto"/>
          </w:tcPr>
          <w:p w14:paraId="0A7184A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0" w:type="auto"/>
          </w:tcPr>
          <w:p w14:paraId="3FFBD4F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0" w:type="auto"/>
          </w:tcPr>
          <w:p w14:paraId="3B26B63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0" w:type="auto"/>
          </w:tcPr>
          <w:p w14:paraId="572940A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0" w:type="auto"/>
          </w:tcPr>
          <w:p w14:paraId="64A3583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83" w:type="dxa"/>
          </w:tcPr>
          <w:p w14:paraId="697BD2E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bl>
    <w:p w14:paraId="71FAB9A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3AB0E5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DE6C92">
        <w:rPr>
          <w:rFonts w:ascii="Georgia" w:hAnsi="Georgia"/>
          <w:sz w:val="22"/>
          <w:szCs w:val="22"/>
        </w:rPr>
        <w:tab/>
        <w:t>90.</w:t>
      </w:r>
      <w:r w:rsidRPr="00DE6C92">
        <w:rPr>
          <w:rFonts w:ascii="Georgia" w:hAnsi="Georgia"/>
          <w:sz w:val="22"/>
          <w:szCs w:val="22"/>
        </w:rPr>
        <w:tab/>
        <w:t xml:space="preserve">What is your present religion, if any?  Are you Protestant, Roman Catholic, Mormon, Orthodox such as Greek or Russian Orthodox, Jewish, Muslim, Buddhist, Hindu, atheist, agnostic, something else, or nothing in particular?  </w:t>
      </w:r>
    </w:p>
    <w:p w14:paraId="2F6EC03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p>
    <w:tbl>
      <w:tblPr>
        <w:tblW w:w="9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9"/>
        <w:gridCol w:w="801"/>
        <w:gridCol w:w="948"/>
        <w:gridCol w:w="1101"/>
        <w:gridCol w:w="970"/>
        <w:gridCol w:w="1158"/>
        <w:gridCol w:w="1359"/>
        <w:gridCol w:w="1434"/>
      </w:tblGrid>
      <w:tr w:rsidR="007E2376" w:rsidRPr="00DE6C92" w14:paraId="35E659EA" w14:textId="77777777" w:rsidTr="00FF7F22">
        <w:trPr>
          <w:jc w:val="center"/>
        </w:trPr>
        <w:tc>
          <w:tcPr>
            <w:tcW w:w="0" w:type="auto"/>
            <w:shd w:val="clear" w:color="auto" w:fill="BFBFBF"/>
          </w:tcPr>
          <w:p w14:paraId="46D1375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0" w:type="auto"/>
            <w:shd w:val="clear" w:color="auto" w:fill="BFBFBF"/>
            <w:vAlign w:val="bottom"/>
          </w:tcPr>
          <w:p w14:paraId="63456012"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77836D59"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806F53C"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Total</w:t>
            </w:r>
          </w:p>
        </w:tc>
        <w:tc>
          <w:tcPr>
            <w:tcW w:w="0" w:type="auto"/>
            <w:shd w:val="clear" w:color="auto" w:fill="BFBFBF"/>
            <w:vAlign w:val="bottom"/>
          </w:tcPr>
          <w:p w14:paraId="0DFAA2B1"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3401400"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Native Born</w:t>
            </w:r>
          </w:p>
        </w:tc>
        <w:tc>
          <w:tcPr>
            <w:tcW w:w="0" w:type="auto"/>
            <w:shd w:val="clear" w:color="auto" w:fill="BFBFBF"/>
            <w:vAlign w:val="bottom"/>
          </w:tcPr>
          <w:p w14:paraId="2C4C2A94"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10A3CCC"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Foreign Born</w:t>
            </w:r>
          </w:p>
        </w:tc>
        <w:tc>
          <w:tcPr>
            <w:tcW w:w="0" w:type="auto"/>
            <w:shd w:val="clear" w:color="auto" w:fill="BFBFBF"/>
            <w:vAlign w:val="bottom"/>
          </w:tcPr>
          <w:p w14:paraId="00CB0719"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 U.S. citizen</w:t>
            </w:r>
          </w:p>
        </w:tc>
        <w:tc>
          <w:tcPr>
            <w:tcW w:w="0" w:type="auto"/>
            <w:shd w:val="clear" w:color="auto" w:fill="BFBFBF"/>
            <w:vAlign w:val="bottom"/>
          </w:tcPr>
          <w:p w14:paraId="07DC0B46"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 legal resident</w:t>
            </w:r>
          </w:p>
        </w:tc>
        <w:tc>
          <w:tcPr>
            <w:tcW w:w="1513" w:type="dxa"/>
            <w:shd w:val="clear" w:color="auto" w:fill="BFBFBF"/>
            <w:vAlign w:val="bottom"/>
          </w:tcPr>
          <w:p w14:paraId="1FA93C75"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 not citizen &amp; not legal resident</w:t>
            </w:r>
          </w:p>
        </w:tc>
        <w:tc>
          <w:tcPr>
            <w:tcW w:w="1280" w:type="dxa"/>
            <w:shd w:val="clear" w:color="auto" w:fill="BFBFBF"/>
            <w:vAlign w:val="bottom"/>
          </w:tcPr>
          <w:p w14:paraId="3A810C4C"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3C19E66"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Registered voter</w:t>
            </w:r>
          </w:p>
        </w:tc>
      </w:tr>
      <w:tr w:rsidR="007E2376" w:rsidRPr="00DE6C92" w14:paraId="74C52A30" w14:textId="77777777" w:rsidTr="00FF7F22">
        <w:trPr>
          <w:jc w:val="center"/>
        </w:trPr>
        <w:tc>
          <w:tcPr>
            <w:tcW w:w="0" w:type="auto"/>
          </w:tcPr>
          <w:p w14:paraId="61143BF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Protestant</w:t>
            </w:r>
          </w:p>
        </w:tc>
        <w:tc>
          <w:tcPr>
            <w:tcW w:w="0" w:type="auto"/>
          </w:tcPr>
          <w:p w14:paraId="604CC03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0" w:type="auto"/>
          </w:tcPr>
          <w:p w14:paraId="7B7760E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0" w:type="auto"/>
          </w:tcPr>
          <w:p w14:paraId="2DCEB84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0" w:type="auto"/>
          </w:tcPr>
          <w:p w14:paraId="6E80FEA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0" w:type="auto"/>
          </w:tcPr>
          <w:p w14:paraId="65B6D5C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513" w:type="dxa"/>
          </w:tcPr>
          <w:p w14:paraId="32338C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280" w:type="dxa"/>
          </w:tcPr>
          <w:p w14:paraId="7EA400F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r>
      <w:tr w:rsidR="007E2376" w:rsidRPr="00DE6C92" w14:paraId="5F4D0771" w14:textId="77777777" w:rsidTr="00FF7F22">
        <w:trPr>
          <w:jc w:val="center"/>
        </w:trPr>
        <w:tc>
          <w:tcPr>
            <w:tcW w:w="0" w:type="auto"/>
          </w:tcPr>
          <w:p w14:paraId="4AF0716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Roman Catholic</w:t>
            </w:r>
          </w:p>
        </w:tc>
        <w:tc>
          <w:tcPr>
            <w:tcW w:w="0" w:type="auto"/>
          </w:tcPr>
          <w:p w14:paraId="053AF03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62</w:t>
            </w:r>
          </w:p>
        </w:tc>
        <w:tc>
          <w:tcPr>
            <w:tcW w:w="0" w:type="auto"/>
          </w:tcPr>
          <w:p w14:paraId="411DE3C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0" w:type="auto"/>
          </w:tcPr>
          <w:p w14:paraId="32B8A19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71</w:t>
            </w:r>
          </w:p>
        </w:tc>
        <w:tc>
          <w:tcPr>
            <w:tcW w:w="0" w:type="auto"/>
          </w:tcPr>
          <w:p w14:paraId="701CC6B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68</w:t>
            </w:r>
          </w:p>
        </w:tc>
        <w:tc>
          <w:tcPr>
            <w:tcW w:w="0" w:type="auto"/>
          </w:tcPr>
          <w:p w14:paraId="1B00740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75</w:t>
            </w:r>
          </w:p>
        </w:tc>
        <w:tc>
          <w:tcPr>
            <w:tcW w:w="1513" w:type="dxa"/>
          </w:tcPr>
          <w:p w14:paraId="7B6F519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71</w:t>
            </w:r>
          </w:p>
        </w:tc>
        <w:tc>
          <w:tcPr>
            <w:tcW w:w="1280" w:type="dxa"/>
          </w:tcPr>
          <w:p w14:paraId="789AA23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r>
      <w:tr w:rsidR="007E2376" w:rsidRPr="00DE6C92" w14:paraId="74FA8EED" w14:textId="77777777" w:rsidTr="00FF7F22">
        <w:trPr>
          <w:jc w:val="center"/>
        </w:trPr>
        <w:tc>
          <w:tcPr>
            <w:tcW w:w="0" w:type="auto"/>
          </w:tcPr>
          <w:p w14:paraId="29236B9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Mormon</w:t>
            </w:r>
          </w:p>
        </w:tc>
        <w:tc>
          <w:tcPr>
            <w:tcW w:w="0" w:type="auto"/>
          </w:tcPr>
          <w:p w14:paraId="4EE27AA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tcPr>
          <w:p w14:paraId="6187745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tcPr>
          <w:p w14:paraId="2486FF2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14:paraId="69F6607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tcPr>
          <w:p w14:paraId="2BDEA58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13" w:type="dxa"/>
          </w:tcPr>
          <w:p w14:paraId="1780AA5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80" w:type="dxa"/>
          </w:tcPr>
          <w:p w14:paraId="3E12DEC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56E4F2DD" w14:textId="77777777" w:rsidTr="00FF7F22">
        <w:trPr>
          <w:jc w:val="center"/>
        </w:trPr>
        <w:tc>
          <w:tcPr>
            <w:tcW w:w="0" w:type="auto"/>
          </w:tcPr>
          <w:p w14:paraId="4B4A113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Orthodox</w:t>
            </w:r>
          </w:p>
        </w:tc>
        <w:tc>
          <w:tcPr>
            <w:tcW w:w="0" w:type="auto"/>
          </w:tcPr>
          <w:p w14:paraId="7383FD7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14:paraId="299EBF4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14:paraId="4A1DD28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14:paraId="7521570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14:paraId="1B15BD2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13" w:type="dxa"/>
          </w:tcPr>
          <w:p w14:paraId="2C057D5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80" w:type="dxa"/>
          </w:tcPr>
          <w:p w14:paraId="69A76BF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8FC520C" w14:textId="77777777" w:rsidTr="00FF7F22">
        <w:trPr>
          <w:jc w:val="center"/>
        </w:trPr>
        <w:tc>
          <w:tcPr>
            <w:tcW w:w="0" w:type="auto"/>
          </w:tcPr>
          <w:p w14:paraId="2845DAD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Jewish</w:t>
            </w:r>
          </w:p>
        </w:tc>
        <w:tc>
          <w:tcPr>
            <w:tcW w:w="0" w:type="auto"/>
          </w:tcPr>
          <w:p w14:paraId="1AE9E3D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14:paraId="19D6989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14:paraId="58A942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14:paraId="706B300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tcPr>
          <w:p w14:paraId="5B1E72B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13" w:type="dxa"/>
          </w:tcPr>
          <w:p w14:paraId="3A234E7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80" w:type="dxa"/>
          </w:tcPr>
          <w:p w14:paraId="7785F45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CBDD2A5" w14:textId="77777777" w:rsidTr="00FF7F22">
        <w:trPr>
          <w:jc w:val="center"/>
        </w:trPr>
        <w:tc>
          <w:tcPr>
            <w:tcW w:w="0" w:type="auto"/>
          </w:tcPr>
          <w:p w14:paraId="32E4947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Muslim</w:t>
            </w:r>
          </w:p>
        </w:tc>
        <w:tc>
          <w:tcPr>
            <w:tcW w:w="0" w:type="auto"/>
          </w:tcPr>
          <w:p w14:paraId="0620679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14:paraId="24337F0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14:paraId="669BE6B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14:paraId="05EF9BE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14:paraId="543DC6F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13" w:type="dxa"/>
          </w:tcPr>
          <w:p w14:paraId="6105B7F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80" w:type="dxa"/>
          </w:tcPr>
          <w:p w14:paraId="33700D5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6CF59C1" w14:textId="77777777" w:rsidTr="00FF7F22">
        <w:trPr>
          <w:jc w:val="center"/>
        </w:trPr>
        <w:tc>
          <w:tcPr>
            <w:tcW w:w="0" w:type="auto"/>
          </w:tcPr>
          <w:p w14:paraId="4946FBA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Buddhist</w:t>
            </w:r>
          </w:p>
        </w:tc>
        <w:tc>
          <w:tcPr>
            <w:tcW w:w="0" w:type="auto"/>
          </w:tcPr>
          <w:p w14:paraId="4331FFE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14:paraId="7032210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14:paraId="4E29A53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14:paraId="2EB323B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14:paraId="296CFD7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13" w:type="dxa"/>
          </w:tcPr>
          <w:p w14:paraId="55439E1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80" w:type="dxa"/>
          </w:tcPr>
          <w:p w14:paraId="1E156BA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16367EE" w14:textId="77777777" w:rsidTr="00FF7F22">
        <w:trPr>
          <w:jc w:val="center"/>
        </w:trPr>
        <w:tc>
          <w:tcPr>
            <w:tcW w:w="0" w:type="auto"/>
          </w:tcPr>
          <w:p w14:paraId="4BB31F8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Hindu</w:t>
            </w:r>
          </w:p>
        </w:tc>
        <w:tc>
          <w:tcPr>
            <w:tcW w:w="0" w:type="auto"/>
          </w:tcPr>
          <w:p w14:paraId="31CD2C6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14:paraId="272E15C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14:paraId="2E067EB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14:paraId="4A38CD6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14:paraId="002D0A3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13" w:type="dxa"/>
          </w:tcPr>
          <w:p w14:paraId="5AECB37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80" w:type="dxa"/>
          </w:tcPr>
          <w:p w14:paraId="45AEE3B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C520002" w14:textId="77777777" w:rsidTr="00FF7F22">
        <w:trPr>
          <w:jc w:val="center"/>
        </w:trPr>
        <w:tc>
          <w:tcPr>
            <w:tcW w:w="0" w:type="auto"/>
          </w:tcPr>
          <w:p w14:paraId="3D96FDF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Atheist</w:t>
            </w:r>
          </w:p>
        </w:tc>
        <w:tc>
          <w:tcPr>
            <w:tcW w:w="0" w:type="auto"/>
          </w:tcPr>
          <w:p w14:paraId="649A954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14:paraId="195E5BE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tcPr>
          <w:p w14:paraId="53F877D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14:paraId="7E1A8BE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14:paraId="5B7544F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13" w:type="dxa"/>
          </w:tcPr>
          <w:p w14:paraId="3CE3153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80" w:type="dxa"/>
          </w:tcPr>
          <w:p w14:paraId="6EB0B66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63A2EBC" w14:textId="77777777" w:rsidTr="00FF7F22">
        <w:trPr>
          <w:jc w:val="center"/>
        </w:trPr>
        <w:tc>
          <w:tcPr>
            <w:tcW w:w="0" w:type="auto"/>
          </w:tcPr>
          <w:p w14:paraId="40D712E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Agnostic</w:t>
            </w:r>
          </w:p>
        </w:tc>
        <w:tc>
          <w:tcPr>
            <w:tcW w:w="0" w:type="auto"/>
          </w:tcPr>
          <w:p w14:paraId="15FE3C3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tcPr>
          <w:p w14:paraId="5559825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tcPr>
          <w:p w14:paraId="65EB2F4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14:paraId="0A82B76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tcPr>
          <w:p w14:paraId="53C2ABC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13" w:type="dxa"/>
          </w:tcPr>
          <w:p w14:paraId="6E43F3E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80" w:type="dxa"/>
          </w:tcPr>
          <w:p w14:paraId="3FF21C7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013BE65" w14:textId="77777777" w:rsidTr="00FF7F22">
        <w:trPr>
          <w:jc w:val="center"/>
        </w:trPr>
        <w:tc>
          <w:tcPr>
            <w:tcW w:w="0" w:type="auto"/>
          </w:tcPr>
          <w:p w14:paraId="411FBCA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Something else</w:t>
            </w:r>
          </w:p>
        </w:tc>
        <w:tc>
          <w:tcPr>
            <w:tcW w:w="0" w:type="auto"/>
          </w:tcPr>
          <w:p w14:paraId="79957B7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tcPr>
          <w:p w14:paraId="76AF009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tcPr>
          <w:p w14:paraId="32B671B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tcPr>
          <w:p w14:paraId="1C34DFE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0" w:type="auto"/>
          </w:tcPr>
          <w:p w14:paraId="337F89A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513" w:type="dxa"/>
          </w:tcPr>
          <w:p w14:paraId="3ECF82A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80" w:type="dxa"/>
          </w:tcPr>
          <w:p w14:paraId="39D373F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25D2645" w14:textId="77777777" w:rsidTr="00FF7F22">
        <w:trPr>
          <w:jc w:val="center"/>
        </w:trPr>
        <w:tc>
          <w:tcPr>
            <w:tcW w:w="0" w:type="auto"/>
          </w:tcPr>
          <w:p w14:paraId="107BD40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Nothing in particular</w:t>
            </w:r>
          </w:p>
        </w:tc>
        <w:tc>
          <w:tcPr>
            <w:tcW w:w="0" w:type="auto"/>
          </w:tcPr>
          <w:p w14:paraId="7980DD6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0" w:type="auto"/>
          </w:tcPr>
          <w:p w14:paraId="5FBA213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0" w:type="auto"/>
          </w:tcPr>
          <w:p w14:paraId="0298DAD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0" w:type="auto"/>
          </w:tcPr>
          <w:p w14:paraId="3D0FB20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0" w:type="auto"/>
          </w:tcPr>
          <w:p w14:paraId="1E2EC86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513" w:type="dxa"/>
          </w:tcPr>
          <w:p w14:paraId="03CA4DC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280" w:type="dxa"/>
          </w:tcPr>
          <w:p w14:paraId="03161CD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r>
      <w:tr w:rsidR="007E2376" w:rsidRPr="00DE6C92" w14:paraId="7E7B5A99" w14:textId="77777777" w:rsidTr="00FF7F22">
        <w:trPr>
          <w:jc w:val="center"/>
        </w:trPr>
        <w:tc>
          <w:tcPr>
            <w:tcW w:w="0" w:type="auto"/>
          </w:tcPr>
          <w:p w14:paraId="4A91E77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Christian</w:t>
            </w:r>
          </w:p>
        </w:tc>
        <w:tc>
          <w:tcPr>
            <w:tcW w:w="0" w:type="auto"/>
          </w:tcPr>
          <w:p w14:paraId="5A693B6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0" w:type="auto"/>
          </w:tcPr>
          <w:p w14:paraId="1219CB8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0" w:type="auto"/>
          </w:tcPr>
          <w:p w14:paraId="02A2728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0" w:type="auto"/>
          </w:tcPr>
          <w:p w14:paraId="2D0FA4F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0" w:type="auto"/>
          </w:tcPr>
          <w:p w14:paraId="4C396DD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513" w:type="dxa"/>
          </w:tcPr>
          <w:p w14:paraId="5238434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80" w:type="dxa"/>
          </w:tcPr>
          <w:p w14:paraId="5379B0A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r>
      <w:tr w:rsidR="007E2376" w:rsidRPr="00DE6C92" w14:paraId="215738D5" w14:textId="77777777" w:rsidTr="00FF7F22">
        <w:trPr>
          <w:jc w:val="center"/>
        </w:trPr>
        <w:tc>
          <w:tcPr>
            <w:tcW w:w="0" w:type="auto"/>
          </w:tcPr>
          <w:p w14:paraId="5D4F8E8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Unitarian</w:t>
            </w:r>
          </w:p>
        </w:tc>
        <w:tc>
          <w:tcPr>
            <w:tcW w:w="0" w:type="auto"/>
          </w:tcPr>
          <w:p w14:paraId="501C918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14:paraId="730723B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14:paraId="73F1BDC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14:paraId="1C0A723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14:paraId="57CC18E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13" w:type="dxa"/>
          </w:tcPr>
          <w:p w14:paraId="4BE4DC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80" w:type="dxa"/>
          </w:tcPr>
          <w:p w14:paraId="25D96DD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7175EB2" w14:textId="77777777" w:rsidTr="00FF7F22">
        <w:trPr>
          <w:jc w:val="center"/>
        </w:trPr>
        <w:tc>
          <w:tcPr>
            <w:tcW w:w="0" w:type="auto"/>
          </w:tcPr>
          <w:p w14:paraId="2A2BFC8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Don't know</w:t>
            </w:r>
          </w:p>
        </w:tc>
        <w:tc>
          <w:tcPr>
            <w:tcW w:w="0" w:type="auto"/>
          </w:tcPr>
          <w:p w14:paraId="7484776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tcPr>
          <w:p w14:paraId="18E57D8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14:paraId="370CF55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tcPr>
          <w:p w14:paraId="072DC46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14:paraId="01D4988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13" w:type="dxa"/>
          </w:tcPr>
          <w:p w14:paraId="53EC6F9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80" w:type="dxa"/>
          </w:tcPr>
          <w:p w14:paraId="30812FE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2953E44" w14:textId="77777777" w:rsidTr="00FF7F22">
        <w:trPr>
          <w:jc w:val="center"/>
        </w:trPr>
        <w:tc>
          <w:tcPr>
            <w:tcW w:w="0" w:type="auto"/>
          </w:tcPr>
          <w:p w14:paraId="0698D23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Refused</w:t>
            </w:r>
          </w:p>
        </w:tc>
        <w:tc>
          <w:tcPr>
            <w:tcW w:w="0" w:type="auto"/>
          </w:tcPr>
          <w:p w14:paraId="2FC4817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0" w:type="auto"/>
          </w:tcPr>
          <w:p w14:paraId="20A84A2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0" w:type="auto"/>
          </w:tcPr>
          <w:p w14:paraId="7331F81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0" w:type="auto"/>
          </w:tcPr>
          <w:p w14:paraId="5F08359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tcPr>
          <w:p w14:paraId="58FDDA8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13" w:type="dxa"/>
          </w:tcPr>
          <w:p w14:paraId="1DB4FE4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80" w:type="dxa"/>
          </w:tcPr>
          <w:p w14:paraId="438BBB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bl>
    <w:p w14:paraId="12829989" w14:textId="77777777" w:rsidR="00385FF7" w:rsidRDefault="00385FF7"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p>
    <w:p w14:paraId="3748E6A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DE6C92">
        <w:rPr>
          <w:rFonts w:ascii="Georgia" w:hAnsi="Georgia"/>
          <w:b/>
          <w:sz w:val="22"/>
          <w:szCs w:val="22"/>
        </w:rPr>
        <w:tab/>
        <w:t>(Asked of total Latinos who say their religion is something else, DK, Ref; n =50; Native Born n = 23; Foreign Born n = 27; FB – U.S. citizen = 9; FB – legal resident = 3; FB – not citizen &amp; not legal resident = 5; Registered voter = 14)</w:t>
      </w:r>
    </w:p>
    <w:p w14:paraId="02C54BE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DE6C92">
        <w:rPr>
          <w:rFonts w:ascii="Georgia" w:hAnsi="Georgia"/>
          <w:sz w:val="22"/>
          <w:szCs w:val="22"/>
        </w:rPr>
        <w:tab/>
        <w:t>91a.</w:t>
      </w:r>
      <w:r w:rsidRPr="00DE6C92">
        <w:rPr>
          <w:rFonts w:ascii="Georgia" w:hAnsi="Georgia"/>
          <w:sz w:val="22"/>
          <w:szCs w:val="22"/>
        </w:rPr>
        <w:tab/>
        <w:t xml:space="preserve">Do you think of yourself as a Christian or not? </w:t>
      </w:r>
    </w:p>
    <w:p w14:paraId="65FD3EA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b/>
          <w:sz w:val="22"/>
          <w:szCs w:val="22"/>
        </w:rPr>
      </w:pPr>
    </w:p>
    <w:tbl>
      <w:tblPr>
        <w:tblW w:w="87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6"/>
        <w:gridCol w:w="1080"/>
        <w:gridCol w:w="990"/>
        <w:gridCol w:w="1530"/>
        <w:gridCol w:w="1295"/>
      </w:tblGrid>
      <w:tr w:rsidR="007E2376" w:rsidRPr="00DE6C92" w14:paraId="10D48FE2" w14:textId="77777777" w:rsidTr="007E2376">
        <w:trPr>
          <w:jc w:val="center"/>
        </w:trPr>
        <w:tc>
          <w:tcPr>
            <w:tcW w:w="3816" w:type="dxa"/>
            <w:shd w:val="clear" w:color="auto" w:fill="C0C0C0"/>
          </w:tcPr>
          <w:p w14:paraId="3F59317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080" w:type="dxa"/>
            <w:shd w:val="clear" w:color="auto" w:fill="C0C0C0"/>
            <w:vAlign w:val="bottom"/>
          </w:tcPr>
          <w:p w14:paraId="5BCB4D7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Yes</w:t>
            </w:r>
          </w:p>
        </w:tc>
        <w:tc>
          <w:tcPr>
            <w:tcW w:w="990" w:type="dxa"/>
            <w:shd w:val="clear" w:color="auto" w:fill="C0C0C0"/>
            <w:vAlign w:val="bottom"/>
          </w:tcPr>
          <w:p w14:paraId="2167A0A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w:t>
            </w:r>
          </w:p>
        </w:tc>
        <w:tc>
          <w:tcPr>
            <w:tcW w:w="1530" w:type="dxa"/>
            <w:shd w:val="clear" w:color="auto" w:fill="C0C0C0"/>
          </w:tcPr>
          <w:p w14:paraId="1F8AF9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295" w:type="dxa"/>
            <w:shd w:val="clear" w:color="auto" w:fill="C0C0C0"/>
          </w:tcPr>
          <w:p w14:paraId="317FD9D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73CC0265" w14:textId="77777777" w:rsidTr="007E2376">
        <w:trPr>
          <w:jc w:val="center"/>
        </w:trPr>
        <w:tc>
          <w:tcPr>
            <w:tcW w:w="3816" w:type="dxa"/>
          </w:tcPr>
          <w:p w14:paraId="45A079D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080" w:type="dxa"/>
          </w:tcPr>
          <w:p w14:paraId="386FE5E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990" w:type="dxa"/>
          </w:tcPr>
          <w:p w14:paraId="37D4C2B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530" w:type="dxa"/>
          </w:tcPr>
          <w:p w14:paraId="783EA57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95" w:type="dxa"/>
          </w:tcPr>
          <w:p w14:paraId="165FC9C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r>
      <w:tr w:rsidR="007E2376" w:rsidRPr="00DE6C92" w14:paraId="48ED8B50" w14:textId="77777777" w:rsidTr="007E2376">
        <w:trPr>
          <w:jc w:val="center"/>
        </w:trPr>
        <w:tc>
          <w:tcPr>
            <w:tcW w:w="3816" w:type="dxa"/>
          </w:tcPr>
          <w:p w14:paraId="7484E49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080" w:type="dxa"/>
          </w:tcPr>
          <w:p w14:paraId="294321B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990" w:type="dxa"/>
          </w:tcPr>
          <w:p w14:paraId="0F70683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530" w:type="dxa"/>
          </w:tcPr>
          <w:p w14:paraId="665B6C9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95" w:type="dxa"/>
          </w:tcPr>
          <w:p w14:paraId="5C6279F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r>
      <w:tr w:rsidR="007E2376" w:rsidRPr="00DE6C92" w14:paraId="782DCF81" w14:textId="77777777" w:rsidTr="007E2376">
        <w:trPr>
          <w:jc w:val="center"/>
        </w:trPr>
        <w:tc>
          <w:tcPr>
            <w:tcW w:w="3816" w:type="dxa"/>
          </w:tcPr>
          <w:p w14:paraId="5C0657B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080" w:type="dxa"/>
          </w:tcPr>
          <w:p w14:paraId="7A5F4D7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990" w:type="dxa"/>
          </w:tcPr>
          <w:p w14:paraId="352C77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530" w:type="dxa"/>
          </w:tcPr>
          <w:p w14:paraId="05F5E60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95" w:type="dxa"/>
          </w:tcPr>
          <w:p w14:paraId="458772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r>
      <w:tr w:rsidR="007E2376" w:rsidRPr="00DE6C92" w14:paraId="7E6926E2" w14:textId="77777777" w:rsidTr="007E2376">
        <w:trPr>
          <w:jc w:val="center"/>
        </w:trPr>
        <w:tc>
          <w:tcPr>
            <w:tcW w:w="3816" w:type="dxa"/>
          </w:tcPr>
          <w:p w14:paraId="107E6FB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080" w:type="dxa"/>
          </w:tcPr>
          <w:p w14:paraId="5D90900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990" w:type="dxa"/>
          </w:tcPr>
          <w:p w14:paraId="0DF2408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65</w:t>
            </w:r>
          </w:p>
        </w:tc>
        <w:tc>
          <w:tcPr>
            <w:tcW w:w="1530" w:type="dxa"/>
          </w:tcPr>
          <w:p w14:paraId="21A12DD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95" w:type="dxa"/>
          </w:tcPr>
          <w:p w14:paraId="3F67710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r>
      <w:tr w:rsidR="007E2376" w:rsidRPr="00DE6C92" w14:paraId="358D9572" w14:textId="77777777" w:rsidTr="007E2376">
        <w:trPr>
          <w:jc w:val="center"/>
        </w:trPr>
        <w:tc>
          <w:tcPr>
            <w:tcW w:w="3816" w:type="dxa"/>
          </w:tcPr>
          <w:p w14:paraId="2305B58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080" w:type="dxa"/>
          </w:tcPr>
          <w:p w14:paraId="2D118E4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90" w:type="dxa"/>
          </w:tcPr>
          <w:p w14:paraId="158B0C6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73</w:t>
            </w:r>
          </w:p>
        </w:tc>
        <w:tc>
          <w:tcPr>
            <w:tcW w:w="1530" w:type="dxa"/>
          </w:tcPr>
          <w:p w14:paraId="1267E5D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295" w:type="dxa"/>
          </w:tcPr>
          <w:p w14:paraId="36E9772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F6928A8" w14:textId="77777777" w:rsidTr="007E2376">
        <w:trPr>
          <w:jc w:val="center"/>
        </w:trPr>
        <w:tc>
          <w:tcPr>
            <w:tcW w:w="3816" w:type="dxa"/>
          </w:tcPr>
          <w:p w14:paraId="13AB14A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080" w:type="dxa"/>
          </w:tcPr>
          <w:p w14:paraId="2544F7A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990" w:type="dxa"/>
          </w:tcPr>
          <w:p w14:paraId="61DDB47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530" w:type="dxa"/>
          </w:tcPr>
          <w:p w14:paraId="1160D0D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95" w:type="dxa"/>
          </w:tcPr>
          <w:p w14:paraId="4A385D8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r>
      <w:tr w:rsidR="007E2376" w:rsidRPr="00DE6C92" w14:paraId="72A76D76" w14:textId="77777777" w:rsidTr="007E2376">
        <w:trPr>
          <w:jc w:val="center"/>
        </w:trPr>
        <w:tc>
          <w:tcPr>
            <w:tcW w:w="3816" w:type="dxa"/>
          </w:tcPr>
          <w:p w14:paraId="3049B7B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080" w:type="dxa"/>
          </w:tcPr>
          <w:p w14:paraId="17196C3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990" w:type="dxa"/>
          </w:tcPr>
          <w:p w14:paraId="4558CB6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530" w:type="dxa"/>
          </w:tcPr>
          <w:p w14:paraId="7A7EFC7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95" w:type="dxa"/>
          </w:tcPr>
          <w:p w14:paraId="74A82BD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r>
    </w:tbl>
    <w:p w14:paraId="1C1F404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b/>
          <w:sz w:val="22"/>
          <w:szCs w:val="22"/>
        </w:rPr>
      </w:pPr>
    </w:p>
    <w:p w14:paraId="75F1B9BC" w14:textId="77777777" w:rsidR="00385FF7"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DE6C92">
        <w:rPr>
          <w:rFonts w:ascii="Georgia" w:hAnsi="Georgia"/>
          <w:b/>
          <w:sz w:val="22"/>
          <w:szCs w:val="22"/>
        </w:rPr>
        <w:tab/>
      </w:r>
    </w:p>
    <w:p w14:paraId="556F483F" w14:textId="77777777" w:rsidR="00385FF7" w:rsidRDefault="00385FF7">
      <w:pPr>
        <w:rPr>
          <w:rFonts w:ascii="Georgia" w:hAnsi="Georgia"/>
          <w:b/>
          <w:sz w:val="22"/>
          <w:szCs w:val="22"/>
        </w:rPr>
      </w:pPr>
      <w:r>
        <w:rPr>
          <w:rFonts w:ascii="Georgia" w:hAnsi="Georgia"/>
          <w:b/>
          <w:sz w:val="22"/>
          <w:szCs w:val="22"/>
        </w:rPr>
        <w:br w:type="page"/>
      </w:r>
    </w:p>
    <w:p w14:paraId="293388E8" w14:textId="77777777" w:rsidR="007E2376" w:rsidRPr="00DE6C92" w:rsidRDefault="00EF10E1"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Pr>
          <w:rFonts w:ascii="Georgia" w:hAnsi="Georgia"/>
          <w:b/>
          <w:sz w:val="22"/>
          <w:szCs w:val="22"/>
        </w:rPr>
        <w:tab/>
      </w:r>
      <w:r w:rsidR="007E2376" w:rsidRPr="00DE6C92">
        <w:rPr>
          <w:rFonts w:ascii="Georgia" w:hAnsi="Georgia"/>
          <w:b/>
          <w:sz w:val="22"/>
          <w:szCs w:val="22"/>
        </w:rPr>
        <w:t>(Asked of total Latinos who are Christian or think of themselves as Christian; n =1,036; Native Born n = 397; Foreign Born n = 639; FB – U.S. citizen = 259; FB – legal resident = 240; FB – not citizen &amp; not legal resident = 125; Registered voter = 473)</w:t>
      </w:r>
    </w:p>
    <w:p w14:paraId="3917F4F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91b.</w:t>
      </w:r>
      <w:r w:rsidRPr="00DE6C92">
        <w:rPr>
          <w:rFonts w:ascii="Georgia" w:hAnsi="Georgia"/>
          <w:sz w:val="22"/>
          <w:szCs w:val="22"/>
        </w:rPr>
        <w:tab/>
        <w:t>Would you describe yourself as a “born-again” or evangelical Christian, or not?</w:t>
      </w:r>
    </w:p>
    <w:p w14:paraId="671D628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tbl>
      <w:tblPr>
        <w:tblW w:w="87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6"/>
        <w:gridCol w:w="1080"/>
        <w:gridCol w:w="990"/>
        <w:gridCol w:w="1530"/>
        <w:gridCol w:w="1295"/>
      </w:tblGrid>
      <w:tr w:rsidR="007E2376" w:rsidRPr="00DE6C92" w14:paraId="5792DFC3" w14:textId="77777777" w:rsidTr="007E2376">
        <w:trPr>
          <w:jc w:val="center"/>
        </w:trPr>
        <w:tc>
          <w:tcPr>
            <w:tcW w:w="3816" w:type="dxa"/>
            <w:shd w:val="clear" w:color="auto" w:fill="C0C0C0"/>
          </w:tcPr>
          <w:p w14:paraId="6D5A854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080" w:type="dxa"/>
            <w:shd w:val="clear" w:color="auto" w:fill="C0C0C0"/>
            <w:vAlign w:val="bottom"/>
          </w:tcPr>
          <w:p w14:paraId="44B6D3C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Yes</w:t>
            </w:r>
          </w:p>
        </w:tc>
        <w:tc>
          <w:tcPr>
            <w:tcW w:w="990" w:type="dxa"/>
            <w:shd w:val="clear" w:color="auto" w:fill="C0C0C0"/>
            <w:vAlign w:val="bottom"/>
          </w:tcPr>
          <w:p w14:paraId="34E71F9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w:t>
            </w:r>
          </w:p>
        </w:tc>
        <w:tc>
          <w:tcPr>
            <w:tcW w:w="1530" w:type="dxa"/>
            <w:shd w:val="clear" w:color="auto" w:fill="C0C0C0"/>
          </w:tcPr>
          <w:p w14:paraId="21B36A0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295" w:type="dxa"/>
            <w:shd w:val="clear" w:color="auto" w:fill="C0C0C0"/>
          </w:tcPr>
          <w:p w14:paraId="7AF657C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7BAE9531" w14:textId="77777777" w:rsidTr="007E2376">
        <w:trPr>
          <w:jc w:val="center"/>
        </w:trPr>
        <w:tc>
          <w:tcPr>
            <w:tcW w:w="3816" w:type="dxa"/>
          </w:tcPr>
          <w:p w14:paraId="389F0D9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080" w:type="dxa"/>
          </w:tcPr>
          <w:p w14:paraId="48D913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990" w:type="dxa"/>
          </w:tcPr>
          <w:p w14:paraId="4ADB5C4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1530" w:type="dxa"/>
          </w:tcPr>
          <w:p w14:paraId="5C70C21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95" w:type="dxa"/>
          </w:tcPr>
          <w:p w14:paraId="6CD327E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5FFC1E5C" w14:textId="77777777" w:rsidTr="007E2376">
        <w:trPr>
          <w:jc w:val="center"/>
        </w:trPr>
        <w:tc>
          <w:tcPr>
            <w:tcW w:w="3816" w:type="dxa"/>
          </w:tcPr>
          <w:p w14:paraId="739E75B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080" w:type="dxa"/>
          </w:tcPr>
          <w:p w14:paraId="211672C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990" w:type="dxa"/>
          </w:tcPr>
          <w:p w14:paraId="753EF86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530" w:type="dxa"/>
          </w:tcPr>
          <w:p w14:paraId="0BCCE17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95" w:type="dxa"/>
          </w:tcPr>
          <w:p w14:paraId="4DF2358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0498D8DE" w14:textId="77777777" w:rsidTr="007E2376">
        <w:trPr>
          <w:jc w:val="center"/>
        </w:trPr>
        <w:tc>
          <w:tcPr>
            <w:tcW w:w="3816" w:type="dxa"/>
          </w:tcPr>
          <w:p w14:paraId="6625909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080" w:type="dxa"/>
          </w:tcPr>
          <w:p w14:paraId="4A29545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990" w:type="dxa"/>
          </w:tcPr>
          <w:p w14:paraId="2E9552C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530" w:type="dxa"/>
          </w:tcPr>
          <w:p w14:paraId="3194F5C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95" w:type="dxa"/>
          </w:tcPr>
          <w:p w14:paraId="3AA5C58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983C2EB" w14:textId="77777777" w:rsidTr="007E2376">
        <w:trPr>
          <w:jc w:val="center"/>
        </w:trPr>
        <w:tc>
          <w:tcPr>
            <w:tcW w:w="3816" w:type="dxa"/>
          </w:tcPr>
          <w:p w14:paraId="76C46EE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080" w:type="dxa"/>
          </w:tcPr>
          <w:p w14:paraId="68E04F5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990" w:type="dxa"/>
          </w:tcPr>
          <w:p w14:paraId="005197E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c>
          <w:tcPr>
            <w:tcW w:w="1530" w:type="dxa"/>
          </w:tcPr>
          <w:p w14:paraId="553D28B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95" w:type="dxa"/>
          </w:tcPr>
          <w:p w14:paraId="265016B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BBD13CD" w14:textId="77777777" w:rsidTr="007E2376">
        <w:trPr>
          <w:jc w:val="center"/>
        </w:trPr>
        <w:tc>
          <w:tcPr>
            <w:tcW w:w="3816" w:type="dxa"/>
          </w:tcPr>
          <w:p w14:paraId="7ED98EC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080" w:type="dxa"/>
          </w:tcPr>
          <w:p w14:paraId="7B48621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990" w:type="dxa"/>
          </w:tcPr>
          <w:p w14:paraId="22E7932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1530" w:type="dxa"/>
          </w:tcPr>
          <w:p w14:paraId="2905ED3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95" w:type="dxa"/>
          </w:tcPr>
          <w:p w14:paraId="6369C52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AB96935" w14:textId="77777777" w:rsidTr="007E2376">
        <w:trPr>
          <w:jc w:val="center"/>
        </w:trPr>
        <w:tc>
          <w:tcPr>
            <w:tcW w:w="3816" w:type="dxa"/>
          </w:tcPr>
          <w:p w14:paraId="4FAD86E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080" w:type="dxa"/>
          </w:tcPr>
          <w:p w14:paraId="4F1C0C5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990" w:type="dxa"/>
          </w:tcPr>
          <w:p w14:paraId="0211BAE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1530" w:type="dxa"/>
          </w:tcPr>
          <w:p w14:paraId="7D3BCED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95" w:type="dxa"/>
          </w:tcPr>
          <w:p w14:paraId="7A7BCEC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523F5430" w14:textId="77777777" w:rsidTr="007E2376">
        <w:trPr>
          <w:jc w:val="center"/>
        </w:trPr>
        <w:tc>
          <w:tcPr>
            <w:tcW w:w="3816" w:type="dxa"/>
          </w:tcPr>
          <w:p w14:paraId="3606154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080" w:type="dxa"/>
          </w:tcPr>
          <w:p w14:paraId="226A5A5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990" w:type="dxa"/>
          </w:tcPr>
          <w:p w14:paraId="6517D15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530" w:type="dxa"/>
          </w:tcPr>
          <w:p w14:paraId="5DC77A8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95" w:type="dxa"/>
          </w:tcPr>
          <w:p w14:paraId="48B4918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628D8A1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i/>
          <w:sz w:val="22"/>
          <w:szCs w:val="22"/>
        </w:rPr>
      </w:pPr>
    </w:p>
    <w:p w14:paraId="6AF8116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r w:rsidRPr="00DE6C92">
        <w:rPr>
          <w:rFonts w:ascii="Georgia" w:hAnsi="Georgia"/>
          <w:sz w:val="22"/>
          <w:szCs w:val="22"/>
        </w:rPr>
        <w:tab/>
      </w:r>
      <w:r w:rsidRPr="00DE6C92">
        <w:rPr>
          <w:rFonts w:ascii="Georgia" w:hAnsi="Georgia"/>
          <w:b/>
          <w:sz w:val="22"/>
          <w:szCs w:val="22"/>
        </w:rPr>
        <w:t>90/91a/91b.</w:t>
      </w:r>
      <w:r w:rsidRPr="00DE6C92">
        <w:rPr>
          <w:rFonts w:ascii="Georgia" w:hAnsi="Georgia"/>
          <w:b/>
          <w:sz w:val="22"/>
          <w:szCs w:val="22"/>
        </w:rPr>
        <w:tab/>
        <w:t>Combination Table</w:t>
      </w:r>
    </w:p>
    <w:p w14:paraId="49BFEC2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p>
    <w:tbl>
      <w:tblPr>
        <w:tblW w:w="10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0"/>
        <w:gridCol w:w="801"/>
        <w:gridCol w:w="948"/>
        <w:gridCol w:w="1101"/>
        <w:gridCol w:w="970"/>
        <w:gridCol w:w="1158"/>
        <w:gridCol w:w="1158"/>
        <w:gridCol w:w="1507"/>
      </w:tblGrid>
      <w:tr w:rsidR="007E2376" w:rsidRPr="00DE6C92" w14:paraId="3ED5AEB9" w14:textId="77777777" w:rsidTr="00FF7F22">
        <w:trPr>
          <w:jc w:val="center"/>
        </w:trPr>
        <w:tc>
          <w:tcPr>
            <w:tcW w:w="2720" w:type="dxa"/>
            <w:shd w:val="clear" w:color="auto" w:fill="BFBFBF"/>
          </w:tcPr>
          <w:p w14:paraId="62D3E1F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0" w:type="auto"/>
            <w:shd w:val="clear" w:color="auto" w:fill="BFBFBF"/>
            <w:vAlign w:val="bottom"/>
          </w:tcPr>
          <w:p w14:paraId="7591CC3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7553B53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Total</w:t>
            </w:r>
          </w:p>
        </w:tc>
        <w:tc>
          <w:tcPr>
            <w:tcW w:w="0" w:type="auto"/>
            <w:shd w:val="clear" w:color="auto" w:fill="BFBFBF"/>
            <w:vAlign w:val="bottom"/>
          </w:tcPr>
          <w:p w14:paraId="275AEB9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Native Born</w:t>
            </w:r>
          </w:p>
        </w:tc>
        <w:tc>
          <w:tcPr>
            <w:tcW w:w="0" w:type="auto"/>
            <w:shd w:val="clear" w:color="auto" w:fill="BFBFBF"/>
            <w:vAlign w:val="bottom"/>
          </w:tcPr>
          <w:p w14:paraId="660D1B7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Foreign Born</w:t>
            </w:r>
          </w:p>
        </w:tc>
        <w:tc>
          <w:tcPr>
            <w:tcW w:w="0" w:type="auto"/>
            <w:shd w:val="clear" w:color="auto" w:fill="BFBFBF"/>
            <w:vAlign w:val="bottom"/>
          </w:tcPr>
          <w:p w14:paraId="1FE421C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 U.S. citizen</w:t>
            </w:r>
          </w:p>
        </w:tc>
        <w:tc>
          <w:tcPr>
            <w:tcW w:w="0" w:type="auto"/>
            <w:shd w:val="clear" w:color="auto" w:fill="BFBFBF"/>
            <w:vAlign w:val="bottom"/>
          </w:tcPr>
          <w:p w14:paraId="0DF10FA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 legal resident</w:t>
            </w:r>
          </w:p>
        </w:tc>
        <w:tc>
          <w:tcPr>
            <w:tcW w:w="0" w:type="auto"/>
            <w:shd w:val="clear" w:color="auto" w:fill="BFBFBF"/>
            <w:vAlign w:val="bottom"/>
          </w:tcPr>
          <w:p w14:paraId="73F19E1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 not citizen &amp; not legal resident</w:t>
            </w:r>
          </w:p>
        </w:tc>
        <w:tc>
          <w:tcPr>
            <w:tcW w:w="1507" w:type="dxa"/>
            <w:shd w:val="clear" w:color="auto" w:fill="BFBFBF"/>
            <w:vAlign w:val="bottom"/>
          </w:tcPr>
          <w:p w14:paraId="174B4D0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Registered voter</w:t>
            </w:r>
          </w:p>
        </w:tc>
      </w:tr>
      <w:tr w:rsidR="007E2376" w:rsidRPr="00DE6C92" w14:paraId="5D5BF282" w14:textId="77777777" w:rsidTr="00FF7F22">
        <w:trPr>
          <w:jc w:val="center"/>
        </w:trPr>
        <w:tc>
          <w:tcPr>
            <w:tcW w:w="2720" w:type="dxa"/>
            <w:vAlign w:val="center"/>
          </w:tcPr>
          <w:p w14:paraId="269CD21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Christian (NET)</w:t>
            </w:r>
          </w:p>
        </w:tc>
        <w:tc>
          <w:tcPr>
            <w:tcW w:w="0" w:type="auto"/>
            <w:vAlign w:val="center"/>
          </w:tcPr>
          <w:p w14:paraId="6935736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82</w:t>
            </w:r>
          </w:p>
        </w:tc>
        <w:tc>
          <w:tcPr>
            <w:tcW w:w="0" w:type="auto"/>
            <w:vAlign w:val="center"/>
          </w:tcPr>
          <w:p w14:paraId="4298501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77</w:t>
            </w:r>
          </w:p>
        </w:tc>
        <w:tc>
          <w:tcPr>
            <w:tcW w:w="0" w:type="auto"/>
            <w:vAlign w:val="center"/>
          </w:tcPr>
          <w:p w14:paraId="6844715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87</w:t>
            </w:r>
          </w:p>
        </w:tc>
        <w:tc>
          <w:tcPr>
            <w:tcW w:w="0" w:type="auto"/>
            <w:vAlign w:val="center"/>
          </w:tcPr>
          <w:p w14:paraId="24BE112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86</w:t>
            </w:r>
          </w:p>
        </w:tc>
        <w:tc>
          <w:tcPr>
            <w:tcW w:w="0" w:type="auto"/>
            <w:vAlign w:val="center"/>
          </w:tcPr>
          <w:p w14:paraId="2AA484C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92</w:t>
            </w:r>
          </w:p>
        </w:tc>
        <w:tc>
          <w:tcPr>
            <w:tcW w:w="0" w:type="auto"/>
            <w:vAlign w:val="center"/>
          </w:tcPr>
          <w:p w14:paraId="04873D1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88</w:t>
            </w:r>
          </w:p>
        </w:tc>
        <w:tc>
          <w:tcPr>
            <w:tcW w:w="1507" w:type="dxa"/>
            <w:vAlign w:val="center"/>
          </w:tcPr>
          <w:p w14:paraId="53401B1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82</w:t>
            </w:r>
          </w:p>
        </w:tc>
      </w:tr>
      <w:tr w:rsidR="007E2376" w:rsidRPr="00DE6C92" w14:paraId="104E1CCB" w14:textId="77777777" w:rsidTr="00FF7F22">
        <w:trPr>
          <w:jc w:val="center"/>
        </w:trPr>
        <w:tc>
          <w:tcPr>
            <w:tcW w:w="2720" w:type="dxa"/>
            <w:vAlign w:val="center"/>
          </w:tcPr>
          <w:p w14:paraId="2B73451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Protestant</w:t>
            </w:r>
          </w:p>
        </w:tc>
        <w:tc>
          <w:tcPr>
            <w:tcW w:w="0" w:type="auto"/>
            <w:vAlign w:val="center"/>
          </w:tcPr>
          <w:p w14:paraId="002D36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0" w:type="auto"/>
            <w:vAlign w:val="center"/>
          </w:tcPr>
          <w:p w14:paraId="6190B57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0" w:type="auto"/>
            <w:vAlign w:val="center"/>
          </w:tcPr>
          <w:p w14:paraId="078ECF2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0" w:type="auto"/>
            <w:vAlign w:val="center"/>
          </w:tcPr>
          <w:p w14:paraId="0CADFE7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0" w:type="auto"/>
            <w:vAlign w:val="center"/>
          </w:tcPr>
          <w:p w14:paraId="0A08A36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0" w:type="auto"/>
            <w:vAlign w:val="center"/>
          </w:tcPr>
          <w:p w14:paraId="0872784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507" w:type="dxa"/>
            <w:vAlign w:val="center"/>
          </w:tcPr>
          <w:p w14:paraId="2A7CC99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r>
      <w:tr w:rsidR="007E2376" w:rsidRPr="00DE6C92" w14:paraId="3F140B0C" w14:textId="77777777" w:rsidTr="00FF7F22">
        <w:trPr>
          <w:jc w:val="center"/>
        </w:trPr>
        <w:tc>
          <w:tcPr>
            <w:tcW w:w="2720" w:type="dxa"/>
            <w:vAlign w:val="center"/>
          </w:tcPr>
          <w:p w14:paraId="1FB34C0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Evangelical</w:t>
            </w:r>
          </w:p>
        </w:tc>
        <w:tc>
          <w:tcPr>
            <w:tcW w:w="0" w:type="auto"/>
            <w:vAlign w:val="center"/>
          </w:tcPr>
          <w:p w14:paraId="3C7939F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0" w:type="auto"/>
            <w:vAlign w:val="center"/>
          </w:tcPr>
          <w:p w14:paraId="11B13E6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0" w:type="auto"/>
            <w:vAlign w:val="center"/>
          </w:tcPr>
          <w:p w14:paraId="57B4ADF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0" w:type="auto"/>
            <w:vAlign w:val="center"/>
          </w:tcPr>
          <w:p w14:paraId="4981E84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0" w:type="auto"/>
            <w:vAlign w:val="center"/>
          </w:tcPr>
          <w:p w14:paraId="17B954B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0" w:type="auto"/>
            <w:vAlign w:val="center"/>
          </w:tcPr>
          <w:p w14:paraId="3BF4F28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507" w:type="dxa"/>
            <w:vAlign w:val="center"/>
          </w:tcPr>
          <w:p w14:paraId="3F085E3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r>
      <w:tr w:rsidR="007E2376" w:rsidRPr="00DE6C92" w14:paraId="576AEE5D" w14:textId="77777777" w:rsidTr="00FF7F22">
        <w:trPr>
          <w:jc w:val="center"/>
        </w:trPr>
        <w:tc>
          <w:tcPr>
            <w:tcW w:w="2720" w:type="dxa"/>
            <w:vAlign w:val="center"/>
          </w:tcPr>
          <w:p w14:paraId="7EF8B0B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Non-evangelical</w:t>
            </w:r>
          </w:p>
        </w:tc>
        <w:tc>
          <w:tcPr>
            <w:tcW w:w="0" w:type="auto"/>
            <w:vAlign w:val="center"/>
          </w:tcPr>
          <w:p w14:paraId="25A1134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0" w:type="auto"/>
            <w:vAlign w:val="center"/>
          </w:tcPr>
          <w:p w14:paraId="2F6D9C1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0" w:type="auto"/>
            <w:vAlign w:val="center"/>
          </w:tcPr>
          <w:p w14:paraId="1B098CD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vAlign w:val="center"/>
          </w:tcPr>
          <w:p w14:paraId="586C412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0" w:type="auto"/>
            <w:vAlign w:val="center"/>
          </w:tcPr>
          <w:p w14:paraId="4C0C98D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vAlign w:val="center"/>
          </w:tcPr>
          <w:p w14:paraId="1A4F32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07" w:type="dxa"/>
            <w:vAlign w:val="center"/>
          </w:tcPr>
          <w:p w14:paraId="6B3E7DB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r>
      <w:tr w:rsidR="007E2376" w:rsidRPr="00DE6C92" w14:paraId="6B1665AE" w14:textId="77777777" w:rsidTr="00FF7F22">
        <w:trPr>
          <w:jc w:val="center"/>
        </w:trPr>
        <w:tc>
          <w:tcPr>
            <w:tcW w:w="2720" w:type="dxa"/>
            <w:vAlign w:val="center"/>
          </w:tcPr>
          <w:p w14:paraId="3C4747D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Roman Catholic</w:t>
            </w:r>
          </w:p>
        </w:tc>
        <w:tc>
          <w:tcPr>
            <w:tcW w:w="0" w:type="auto"/>
            <w:vAlign w:val="center"/>
          </w:tcPr>
          <w:p w14:paraId="159CE09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62</w:t>
            </w:r>
          </w:p>
        </w:tc>
        <w:tc>
          <w:tcPr>
            <w:tcW w:w="0" w:type="auto"/>
            <w:vAlign w:val="center"/>
          </w:tcPr>
          <w:p w14:paraId="3E60217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0" w:type="auto"/>
            <w:vAlign w:val="center"/>
          </w:tcPr>
          <w:p w14:paraId="08F0F00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71</w:t>
            </w:r>
          </w:p>
        </w:tc>
        <w:tc>
          <w:tcPr>
            <w:tcW w:w="0" w:type="auto"/>
            <w:vAlign w:val="center"/>
          </w:tcPr>
          <w:p w14:paraId="1E352AE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68</w:t>
            </w:r>
          </w:p>
        </w:tc>
        <w:tc>
          <w:tcPr>
            <w:tcW w:w="0" w:type="auto"/>
            <w:vAlign w:val="center"/>
          </w:tcPr>
          <w:p w14:paraId="78BC1BD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75</w:t>
            </w:r>
          </w:p>
        </w:tc>
        <w:tc>
          <w:tcPr>
            <w:tcW w:w="0" w:type="auto"/>
            <w:vAlign w:val="center"/>
          </w:tcPr>
          <w:p w14:paraId="6384CFD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71</w:t>
            </w:r>
          </w:p>
        </w:tc>
        <w:tc>
          <w:tcPr>
            <w:tcW w:w="1507" w:type="dxa"/>
            <w:vAlign w:val="center"/>
          </w:tcPr>
          <w:p w14:paraId="7927132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r>
      <w:tr w:rsidR="007E2376" w:rsidRPr="00DE6C92" w14:paraId="2083FB68" w14:textId="77777777" w:rsidTr="00FF7F22">
        <w:trPr>
          <w:jc w:val="center"/>
        </w:trPr>
        <w:tc>
          <w:tcPr>
            <w:tcW w:w="2720" w:type="dxa"/>
            <w:vAlign w:val="center"/>
          </w:tcPr>
          <w:p w14:paraId="5547AC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Evangelical</w:t>
            </w:r>
          </w:p>
        </w:tc>
        <w:tc>
          <w:tcPr>
            <w:tcW w:w="0" w:type="auto"/>
            <w:vAlign w:val="center"/>
          </w:tcPr>
          <w:p w14:paraId="39A3922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0" w:type="auto"/>
            <w:vAlign w:val="center"/>
          </w:tcPr>
          <w:p w14:paraId="532AE16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0" w:type="auto"/>
            <w:vAlign w:val="center"/>
          </w:tcPr>
          <w:p w14:paraId="2F15C9D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0" w:type="auto"/>
            <w:vAlign w:val="center"/>
          </w:tcPr>
          <w:p w14:paraId="71EE0BE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0" w:type="auto"/>
            <w:vAlign w:val="center"/>
          </w:tcPr>
          <w:p w14:paraId="544ACCD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0" w:type="auto"/>
            <w:vAlign w:val="center"/>
          </w:tcPr>
          <w:p w14:paraId="54A0678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507" w:type="dxa"/>
            <w:vAlign w:val="center"/>
          </w:tcPr>
          <w:p w14:paraId="28B0C50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r>
      <w:tr w:rsidR="007E2376" w:rsidRPr="00DE6C92" w14:paraId="3EABB9AE" w14:textId="77777777" w:rsidTr="00FF7F22">
        <w:trPr>
          <w:jc w:val="center"/>
        </w:trPr>
        <w:tc>
          <w:tcPr>
            <w:tcW w:w="2720" w:type="dxa"/>
            <w:vAlign w:val="center"/>
          </w:tcPr>
          <w:p w14:paraId="0250986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Non-evangelical</w:t>
            </w:r>
          </w:p>
        </w:tc>
        <w:tc>
          <w:tcPr>
            <w:tcW w:w="0" w:type="auto"/>
            <w:vAlign w:val="center"/>
          </w:tcPr>
          <w:p w14:paraId="68F3762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c>
          <w:tcPr>
            <w:tcW w:w="0" w:type="auto"/>
            <w:vAlign w:val="center"/>
          </w:tcPr>
          <w:p w14:paraId="5F0925C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0" w:type="auto"/>
            <w:vAlign w:val="center"/>
          </w:tcPr>
          <w:p w14:paraId="7CFBA2E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0" w:type="auto"/>
            <w:vAlign w:val="center"/>
          </w:tcPr>
          <w:p w14:paraId="5CA46C2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0" w:type="auto"/>
            <w:vAlign w:val="center"/>
          </w:tcPr>
          <w:p w14:paraId="2AD6DD7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0" w:type="auto"/>
            <w:vAlign w:val="center"/>
          </w:tcPr>
          <w:p w14:paraId="0FFB771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507" w:type="dxa"/>
            <w:vAlign w:val="center"/>
          </w:tcPr>
          <w:p w14:paraId="3D13E10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r>
      <w:tr w:rsidR="007E2376" w:rsidRPr="00DE6C92" w14:paraId="3BB63AF9" w14:textId="77777777" w:rsidTr="00FF7F22">
        <w:trPr>
          <w:jc w:val="center"/>
        </w:trPr>
        <w:tc>
          <w:tcPr>
            <w:tcW w:w="2720" w:type="dxa"/>
            <w:vAlign w:val="center"/>
          </w:tcPr>
          <w:p w14:paraId="5CFF2BA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Other Christian</w:t>
            </w:r>
          </w:p>
        </w:tc>
        <w:tc>
          <w:tcPr>
            <w:tcW w:w="0" w:type="auto"/>
            <w:vAlign w:val="center"/>
          </w:tcPr>
          <w:p w14:paraId="443A0DD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0" w:type="auto"/>
            <w:vAlign w:val="center"/>
          </w:tcPr>
          <w:p w14:paraId="0231D4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0" w:type="auto"/>
            <w:vAlign w:val="center"/>
          </w:tcPr>
          <w:p w14:paraId="4CA227C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0" w:type="auto"/>
            <w:vAlign w:val="center"/>
          </w:tcPr>
          <w:p w14:paraId="03DE058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0" w:type="auto"/>
            <w:vAlign w:val="center"/>
          </w:tcPr>
          <w:p w14:paraId="7787921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0" w:type="auto"/>
            <w:vAlign w:val="center"/>
          </w:tcPr>
          <w:p w14:paraId="26FB779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507" w:type="dxa"/>
            <w:vAlign w:val="center"/>
          </w:tcPr>
          <w:p w14:paraId="18276E1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r>
      <w:tr w:rsidR="007E2376" w:rsidRPr="00DE6C92" w14:paraId="325464F9" w14:textId="77777777" w:rsidTr="00FF7F22">
        <w:trPr>
          <w:jc w:val="center"/>
        </w:trPr>
        <w:tc>
          <w:tcPr>
            <w:tcW w:w="2720" w:type="dxa"/>
            <w:vAlign w:val="center"/>
          </w:tcPr>
          <w:p w14:paraId="5901302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Evangelical</w:t>
            </w:r>
          </w:p>
        </w:tc>
        <w:tc>
          <w:tcPr>
            <w:tcW w:w="0" w:type="auto"/>
            <w:vAlign w:val="center"/>
          </w:tcPr>
          <w:p w14:paraId="1DA1563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0" w:type="auto"/>
            <w:vAlign w:val="center"/>
          </w:tcPr>
          <w:p w14:paraId="5175FE4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0" w:type="auto"/>
            <w:vAlign w:val="center"/>
          </w:tcPr>
          <w:p w14:paraId="36A808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0" w:type="auto"/>
            <w:vAlign w:val="center"/>
          </w:tcPr>
          <w:p w14:paraId="6750D2F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0" w:type="auto"/>
            <w:vAlign w:val="center"/>
          </w:tcPr>
          <w:p w14:paraId="22BA408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0" w:type="auto"/>
            <w:vAlign w:val="center"/>
          </w:tcPr>
          <w:p w14:paraId="5E4A12A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507" w:type="dxa"/>
            <w:vAlign w:val="center"/>
          </w:tcPr>
          <w:p w14:paraId="5ABA261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r>
      <w:tr w:rsidR="007E2376" w:rsidRPr="00DE6C92" w14:paraId="51885B70" w14:textId="77777777" w:rsidTr="00FF7F22">
        <w:trPr>
          <w:jc w:val="center"/>
        </w:trPr>
        <w:tc>
          <w:tcPr>
            <w:tcW w:w="2720" w:type="dxa"/>
            <w:vAlign w:val="center"/>
          </w:tcPr>
          <w:p w14:paraId="6AB280C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Non-evangelical</w:t>
            </w:r>
          </w:p>
        </w:tc>
        <w:tc>
          <w:tcPr>
            <w:tcW w:w="0" w:type="auto"/>
            <w:vAlign w:val="center"/>
          </w:tcPr>
          <w:p w14:paraId="5D02D70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0" w:type="auto"/>
            <w:vAlign w:val="center"/>
          </w:tcPr>
          <w:p w14:paraId="50FF78F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0" w:type="auto"/>
            <w:vAlign w:val="center"/>
          </w:tcPr>
          <w:p w14:paraId="73CF69C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0" w:type="auto"/>
            <w:vAlign w:val="center"/>
          </w:tcPr>
          <w:p w14:paraId="7719C1E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0" w:type="auto"/>
            <w:vAlign w:val="center"/>
          </w:tcPr>
          <w:p w14:paraId="3231514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vAlign w:val="center"/>
          </w:tcPr>
          <w:p w14:paraId="2907E2D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07" w:type="dxa"/>
            <w:vAlign w:val="center"/>
          </w:tcPr>
          <w:p w14:paraId="2E9627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r w:rsidR="007E2376" w:rsidRPr="00DE6C92" w14:paraId="3F7B9CD5" w14:textId="77777777" w:rsidTr="00FF7F22">
        <w:trPr>
          <w:jc w:val="center"/>
        </w:trPr>
        <w:tc>
          <w:tcPr>
            <w:tcW w:w="2720" w:type="dxa"/>
            <w:vAlign w:val="center"/>
          </w:tcPr>
          <w:p w14:paraId="7728CBA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Jewish</w:t>
            </w:r>
          </w:p>
        </w:tc>
        <w:tc>
          <w:tcPr>
            <w:tcW w:w="0" w:type="auto"/>
            <w:vAlign w:val="center"/>
          </w:tcPr>
          <w:p w14:paraId="731A8C9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14:paraId="5C8FF6C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14:paraId="19FB61F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14:paraId="5BE9747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vAlign w:val="center"/>
          </w:tcPr>
          <w:p w14:paraId="2625636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14:paraId="03642BE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07" w:type="dxa"/>
            <w:vAlign w:val="center"/>
          </w:tcPr>
          <w:p w14:paraId="34F53EE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E7901A4" w14:textId="77777777" w:rsidTr="00FF7F22">
        <w:trPr>
          <w:jc w:val="center"/>
        </w:trPr>
        <w:tc>
          <w:tcPr>
            <w:tcW w:w="2720" w:type="dxa"/>
            <w:vAlign w:val="center"/>
          </w:tcPr>
          <w:p w14:paraId="043C5A9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Muslim</w:t>
            </w:r>
          </w:p>
        </w:tc>
        <w:tc>
          <w:tcPr>
            <w:tcW w:w="0" w:type="auto"/>
            <w:vAlign w:val="center"/>
          </w:tcPr>
          <w:p w14:paraId="1A6C2A1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14:paraId="4296DED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14:paraId="30F0947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14:paraId="187C33F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14:paraId="6FE2F81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14:paraId="7154E81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07" w:type="dxa"/>
            <w:vAlign w:val="center"/>
          </w:tcPr>
          <w:p w14:paraId="6157C04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41BF17B" w14:textId="77777777" w:rsidTr="00FF7F22">
        <w:trPr>
          <w:jc w:val="center"/>
        </w:trPr>
        <w:tc>
          <w:tcPr>
            <w:tcW w:w="2720" w:type="dxa"/>
            <w:vAlign w:val="center"/>
          </w:tcPr>
          <w:p w14:paraId="0340EF3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Buddhist</w:t>
            </w:r>
          </w:p>
        </w:tc>
        <w:tc>
          <w:tcPr>
            <w:tcW w:w="0" w:type="auto"/>
            <w:vAlign w:val="center"/>
          </w:tcPr>
          <w:p w14:paraId="6D259D3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14:paraId="570C51F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14:paraId="0EB0861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14:paraId="2515A7C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14:paraId="4AD3563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14:paraId="289E4CC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07" w:type="dxa"/>
            <w:vAlign w:val="center"/>
          </w:tcPr>
          <w:p w14:paraId="5BF5146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68F3DCE" w14:textId="77777777" w:rsidTr="00FF7F22">
        <w:trPr>
          <w:jc w:val="center"/>
        </w:trPr>
        <w:tc>
          <w:tcPr>
            <w:tcW w:w="2720" w:type="dxa"/>
            <w:vAlign w:val="center"/>
          </w:tcPr>
          <w:p w14:paraId="1F0BDB8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Hindu</w:t>
            </w:r>
          </w:p>
        </w:tc>
        <w:tc>
          <w:tcPr>
            <w:tcW w:w="0" w:type="auto"/>
            <w:vAlign w:val="center"/>
          </w:tcPr>
          <w:p w14:paraId="24F13D0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14:paraId="55BE385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14:paraId="7D84276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14:paraId="51E9D89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14:paraId="1327F2A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14:paraId="7E94AE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07" w:type="dxa"/>
            <w:vAlign w:val="center"/>
          </w:tcPr>
          <w:p w14:paraId="28F97F2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2B3D6DA" w14:textId="77777777" w:rsidTr="00FF7F22">
        <w:trPr>
          <w:jc w:val="center"/>
        </w:trPr>
        <w:tc>
          <w:tcPr>
            <w:tcW w:w="2720" w:type="dxa"/>
            <w:vAlign w:val="center"/>
          </w:tcPr>
          <w:p w14:paraId="4042C46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Atheist</w:t>
            </w:r>
          </w:p>
        </w:tc>
        <w:tc>
          <w:tcPr>
            <w:tcW w:w="0" w:type="auto"/>
            <w:vAlign w:val="center"/>
          </w:tcPr>
          <w:p w14:paraId="5C748E1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14:paraId="7E7BBB7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vAlign w:val="center"/>
          </w:tcPr>
          <w:p w14:paraId="6BD34CB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14:paraId="243236B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14:paraId="356A9DB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14:paraId="56306F8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07" w:type="dxa"/>
            <w:vAlign w:val="center"/>
          </w:tcPr>
          <w:p w14:paraId="1B32B0C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836E0AE" w14:textId="77777777" w:rsidTr="00FF7F22">
        <w:trPr>
          <w:jc w:val="center"/>
        </w:trPr>
        <w:tc>
          <w:tcPr>
            <w:tcW w:w="2720" w:type="dxa"/>
            <w:vAlign w:val="center"/>
          </w:tcPr>
          <w:p w14:paraId="48460A8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Agnostic</w:t>
            </w:r>
          </w:p>
        </w:tc>
        <w:tc>
          <w:tcPr>
            <w:tcW w:w="0" w:type="auto"/>
            <w:vAlign w:val="center"/>
          </w:tcPr>
          <w:p w14:paraId="420F237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vAlign w:val="center"/>
          </w:tcPr>
          <w:p w14:paraId="59D0096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vAlign w:val="center"/>
          </w:tcPr>
          <w:p w14:paraId="1D04D23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14:paraId="5D00504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vAlign w:val="center"/>
          </w:tcPr>
          <w:p w14:paraId="7013BF2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14:paraId="409835F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07" w:type="dxa"/>
            <w:vAlign w:val="center"/>
          </w:tcPr>
          <w:p w14:paraId="2A5A60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774F61E1" w14:textId="77777777" w:rsidTr="00FF7F22">
        <w:trPr>
          <w:jc w:val="center"/>
        </w:trPr>
        <w:tc>
          <w:tcPr>
            <w:tcW w:w="2720" w:type="dxa"/>
            <w:vAlign w:val="center"/>
          </w:tcPr>
          <w:p w14:paraId="1C565CC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Unitarian</w:t>
            </w:r>
          </w:p>
        </w:tc>
        <w:tc>
          <w:tcPr>
            <w:tcW w:w="0" w:type="auto"/>
            <w:vAlign w:val="center"/>
          </w:tcPr>
          <w:p w14:paraId="383262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14:paraId="7FEF821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14:paraId="225FAF7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14:paraId="4BDA1CF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14:paraId="099578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14:paraId="462E92B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07" w:type="dxa"/>
            <w:vAlign w:val="center"/>
          </w:tcPr>
          <w:p w14:paraId="03BFFCB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3CAF6F73" w14:textId="77777777" w:rsidTr="00FF7F22">
        <w:trPr>
          <w:jc w:val="center"/>
        </w:trPr>
        <w:tc>
          <w:tcPr>
            <w:tcW w:w="2720" w:type="dxa"/>
            <w:vAlign w:val="center"/>
          </w:tcPr>
          <w:p w14:paraId="3B6AEDA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Nothing in particular</w:t>
            </w:r>
          </w:p>
        </w:tc>
        <w:tc>
          <w:tcPr>
            <w:tcW w:w="0" w:type="auto"/>
            <w:vAlign w:val="center"/>
          </w:tcPr>
          <w:p w14:paraId="102CBFE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0" w:type="auto"/>
            <w:vAlign w:val="center"/>
          </w:tcPr>
          <w:p w14:paraId="1FCB6B7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0" w:type="auto"/>
            <w:vAlign w:val="center"/>
          </w:tcPr>
          <w:p w14:paraId="59E5BC6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0" w:type="auto"/>
            <w:vAlign w:val="center"/>
          </w:tcPr>
          <w:p w14:paraId="5D7A441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0" w:type="auto"/>
            <w:vAlign w:val="center"/>
          </w:tcPr>
          <w:p w14:paraId="369208E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0" w:type="auto"/>
            <w:vAlign w:val="center"/>
          </w:tcPr>
          <w:p w14:paraId="1B6D7A9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507" w:type="dxa"/>
            <w:vAlign w:val="center"/>
          </w:tcPr>
          <w:p w14:paraId="52059EF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r>
      <w:tr w:rsidR="007E2376" w:rsidRPr="00DE6C92" w14:paraId="0369CD15" w14:textId="77777777" w:rsidTr="00FF7F22">
        <w:trPr>
          <w:jc w:val="center"/>
        </w:trPr>
        <w:tc>
          <w:tcPr>
            <w:tcW w:w="2720" w:type="dxa"/>
            <w:vAlign w:val="center"/>
          </w:tcPr>
          <w:p w14:paraId="315357D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Other non-Christian</w:t>
            </w:r>
          </w:p>
        </w:tc>
        <w:tc>
          <w:tcPr>
            <w:tcW w:w="0" w:type="auto"/>
            <w:vAlign w:val="center"/>
          </w:tcPr>
          <w:p w14:paraId="655D640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0" w:type="auto"/>
            <w:vAlign w:val="center"/>
          </w:tcPr>
          <w:p w14:paraId="4AD3AF6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0" w:type="auto"/>
            <w:vAlign w:val="center"/>
          </w:tcPr>
          <w:p w14:paraId="35FD894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0" w:type="auto"/>
            <w:vAlign w:val="center"/>
          </w:tcPr>
          <w:p w14:paraId="5A87D70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0" w:type="auto"/>
            <w:vAlign w:val="center"/>
          </w:tcPr>
          <w:p w14:paraId="28514C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vAlign w:val="center"/>
          </w:tcPr>
          <w:p w14:paraId="51E67D1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507" w:type="dxa"/>
            <w:vAlign w:val="center"/>
          </w:tcPr>
          <w:p w14:paraId="1259359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bl>
    <w:p w14:paraId="0CED4F5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p>
    <w:p w14:paraId="07094C45" w14:textId="77777777" w:rsidR="00385FF7" w:rsidRDefault="00385FF7">
      <w:pPr>
        <w:rPr>
          <w:rFonts w:ascii="Georgia" w:hAnsi="Georgia"/>
          <w:sz w:val="22"/>
          <w:szCs w:val="22"/>
        </w:rPr>
      </w:pPr>
      <w:r>
        <w:rPr>
          <w:rFonts w:ascii="Georgia" w:hAnsi="Georgia"/>
          <w:sz w:val="22"/>
          <w:szCs w:val="22"/>
        </w:rPr>
        <w:br w:type="page"/>
      </w:r>
    </w:p>
    <w:p w14:paraId="0ABFA51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92.</w:t>
      </w:r>
      <w:r w:rsidRPr="00DE6C92">
        <w:rPr>
          <w:rFonts w:ascii="Georgia" w:hAnsi="Georgia"/>
          <w:sz w:val="22"/>
          <w:szCs w:val="22"/>
        </w:rPr>
        <w:tab/>
        <w:t>Aside from weddings and funerals, how often do you attend religious services – more than once a week, once a week, once or twice a month, a few times a year, seldom, or never?</w:t>
      </w:r>
    </w:p>
    <w:p w14:paraId="752E56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2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6"/>
        <w:gridCol w:w="710"/>
        <w:gridCol w:w="1327"/>
        <w:gridCol w:w="797"/>
        <w:gridCol w:w="1102"/>
        <w:gridCol w:w="1080"/>
        <w:gridCol w:w="1070"/>
        <w:gridCol w:w="892"/>
        <w:gridCol w:w="838"/>
        <w:gridCol w:w="1188"/>
      </w:tblGrid>
      <w:tr w:rsidR="007E2376" w:rsidRPr="00DE6C92" w14:paraId="63A59501" w14:textId="77777777" w:rsidTr="00FF7F22">
        <w:trPr>
          <w:jc w:val="center"/>
        </w:trPr>
        <w:tc>
          <w:tcPr>
            <w:tcW w:w="1266" w:type="dxa"/>
            <w:vMerge w:val="restart"/>
            <w:shd w:val="clear" w:color="auto" w:fill="C0C0C0"/>
            <w:vAlign w:val="bottom"/>
          </w:tcPr>
          <w:p w14:paraId="0DBE13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6086" w:type="dxa"/>
            <w:gridSpan w:val="6"/>
            <w:shd w:val="clear" w:color="auto" w:fill="C0C0C0"/>
            <w:vAlign w:val="center"/>
          </w:tcPr>
          <w:p w14:paraId="4FEF209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EVER</w:t>
            </w:r>
          </w:p>
        </w:tc>
        <w:tc>
          <w:tcPr>
            <w:tcW w:w="0" w:type="auto"/>
            <w:vMerge w:val="restart"/>
            <w:shd w:val="clear" w:color="auto" w:fill="C0C0C0"/>
            <w:vAlign w:val="bottom"/>
          </w:tcPr>
          <w:p w14:paraId="23C2F6E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Never</w:t>
            </w:r>
          </w:p>
        </w:tc>
        <w:tc>
          <w:tcPr>
            <w:tcW w:w="0" w:type="auto"/>
            <w:vMerge w:val="restart"/>
            <w:shd w:val="clear" w:color="auto" w:fill="BFBFBF"/>
            <w:vAlign w:val="bottom"/>
          </w:tcPr>
          <w:p w14:paraId="0987144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88" w:type="dxa"/>
            <w:vMerge w:val="restart"/>
            <w:shd w:val="clear" w:color="auto" w:fill="C0C0C0"/>
            <w:vAlign w:val="bottom"/>
          </w:tcPr>
          <w:p w14:paraId="1E20994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FF7F22" w:rsidRPr="00DE6C92" w14:paraId="532B176E" w14:textId="77777777" w:rsidTr="00FF7F22">
        <w:trPr>
          <w:jc w:val="center"/>
        </w:trPr>
        <w:tc>
          <w:tcPr>
            <w:tcW w:w="1266" w:type="dxa"/>
            <w:vMerge/>
            <w:shd w:val="clear" w:color="auto" w:fill="C0C0C0"/>
            <w:vAlign w:val="bottom"/>
          </w:tcPr>
          <w:p w14:paraId="6252417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0" w:type="auto"/>
            <w:shd w:val="clear" w:color="auto" w:fill="C0C0C0"/>
            <w:vAlign w:val="bottom"/>
          </w:tcPr>
          <w:p w14:paraId="08A781D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D2C499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470F890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327" w:type="dxa"/>
            <w:shd w:val="clear" w:color="auto" w:fill="C0C0C0"/>
            <w:vAlign w:val="bottom"/>
          </w:tcPr>
          <w:p w14:paraId="3A07EE3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More than once a week</w:t>
            </w:r>
          </w:p>
        </w:tc>
        <w:tc>
          <w:tcPr>
            <w:tcW w:w="797" w:type="dxa"/>
            <w:shd w:val="clear" w:color="auto" w:fill="C0C0C0"/>
            <w:vAlign w:val="bottom"/>
          </w:tcPr>
          <w:p w14:paraId="5D4986D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Once a week</w:t>
            </w:r>
          </w:p>
        </w:tc>
        <w:tc>
          <w:tcPr>
            <w:tcW w:w="1102" w:type="dxa"/>
            <w:shd w:val="clear" w:color="auto" w:fill="C0C0C0"/>
            <w:vAlign w:val="bottom"/>
          </w:tcPr>
          <w:p w14:paraId="68C608E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Once or twice a month</w:t>
            </w:r>
          </w:p>
        </w:tc>
        <w:tc>
          <w:tcPr>
            <w:tcW w:w="1080" w:type="dxa"/>
            <w:shd w:val="clear" w:color="auto" w:fill="C0C0C0"/>
            <w:vAlign w:val="bottom"/>
          </w:tcPr>
          <w:p w14:paraId="1050148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 few times a year</w:t>
            </w:r>
          </w:p>
        </w:tc>
        <w:tc>
          <w:tcPr>
            <w:tcW w:w="1070" w:type="dxa"/>
            <w:shd w:val="clear" w:color="auto" w:fill="C0C0C0"/>
            <w:vAlign w:val="bottom"/>
          </w:tcPr>
          <w:p w14:paraId="6B3068F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Seldom</w:t>
            </w:r>
          </w:p>
        </w:tc>
        <w:tc>
          <w:tcPr>
            <w:tcW w:w="0" w:type="auto"/>
            <w:vMerge/>
            <w:shd w:val="clear" w:color="auto" w:fill="C0C0C0"/>
            <w:vAlign w:val="bottom"/>
          </w:tcPr>
          <w:p w14:paraId="3B38ABF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0" w:type="auto"/>
            <w:vMerge/>
            <w:shd w:val="clear" w:color="auto" w:fill="BFBFBF"/>
            <w:vAlign w:val="bottom"/>
          </w:tcPr>
          <w:p w14:paraId="082A1EE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88" w:type="dxa"/>
            <w:vMerge/>
            <w:shd w:val="clear" w:color="auto" w:fill="C0C0C0"/>
            <w:vAlign w:val="bottom"/>
          </w:tcPr>
          <w:p w14:paraId="52EFC37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FF7F22" w:rsidRPr="00DE6C92" w14:paraId="2E687CD3" w14:textId="77777777" w:rsidTr="00FF7F22">
        <w:trPr>
          <w:jc w:val="center"/>
        </w:trPr>
        <w:tc>
          <w:tcPr>
            <w:tcW w:w="1266" w:type="dxa"/>
            <w:vAlign w:val="center"/>
          </w:tcPr>
          <w:p w14:paraId="372EB75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0" w:type="auto"/>
            <w:vAlign w:val="center"/>
          </w:tcPr>
          <w:p w14:paraId="163B8EE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88</w:t>
            </w:r>
          </w:p>
        </w:tc>
        <w:tc>
          <w:tcPr>
            <w:tcW w:w="1327" w:type="dxa"/>
            <w:vAlign w:val="center"/>
          </w:tcPr>
          <w:p w14:paraId="05E5B35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797" w:type="dxa"/>
            <w:vAlign w:val="center"/>
          </w:tcPr>
          <w:p w14:paraId="581D193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102" w:type="dxa"/>
            <w:vAlign w:val="center"/>
          </w:tcPr>
          <w:p w14:paraId="6F5E522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080" w:type="dxa"/>
            <w:vAlign w:val="center"/>
          </w:tcPr>
          <w:p w14:paraId="1082EBA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070" w:type="dxa"/>
            <w:vAlign w:val="center"/>
          </w:tcPr>
          <w:p w14:paraId="099729C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0" w:type="auto"/>
            <w:vAlign w:val="center"/>
          </w:tcPr>
          <w:p w14:paraId="072A956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0" w:type="auto"/>
            <w:vAlign w:val="center"/>
          </w:tcPr>
          <w:p w14:paraId="07B26FA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88" w:type="dxa"/>
            <w:vAlign w:val="center"/>
          </w:tcPr>
          <w:p w14:paraId="63722E5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FF7F22" w:rsidRPr="00DE6C92" w14:paraId="6DF71927" w14:textId="77777777" w:rsidTr="00FF7F22">
        <w:trPr>
          <w:jc w:val="center"/>
        </w:trPr>
        <w:tc>
          <w:tcPr>
            <w:tcW w:w="1266" w:type="dxa"/>
            <w:vAlign w:val="center"/>
          </w:tcPr>
          <w:p w14:paraId="79896D7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0" w:type="auto"/>
            <w:vAlign w:val="center"/>
          </w:tcPr>
          <w:p w14:paraId="283A2F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83</w:t>
            </w:r>
          </w:p>
        </w:tc>
        <w:tc>
          <w:tcPr>
            <w:tcW w:w="1327" w:type="dxa"/>
            <w:vAlign w:val="center"/>
          </w:tcPr>
          <w:p w14:paraId="5B2F9D7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797" w:type="dxa"/>
            <w:vAlign w:val="center"/>
          </w:tcPr>
          <w:p w14:paraId="4CB7F3A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102" w:type="dxa"/>
            <w:vAlign w:val="center"/>
          </w:tcPr>
          <w:p w14:paraId="480C4F2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080" w:type="dxa"/>
            <w:vAlign w:val="center"/>
          </w:tcPr>
          <w:p w14:paraId="1B46399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070" w:type="dxa"/>
            <w:vAlign w:val="center"/>
          </w:tcPr>
          <w:p w14:paraId="701BC08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0" w:type="auto"/>
            <w:vAlign w:val="center"/>
          </w:tcPr>
          <w:p w14:paraId="73B4D14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0" w:type="auto"/>
            <w:vAlign w:val="center"/>
          </w:tcPr>
          <w:p w14:paraId="7ACC940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88" w:type="dxa"/>
            <w:vAlign w:val="center"/>
          </w:tcPr>
          <w:p w14:paraId="15580CF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FF7F22" w:rsidRPr="00DE6C92" w14:paraId="3F3DAF47" w14:textId="77777777" w:rsidTr="00FF7F22">
        <w:trPr>
          <w:jc w:val="center"/>
        </w:trPr>
        <w:tc>
          <w:tcPr>
            <w:tcW w:w="1266" w:type="dxa"/>
            <w:vAlign w:val="center"/>
          </w:tcPr>
          <w:p w14:paraId="3B8CE5C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0" w:type="auto"/>
            <w:vAlign w:val="center"/>
          </w:tcPr>
          <w:p w14:paraId="2758D46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92</w:t>
            </w:r>
          </w:p>
        </w:tc>
        <w:tc>
          <w:tcPr>
            <w:tcW w:w="1327" w:type="dxa"/>
            <w:vAlign w:val="center"/>
          </w:tcPr>
          <w:p w14:paraId="15D9084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797" w:type="dxa"/>
            <w:vAlign w:val="center"/>
          </w:tcPr>
          <w:p w14:paraId="421E45C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102" w:type="dxa"/>
            <w:vAlign w:val="center"/>
          </w:tcPr>
          <w:p w14:paraId="1E66FA6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080" w:type="dxa"/>
            <w:vAlign w:val="center"/>
          </w:tcPr>
          <w:p w14:paraId="6FA0C32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070" w:type="dxa"/>
            <w:vAlign w:val="center"/>
          </w:tcPr>
          <w:p w14:paraId="056B1CB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0" w:type="auto"/>
            <w:vAlign w:val="center"/>
          </w:tcPr>
          <w:p w14:paraId="793A3E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0" w:type="auto"/>
            <w:vAlign w:val="center"/>
          </w:tcPr>
          <w:p w14:paraId="4A79A52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88" w:type="dxa"/>
            <w:vAlign w:val="center"/>
          </w:tcPr>
          <w:p w14:paraId="37C2979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FF7F22" w:rsidRPr="00DE6C92" w14:paraId="2CBCCAF1" w14:textId="77777777" w:rsidTr="00FF7F22">
        <w:trPr>
          <w:jc w:val="center"/>
        </w:trPr>
        <w:tc>
          <w:tcPr>
            <w:tcW w:w="1266" w:type="dxa"/>
            <w:vAlign w:val="center"/>
          </w:tcPr>
          <w:p w14:paraId="3C7A1E9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0" w:type="auto"/>
            <w:vAlign w:val="center"/>
          </w:tcPr>
          <w:p w14:paraId="33F3907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91</w:t>
            </w:r>
          </w:p>
        </w:tc>
        <w:tc>
          <w:tcPr>
            <w:tcW w:w="1327" w:type="dxa"/>
            <w:vAlign w:val="center"/>
          </w:tcPr>
          <w:p w14:paraId="21FA25B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797" w:type="dxa"/>
            <w:vAlign w:val="center"/>
          </w:tcPr>
          <w:p w14:paraId="1486647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102" w:type="dxa"/>
            <w:vAlign w:val="center"/>
          </w:tcPr>
          <w:p w14:paraId="02C98B9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080" w:type="dxa"/>
            <w:vAlign w:val="center"/>
          </w:tcPr>
          <w:p w14:paraId="08FCEF9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070" w:type="dxa"/>
            <w:vAlign w:val="center"/>
          </w:tcPr>
          <w:p w14:paraId="6A7FE4C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0" w:type="auto"/>
            <w:vAlign w:val="center"/>
          </w:tcPr>
          <w:p w14:paraId="4779436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0" w:type="auto"/>
            <w:vAlign w:val="center"/>
          </w:tcPr>
          <w:p w14:paraId="121AFCF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88" w:type="dxa"/>
            <w:vAlign w:val="center"/>
          </w:tcPr>
          <w:p w14:paraId="30684F7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FF7F22" w:rsidRPr="00DE6C92" w14:paraId="17245BD7" w14:textId="77777777" w:rsidTr="00FF7F22">
        <w:trPr>
          <w:jc w:val="center"/>
        </w:trPr>
        <w:tc>
          <w:tcPr>
            <w:tcW w:w="1266" w:type="dxa"/>
            <w:vAlign w:val="center"/>
          </w:tcPr>
          <w:p w14:paraId="61C2430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0" w:type="auto"/>
            <w:vAlign w:val="center"/>
          </w:tcPr>
          <w:p w14:paraId="7493898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95</w:t>
            </w:r>
          </w:p>
        </w:tc>
        <w:tc>
          <w:tcPr>
            <w:tcW w:w="1327" w:type="dxa"/>
            <w:vAlign w:val="center"/>
          </w:tcPr>
          <w:p w14:paraId="5B104CF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797" w:type="dxa"/>
            <w:vAlign w:val="center"/>
          </w:tcPr>
          <w:p w14:paraId="1B65BE3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102" w:type="dxa"/>
            <w:vAlign w:val="center"/>
          </w:tcPr>
          <w:p w14:paraId="293EB14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080" w:type="dxa"/>
            <w:vAlign w:val="center"/>
          </w:tcPr>
          <w:p w14:paraId="6522AE5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070" w:type="dxa"/>
            <w:vAlign w:val="center"/>
          </w:tcPr>
          <w:p w14:paraId="7E87A52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0" w:type="auto"/>
            <w:vAlign w:val="center"/>
          </w:tcPr>
          <w:p w14:paraId="34D8EAE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0" w:type="auto"/>
            <w:vAlign w:val="center"/>
          </w:tcPr>
          <w:p w14:paraId="00B81F8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88" w:type="dxa"/>
            <w:vAlign w:val="center"/>
          </w:tcPr>
          <w:p w14:paraId="329EF4D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FF7F22" w:rsidRPr="00DE6C92" w14:paraId="5AEC9C90" w14:textId="77777777" w:rsidTr="00FF7F22">
        <w:trPr>
          <w:jc w:val="center"/>
        </w:trPr>
        <w:tc>
          <w:tcPr>
            <w:tcW w:w="1266" w:type="dxa"/>
            <w:vAlign w:val="center"/>
          </w:tcPr>
          <w:p w14:paraId="68E403C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0" w:type="auto"/>
            <w:vAlign w:val="center"/>
          </w:tcPr>
          <w:p w14:paraId="0E7117F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92</w:t>
            </w:r>
          </w:p>
        </w:tc>
        <w:tc>
          <w:tcPr>
            <w:tcW w:w="1327" w:type="dxa"/>
            <w:vAlign w:val="center"/>
          </w:tcPr>
          <w:p w14:paraId="23B0F88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797" w:type="dxa"/>
            <w:vAlign w:val="center"/>
          </w:tcPr>
          <w:p w14:paraId="573A594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102" w:type="dxa"/>
            <w:vAlign w:val="center"/>
          </w:tcPr>
          <w:p w14:paraId="748018F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080" w:type="dxa"/>
            <w:vAlign w:val="center"/>
          </w:tcPr>
          <w:p w14:paraId="714B891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070" w:type="dxa"/>
            <w:vAlign w:val="center"/>
          </w:tcPr>
          <w:p w14:paraId="79D6EF7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0" w:type="auto"/>
            <w:vAlign w:val="center"/>
          </w:tcPr>
          <w:p w14:paraId="45ADF71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0" w:type="auto"/>
            <w:vAlign w:val="center"/>
          </w:tcPr>
          <w:p w14:paraId="3DEDB44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88" w:type="dxa"/>
            <w:vAlign w:val="center"/>
          </w:tcPr>
          <w:p w14:paraId="6329F0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FF7F22" w:rsidRPr="00DE6C92" w14:paraId="22C36A1C" w14:textId="77777777" w:rsidTr="00FF7F22">
        <w:trPr>
          <w:jc w:val="center"/>
        </w:trPr>
        <w:tc>
          <w:tcPr>
            <w:tcW w:w="1266" w:type="dxa"/>
            <w:vAlign w:val="center"/>
          </w:tcPr>
          <w:p w14:paraId="423F23F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0" w:type="auto"/>
            <w:vAlign w:val="center"/>
          </w:tcPr>
          <w:p w14:paraId="0B53AAE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87</w:t>
            </w:r>
          </w:p>
        </w:tc>
        <w:tc>
          <w:tcPr>
            <w:tcW w:w="1327" w:type="dxa"/>
            <w:vAlign w:val="center"/>
          </w:tcPr>
          <w:p w14:paraId="23D0102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797" w:type="dxa"/>
            <w:vAlign w:val="center"/>
          </w:tcPr>
          <w:p w14:paraId="000940E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102" w:type="dxa"/>
            <w:vAlign w:val="center"/>
          </w:tcPr>
          <w:p w14:paraId="7E0C8ED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080" w:type="dxa"/>
            <w:vAlign w:val="center"/>
          </w:tcPr>
          <w:p w14:paraId="42D20BD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070" w:type="dxa"/>
            <w:vAlign w:val="center"/>
          </w:tcPr>
          <w:p w14:paraId="0F1DA80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0" w:type="auto"/>
            <w:vAlign w:val="center"/>
          </w:tcPr>
          <w:p w14:paraId="7FC2E0D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0" w:type="auto"/>
            <w:vAlign w:val="center"/>
          </w:tcPr>
          <w:p w14:paraId="7239687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88" w:type="dxa"/>
            <w:vAlign w:val="center"/>
          </w:tcPr>
          <w:p w14:paraId="1F69392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14:paraId="3DCA8A3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1E24415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93.</w:t>
      </w:r>
      <w:r w:rsidRPr="00DE6C92">
        <w:rPr>
          <w:rFonts w:ascii="Georgia" w:hAnsi="Georgia"/>
          <w:sz w:val="22"/>
          <w:szCs w:val="22"/>
        </w:rPr>
        <w:tab/>
        <w:t>How important is religion in your life – very important, somewhat important, not too important, or not at all important?</w:t>
      </w:r>
    </w:p>
    <w:p w14:paraId="6FEC2BC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710"/>
        <w:gridCol w:w="909"/>
        <w:gridCol w:w="1406"/>
        <w:gridCol w:w="776"/>
        <w:gridCol w:w="1015"/>
        <w:gridCol w:w="932"/>
        <w:gridCol w:w="893"/>
        <w:gridCol w:w="1138"/>
      </w:tblGrid>
      <w:tr w:rsidR="004D6E25" w:rsidRPr="00DE6C92" w14:paraId="1A6AABFE" w14:textId="77777777" w:rsidTr="007E2376">
        <w:trPr>
          <w:jc w:val="center"/>
        </w:trPr>
        <w:tc>
          <w:tcPr>
            <w:tcW w:w="1590" w:type="dxa"/>
            <w:vMerge w:val="restart"/>
            <w:shd w:val="clear" w:color="auto" w:fill="BFBFBF"/>
          </w:tcPr>
          <w:p w14:paraId="52595F51"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791" w:type="dxa"/>
            <w:gridSpan w:val="3"/>
            <w:shd w:val="clear" w:color="auto" w:fill="BFBFBF"/>
            <w:vAlign w:val="bottom"/>
          </w:tcPr>
          <w:p w14:paraId="49AA8C67"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IMPORTANT</w:t>
            </w:r>
          </w:p>
        </w:tc>
        <w:tc>
          <w:tcPr>
            <w:tcW w:w="2768" w:type="dxa"/>
            <w:gridSpan w:val="3"/>
            <w:shd w:val="clear" w:color="auto" w:fill="BFBFBF"/>
            <w:vAlign w:val="bottom"/>
          </w:tcPr>
          <w:p w14:paraId="2ED92D6D"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IMPORTANT</w:t>
            </w:r>
          </w:p>
        </w:tc>
        <w:tc>
          <w:tcPr>
            <w:tcW w:w="896" w:type="dxa"/>
            <w:vMerge w:val="restart"/>
            <w:shd w:val="clear" w:color="auto" w:fill="BFBFBF"/>
            <w:vAlign w:val="bottom"/>
          </w:tcPr>
          <w:p w14:paraId="5CB0788D"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24" w:type="dxa"/>
            <w:vMerge w:val="restart"/>
            <w:shd w:val="clear" w:color="auto" w:fill="BFBFBF"/>
            <w:vAlign w:val="bottom"/>
          </w:tcPr>
          <w:p w14:paraId="790D9DC6"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14:paraId="634F63B9" w14:textId="77777777" w:rsidTr="007E2376">
        <w:trPr>
          <w:jc w:val="center"/>
        </w:trPr>
        <w:tc>
          <w:tcPr>
            <w:tcW w:w="1590" w:type="dxa"/>
            <w:vMerge/>
            <w:shd w:val="clear" w:color="auto" w:fill="BFBFBF"/>
          </w:tcPr>
          <w:p w14:paraId="0954FAE1"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678" w:type="dxa"/>
            <w:shd w:val="clear" w:color="auto" w:fill="BFBFBF"/>
            <w:vAlign w:val="bottom"/>
          </w:tcPr>
          <w:p w14:paraId="1C2947C8"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919" w:type="dxa"/>
            <w:shd w:val="clear" w:color="auto" w:fill="BFBFBF"/>
            <w:vAlign w:val="bottom"/>
          </w:tcPr>
          <w:p w14:paraId="76B3866A"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w:t>
            </w:r>
          </w:p>
        </w:tc>
        <w:tc>
          <w:tcPr>
            <w:tcW w:w="1194" w:type="dxa"/>
            <w:shd w:val="clear" w:color="auto" w:fill="BFBFBF"/>
            <w:vAlign w:val="bottom"/>
          </w:tcPr>
          <w:p w14:paraId="60388AA4"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w:t>
            </w:r>
          </w:p>
        </w:tc>
        <w:tc>
          <w:tcPr>
            <w:tcW w:w="780" w:type="dxa"/>
            <w:shd w:val="clear" w:color="auto" w:fill="BFBFBF"/>
            <w:vAlign w:val="bottom"/>
          </w:tcPr>
          <w:p w14:paraId="742B9269"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038" w:type="dxa"/>
            <w:shd w:val="clear" w:color="auto" w:fill="BFBFBF"/>
            <w:vAlign w:val="bottom"/>
          </w:tcPr>
          <w:p w14:paraId="469CC85F"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too</w:t>
            </w:r>
          </w:p>
        </w:tc>
        <w:tc>
          <w:tcPr>
            <w:tcW w:w="950" w:type="dxa"/>
            <w:shd w:val="clear" w:color="auto" w:fill="BFBFBF"/>
            <w:vAlign w:val="bottom"/>
          </w:tcPr>
          <w:p w14:paraId="07BFB2AA"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at all</w:t>
            </w:r>
          </w:p>
        </w:tc>
        <w:tc>
          <w:tcPr>
            <w:tcW w:w="896" w:type="dxa"/>
            <w:vMerge/>
            <w:shd w:val="clear" w:color="auto" w:fill="BFBFBF"/>
            <w:vAlign w:val="bottom"/>
          </w:tcPr>
          <w:p w14:paraId="6035E88A"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024" w:type="dxa"/>
            <w:vMerge/>
            <w:shd w:val="clear" w:color="auto" w:fill="BFBFBF"/>
            <w:vAlign w:val="bottom"/>
          </w:tcPr>
          <w:p w14:paraId="0F26EC99"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14:paraId="0DFFECCA" w14:textId="77777777" w:rsidTr="007E2376">
        <w:trPr>
          <w:jc w:val="center"/>
        </w:trPr>
        <w:tc>
          <w:tcPr>
            <w:tcW w:w="1590" w:type="dxa"/>
          </w:tcPr>
          <w:p w14:paraId="77B1AE9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678" w:type="dxa"/>
          </w:tcPr>
          <w:p w14:paraId="768480E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85</w:t>
            </w:r>
          </w:p>
        </w:tc>
        <w:tc>
          <w:tcPr>
            <w:tcW w:w="919" w:type="dxa"/>
          </w:tcPr>
          <w:p w14:paraId="5452A7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61</w:t>
            </w:r>
          </w:p>
        </w:tc>
        <w:tc>
          <w:tcPr>
            <w:tcW w:w="1194" w:type="dxa"/>
          </w:tcPr>
          <w:p w14:paraId="01E0F09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780" w:type="dxa"/>
          </w:tcPr>
          <w:p w14:paraId="2D7B163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038" w:type="dxa"/>
          </w:tcPr>
          <w:p w14:paraId="661026C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950" w:type="dxa"/>
          </w:tcPr>
          <w:p w14:paraId="14ABA4B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96" w:type="dxa"/>
          </w:tcPr>
          <w:p w14:paraId="17DBAC5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24" w:type="dxa"/>
          </w:tcPr>
          <w:p w14:paraId="616F82F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24CDA59F" w14:textId="77777777" w:rsidTr="007E2376">
        <w:trPr>
          <w:jc w:val="center"/>
        </w:trPr>
        <w:tc>
          <w:tcPr>
            <w:tcW w:w="1590" w:type="dxa"/>
          </w:tcPr>
          <w:p w14:paraId="2E2BB78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678" w:type="dxa"/>
          </w:tcPr>
          <w:p w14:paraId="5E2DA8F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79</w:t>
            </w:r>
          </w:p>
        </w:tc>
        <w:tc>
          <w:tcPr>
            <w:tcW w:w="919" w:type="dxa"/>
          </w:tcPr>
          <w:p w14:paraId="18B6DDA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194" w:type="dxa"/>
          </w:tcPr>
          <w:p w14:paraId="3A62EB3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780" w:type="dxa"/>
          </w:tcPr>
          <w:p w14:paraId="7FE5C39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038" w:type="dxa"/>
          </w:tcPr>
          <w:p w14:paraId="2C8D5D4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50" w:type="dxa"/>
          </w:tcPr>
          <w:p w14:paraId="4641777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896" w:type="dxa"/>
          </w:tcPr>
          <w:p w14:paraId="588FF86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24" w:type="dxa"/>
          </w:tcPr>
          <w:p w14:paraId="263A474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1D1348EE" w14:textId="77777777" w:rsidTr="007E2376">
        <w:trPr>
          <w:jc w:val="center"/>
        </w:trPr>
        <w:tc>
          <w:tcPr>
            <w:tcW w:w="1590" w:type="dxa"/>
          </w:tcPr>
          <w:p w14:paraId="0057800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678" w:type="dxa"/>
          </w:tcPr>
          <w:p w14:paraId="37D7806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90</w:t>
            </w:r>
          </w:p>
        </w:tc>
        <w:tc>
          <w:tcPr>
            <w:tcW w:w="919" w:type="dxa"/>
          </w:tcPr>
          <w:p w14:paraId="6165026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70</w:t>
            </w:r>
          </w:p>
        </w:tc>
        <w:tc>
          <w:tcPr>
            <w:tcW w:w="1194" w:type="dxa"/>
          </w:tcPr>
          <w:p w14:paraId="7B19E04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780" w:type="dxa"/>
          </w:tcPr>
          <w:p w14:paraId="2ABD690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038" w:type="dxa"/>
          </w:tcPr>
          <w:p w14:paraId="3F73AAD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50" w:type="dxa"/>
          </w:tcPr>
          <w:p w14:paraId="536D6D1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896" w:type="dxa"/>
          </w:tcPr>
          <w:p w14:paraId="27FE0E2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24" w:type="dxa"/>
          </w:tcPr>
          <w:p w14:paraId="5871B40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1F9511CD" w14:textId="77777777" w:rsidTr="007E2376">
        <w:trPr>
          <w:jc w:val="center"/>
        </w:trPr>
        <w:tc>
          <w:tcPr>
            <w:tcW w:w="1590" w:type="dxa"/>
          </w:tcPr>
          <w:p w14:paraId="07E19FA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678" w:type="dxa"/>
          </w:tcPr>
          <w:p w14:paraId="75B60D7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89</w:t>
            </w:r>
          </w:p>
        </w:tc>
        <w:tc>
          <w:tcPr>
            <w:tcW w:w="919" w:type="dxa"/>
          </w:tcPr>
          <w:p w14:paraId="6430C6C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65</w:t>
            </w:r>
          </w:p>
        </w:tc>
        <w:tc>
          <w:tcPr>
            <w:tcW w:w="1194" w:type="dxa"/>
          </w:tcPr>
          <w:p w14:paraId="3E47CED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780" w:type="dxa"/>
          </w:tcPr>
          <w:p w14:paraId="63D6C73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038" w:type="dxa"/>
          </w:tcPr>
          <w:p w14:paraId="41A4D91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50" w:type="dxa"/>
          </w:tcPr>
          <w:p w14:paraId="6C2991A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896" w:type="dxa"/>
          </w:tcPr>
          <w:p w14:paraId="11C5EAB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24" w:type="dxa"/>
          </w:tcPr>
          <w:p w14:paraId="70CA65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FBA9024" w14:textId="77777777" w:rsidTr="007E2376">
        <w:trPr>
          <w:jc w:val="center"/>
        </w:trPr>
        <w:tc>
          <w:tcPr>
            <w:tcW w:w="1590" w:type="dxa"/>
          </w:tcPr>
          <w:p w14:paraId="34D8B5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678" w:type="dxa"/>
          </w:tcPr>
          <w:p w14:paraId="78B4C2C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93</w:t>
            </w:r>
          </w:p>
        </w:tc>
        <w:tc>
          <w:tcPr>
            <w:tcW w:w="919" w:type="dxa"/>
          </w:tcPr>
          <w:p w14:paraId="49A2391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76</w:t>
            </w:r>
          </w:p>
        </w:tc>
        <w:tc>
          <w:tcPr>
            <w:tcW w:w="1194" w:type="dxa"/>
          </w:tcPr>
          <w:p w14:paraId="6F761D7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780" w:type="dxa"/>
          </w:tcPr>
          <w:p w14:paraId="2155822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038" w:type="dxa"/>
          </w:tcPr>
          <w:p w14:paraId="686FBC4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50" w:type="dxa"/>
          </w:tcPr>
          <w:p w14:paraId="2197F2E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896" w:type="dxa"/>
          </w:tcPr>
          <w:p w14:paraId="5D4D3C7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24" w:type="dxa"/>
          </w:tcPr>
          <w:p w14:paraId="77165B5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2D69604" w14:textId="77777777" w:rsidTr="007E2376">
        <w:trPr>
          <w:jc w:val="center"/>
        </w:trPr>
        <w:tc>
          <w:tcPr>
            <w:tcW w:w="1590" w:type="dxa"/>
          </w:tcPr>
          <w:p w14:paraId="23387AD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678" w:type="dxa"/>
          </w:tcPr>
          <w:p w14:paraId="48CD41B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92</w:t>
            </w:r>
          </w:p>
        </w:tc>
        <w:tc>
          <w:tcPr>
            <w:tcW w:w="919" w:type="dxa"/>
          </w:tcPr>
          <w:p w14:paraId="055E67B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73</w:t>
            </w:r>
          </w:p>
        </w:tc>
        <w:tc>
          <w:tcPr>
            <w:tcW w:w="1194" w:type="dxa"/>
          </w:tcPr>
          <w:p w14:paraId="11BCA7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780" w:type="dxa"/>
          </w:tcPr>
          <w:p w14:paraId="0D8012A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038" w:type="dxa"/>
          </w:tcPr>
          <w:p w14:paraId="0558CDA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50" w:type="dxa"/>
          </w:tcPr>
          <w:p w14:paraId="3AD5C3C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896" w:type="dxa"/>
          </w:tcPr>
          <w:p w14:paraId="35C5644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24" w:type="dxa"/>
          </w:tcPr>
          <w:p w14:paraId="70A55C6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1F04E64D" w14:textId="77777777" w:rsidTr="007E2376">
        <w:trPr>
          <w:jc w:val="center"/>
        </w:trPr>
        <w:tc>
          <w:tcPr>
            <w:tcW w:w="1590" w:type="dxa"/>
          </w:tcPr>
          <w:p w14:paraId="4D45CCB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678" w:type="dxa"/>
          </w:tcPr>
          <w:p w14:paraId="09CBDB0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85</w:t>
            </w:r>
          </w:p>
        </w:tc>
        <w:tc>
          <w:tcPr>
            <w:tcW w:w="919" w:type="dxa"/>
          </w:tcPr>
          <w:p w14:paraId="6C9E851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194" w:type="dxa"/>
          </w:tcPr>
          <w:p w14:paraId="1865A71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780" w:type="dxa"/>
          </w:tcPr>
          <w:p w14:paraId="0EC8EDD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038" w:type="dxa"/>
          </w:tcPr>
          <w:p w14:paraId="4D59E11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950" w:type="dxa"/>
          </w:tcPr>
          <w:p w14:paraId="0C1D3D3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96" w:type="dxa"/>
          </w:tcPr>
          <w:p w14:paraId="58C17B1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24" w:type="dxa"/>
          </w:tcPr>
          <w:p w14:paraId="119BBF4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14:paraId="1A03C89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1E33915E" w14:textId="77777777" w:rsidR="00385FF7"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14:paraId="3B5C7952" w14:textId="77777777" w:rsidR="00385FF7" w:rsidRDefault="00385FF7">
      <w:pPr>
        <w:rPr>
          <w:rFonts w:ascii="Georgia" w:hAnsi="Georgia"/>
          <w:sz w:val="22"/>
          <w:szCs w:val="22"/>
        </w:rPr>
      </w:pPr>
      <w:r>
        <w:rPr>
          <w:rFonts w:ascii="Georgia" w:hAnsi="Georgia"/>
          <w:sz w:val="22"/>
          <w:szCs w:val="22"/>
        </w:rPr>
        <w:br w:type="page"/>
      </w:r>
    </w:p>
    <w:p w14:paraId="65A7252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94.</w:t>
      </w:r>
      <w:r w:rsidRPr="00DE6C92">
        <w:rPr>
          <w:rFonts w:ascii="Georgia" w:hAnsi="Georgia"/>
          <w:sz w:val="22"/>
          <w:szCs w:val="22"/>
        </w:rPr>
        <w:tab/>
        <w:t>What is the last grade or class that you completed in school?</w:t>
      </w:r>
    </w:p>
    <w:p w14:paraId="5848B49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0"/>
        <w:gridCol w:w="801"/>
        <w:gridCol w:w="948"/>
        <w:gridCol w:w="1101"/>
        <w:gridCol w:w="970"/>
        <w:gridCol w:w="1158"/>
        <w:gridCol w:w="1158"/>
        <w:gridCol w:w="1434"/>
      </w:tblGrid>
      <w:tr w:rsidR="00FF7F22" w:rsidRPr="00DE6C92" w14:paraId="6EB9080D" w14:textId="77777777" w:rsidTr="00FF7F22">
        <w:trPr>
          <w:trHeight w:val="800"/>
          <w:jc w:val="center"/>
        </w:trPr>
        <w:tc>
          <w:tcPr>
            <w:tcW w:w="2809" w:type="dxa"/>
            <w:shd w:val="clear" w:color="auto" w:fill="C0C0C0"/>
            <w:vAlign w:val="bottom"/>
          </w:tcPr>
          <w:p w14:paraId="7843D406" w14:textId="77777777"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0" w:type="auto"/>
            <w:shd w:val="clear" w:color="auto" w:fill="C0C0C0"/>
            <w:vAlign w:val="bottom"/>
          </w:tcPr>
          <w:p w14:paraId="5D29D09B" w14:textId="77777777"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Total</w:t>
            </w:r>
          </w:p>
        </w:tc>
        <w:tc>
          <w:tcPr>
            <w:tcW w:w="0" w:type="auto"/>
            <w:shd w:val="clear" w:color="auto" w:fill="C0C0C0"/>
            <w:vAlign w:val="bottom"/>
          </w:tcPr>
          <w:p w14:paraId="2834AFD7" w14:textId="77777777"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Native born</w:t>
            </w:r>
          </w:p>
        </w:tc>
        <w:tc>
          <w:tcPr>
            <w:tcW w:w="0" w:type="auto"/>
            <w:shd w:val="clear" w:color="auto" w:fill="C0C0C0"/>
            <w:vAlign w:val="bottom"/>
          </w:tcPr>
          <w:p w14:paraId="084A834E" w14:textId="77777777"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Foreign born</w:t>
            </w:r>
          </w:p>
        </w:tc>
        <w:tc>
          <w:tcPr>
            <w:tcW w:w="0" w:type="auto"/>
            <w:shd w:val="clear" w:color="auto" w:fill="C0C0C0"/>
            <w:vAlign w:val="bottom"/>
          </w:tcPr>
          <w:p w14:paraId="2D9C03A8" w14:textId="77777777"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 U.S. citizen</w:t>
            </w:r>
          </w:p>
        </w:tc>
        <w:tc>
          <w:tcPr>
            <w:tcW w:w="0" w:type="auto"/>
            <w:shd w:val="clear" w:color="auto" w:fill="C0C0C0"/>
            <w:vAlign w:val="bottom"/>
          </w:tcPr>
          <w:p w14:paraId="5544FFF9" w14:textId="77777777"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 legal resident</w:t>
            </w:r>
          </w:p>
        </w:tc>
        <w:tc>
          <w:tcPr>
            <w:tcW w:w="0" w:type="auto"/>
            <w:shd w:val="clear" w:color="auto" w:fill="C0C0C0"/>
            <w:vAlign w:val="bottom"/>
          </w:tcPr>
          <w:p w14:paraId="531CD949" w14:textId="77777777"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 not citizen &amp; not legal resident</w:t>
            </w:r>
          </w:p>
        </w:tc>
        <w:tc>
          <w:tcPr>
            <w:tcW w:w="0" w:type="auto"/>
            <w:shd w:val="clear" w:color="auto" w:fill="C0C0C0"/>
            <w:vAlign w:val="bottom"/>
          </w:tcPr>
          <w:p w14:paraId="14C89998" w14:textId="77777777"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Registered voter</w:t>
            </w:r>
          </w:p>
        </w:tc>
      </w:tr>
      <w:tr w:rsidR="00FF7F22" w:rsidRPr="00DE6C92" w14:paraId="6A5F362C" w14:textId="77777777" w:rsidTr="00FF7F22">
        <w:trPr>
          <w:jc w:val="center"/>
        </w:trPr>
        <w:tc>
          <w:tcPr>
            <w:tcW w:w="2809" w:type="dxa"/>
            <w:vAlign w:val="center"/>
          </w:tcPr>
          <w:p w14:paraId="4B76BE87" w14:textId="77777777"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Cs/>
                <w:sz w:val="22"/>
                <w:szCs w:val="22"/>
              </w:rPr>
            </w:pPr>
            <w:r w:rsidRPr="00DE6C92">
              <w:rPr>
                <w:rFonts w:ascii="Georgia" w:hAnsi="Georgia"/>
                <w:bCs/>
                <w:sz w:val="22"/>
                <w:szCs w:val="22"/>
              </w:rPr>
              <w:t>Less than High School (NET)</w:t>
            </w:r>
          </w:p>
        </w:tc>
        <w:tc>
          <w:tcPr>
            <w:tcW w:w="0" w:type="auto"/>
          </w:tcPr>
          <w:p w14:paraId="257818C9"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34</w:t>
            </w:r>
          </w:p>
        </w:tc>
        <w:tc>
          <w:tcPr>
            <w:tcW w:w="0" w:type="auto"/>
          </w:tcPr>
          <w:p w14:paraId="0B5BA566"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14</w:t>
            </w:r>
          </w:p>
        </w:tc>
        <w:tc>
          <w:tcPr>
            <w:tcW w:w="0" w:type="auto"/>
          </w:tcPr>
          <w:p w14:paraId="55E4ED61"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51</w:t>
            </w:r>
          </w:p>
        </w:tc>
        <w:tc>
          <w:tcPr>
            <w:tcW w:w="0" w:type="auto"/>
          </w:tcPr>
          <w:p w14:paraId="4A738C56"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35</w:t>
            </w:r>
          </w:p>
        </w:tc>
        <w:tc>
          <w:tcPr>
            <w:tcW w:w="0" w:type="auto"/>
          </w:tcPr>
          <w:p w14:paraId="4DDBA0E0"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64</w:t>
            </w:r>
          </w:p>
        </w:tc>
        <w:tc>
          <w:tcPr>
            <w:tcW w:w="0" w:type="auto"/>
          </w:tcPr>
          <w:p w14:paraId="7DB77ED9"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63</w:t>
            </w:r>
          </w:p>
        </w:tc>
        <w:tc>
          <w:tcPr>
            <w:tcW w:w="0" w:type="auto"/>
          </w:tcPr>
          <w:p w14:paraId="038A43FF"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20</w:t>
            </w:r>
          </w:p>
        </w:tc>
      </w:tr>
      <w:tr w:rsidR="00FF7F22" w:rsidRPr="00DE6C92" w14:paraId="6BA867CF" w14:textId="77777777" w:rsidTr="00FF7F22">
        <w:trPr>
          <w:jc w:val="center"/>
        </w:trPr>
        <w:tc>
          <w:tcPr>
            <w:tcW w:w="2809" w:type="dxa"/>
            <w:vAlign w:val="center"/>
          </w:tcPr>
          <w:p w14:paraId="61AE1A16" w14:textId="77777777"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Cs/>
                <w:sz w:val="22"/>
                <w:szCs w:val="22"/>
              </w:rPr>
            </w:pPr>
            <w:r w:rsidRPr="00DE6C92">
              <w:rPr>
                <w:rFonts w:ascii="Georgia" w:hAnsi="Georgia"/>
                <w:bCs/>
                <w:sz w:val="22"/>
                <w:szCs w:val="22"/>
              </w:rPr>
              <w:tab/>
              <w:t>None, or grade 1-8</w:t>
            </w:r>
          </w:p>
        </w:tc>
        <w:tc>
          <w:tcPr>
            <w:tcW w:w="0" w:type="auto"/>
          </w:tcPr>
          <w:p w14:paraId="6F2BB19B"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20</w:t>
            </w:r>
          </w:p>
        </w:tc>
        <w:tc>
          <w:tcPr>
            <w:tcW w:w="0" w:type="auto"/>
          </w:tcPr>
          <w:p w14:paraId="7A496B8F"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5</w:t>
            </w:r>
          </w:p>
        </w:tc>
        <w:tc>
          <w:tcPr>
            <w:tcW w:w="0" w:type="auto"/>
          </w:tcPr>
          <w:p w14:paraId="6DB04EA6"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33</w:t>
            </w:r>
          </w:p>
        </w:tc>
        <w:tc>
          <w:tcPr>
            <w:tcW w:w="0" w:type="auto"/>
          </w:tcPr>
          <w:p w14:paraId="1FC62055"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23</w:t>
            </w:r>
          </w:p>
        </w:tc>
        <w:tc>
          <w:tcPr>
            <w:tcW w:w="0" w:type="auto"/>
          </w:tcPr>
          <w:p w14:paraId="0ED31142"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41</w:t>
            </w:r>
          </w:p>
        </w:tc>
        <w:tc>
          <w:tcPr>
            <w:tcW w:w="0" w:type="auto"/>
          </w:tcPr>
          <w:p w14:paraId="5249C32D"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42</w:t>
            </w:r>
          </w:p>
        </w:tc>
        <w:tc>
          <w:tcPr>
            <w:tcW w:w="0" w:type="auto"/>
          </w:tcPr>
          <w:p w14:paraId="72D18A02"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11</w:t>
            </w:r>
          </w:p>
        </w:tc>
      </w:tr>
      <w:tr w:rsidR="00FF7F22" w:rsidRPr="00DE6C92" w14:paraId="32729AA6" w14:textId="77777777" w:rsidTr="00FF7F22">
        <w:trPr>
          <w:jc w:val="center"/>
        </w:trPr>
        <w:tc>
          <w:tcPr>
            <w:tcW w:w="2809" w:type="dxa"/>
            <w:vAlign w:val="center"/>
          </w:tcPr>
          <w:p w14:paraId="36A35E6B" w14:textId="77777777"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DE6C92">
              <w:rPr>
                <w:rFonts w:ascii="Georgia" w:hAnsi="Georgia"/>
                <w:bCs/>
                <w:sz w:val="22"/>
                <w:szCs w:val="22"/>
              </w:rPr>
              <w:tab/>
              <w:t>High school incomplete (grades 9-11)</w:t>
            </w:r>
          </w:p>
        </w:tc>
        <w:tc>
          <w:tcPr>
            <w:tcW w:w="0" w:type="auto"/>
          </w:tcPr>
          <w:p w14:paraId="346A1034"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14</w:t>
            </w:r>
          </w:p>
        </w:tc>
        <w:tc>
          <w:tcPr>
            <w:tcW w:w="0" w:type="auto"/>
          </w:tcPr>
          <w:p w14:paraId="63FC72DB"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9</w:t>
            </w:r>
          </w:p>
        </w:tc>
        <w:tc>
          <w:tcPr>
            <w:tcW w:w="0" w:type="auto"/>
          </w:tcPr>
          <w:p w14:paraId="66CF1ED6"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18</w:t>
            </w:r>
          </w:p>
        </w:tc>
        <w:tc>
          <w:tcPr>
            <w:tcW w:w="0" w:type="auto"/>
          </w:tcPr>
          <w:p w14:paraId="32DEEB6F"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12</w:t>
            </w:r>
          </w:p>
        </w:tc>
        <w:tc>
          <w:tcPr>
            <w:tcW w:w="0" w:type="auto"/>
          </w:tcPr>
          <w:p w14:paraId="2CFAC62F"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22</w:t>
            </w:r>
          </w:p>
        </w:tc>
        <w:tc>
          <w:tcPr>
            <w:tcW w:w="0" w:type="auto"/>
          </w:tcPr>
          <w:p w14:paraId="2B91D024"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20</w:t>
            </w:r>
          </w:p>
        </w:tc>
        <w:tc>
          <w:tcPr>
            <w:tcW w:w="0" w:type="auto"/>
          </w:tcPr>
          <w:p w14:paraId="13EAD178"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9</w:t>
            </w:r>
          </w:p>
        </w:tc>
      </w:tr>
      <w:tr w:rsidR="00FF7F22" w:rsidRPr="00DE6C92" w14:paraId="6DDE8CBD" w14:textId="77777777" w:rsidTr="00FF7F22">
        <w:trPr>
          <w:jc w:val="center"/>
        </w:trPr>
        <w:tc>
          <w:tcPr>
            <w:tcW w:w="2809" w:type="dxa"/>
            <w:vAlign w:val="center"/>
          </w:tcPr>
          <w:p w14:paraId="71A392AA" w14:textId="77777777"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DE6C92">
              <w:rPr>
                <w:rFonts w:ascii="Georgia" w:hAnsi="Georgia"/>
                <w:bCs/>
                <w:sz w:val="22"/>
                <w:szCs w:val="22"/>
              </w:rPr>
              <w:t>High School Graduate (NET)</w:t>
            </w:r>
          </w:p>
        </w:tc>
        <w:tc>
          <w:tcPr>
            <w:tcW w:w="0" w:type="auto"/>
          </w:tcPr>
          <w:p w14:paraId="2B3E8516"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29</w:t>
            </w:r>
          </w:p>
        </w:tc>
        <w:tc>
          <w:tcPr>
            <w:tcW w:w="0" w:type="auto"/>
          </w:tcPr>
          <w:p w14:paraId="18846440"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34</w:t>
            </w:r>
          </w:p>
        </w:tc>
        <w:tc>
          <w:tcPr>
            <w:tcW w:w="0" w:type="auto"/>
          </w:tcPr>
          <w:p w14:paraId="2A06BB20"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26</w:t>
            </w:r>
          </w:p>
        </w:tc>
        <w:tc>
          <w:tcPr>
            <w:tcW w:w="0" w:type="auto"/>
          </w:tcPr>
          <w:p w14:paraId="5F45863A"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30</w:t>
            </w:r>
          </w:p>
        </w:tc>
        <w:tc>
          <w:tcPr>
            <w:tcW w:w="0" w:type="auto"/>
          </w:tcPr>
          <w:p w14:paraId="093B437A"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21</w:t>
            </w:r>
          </w:p>
        </w:tc>
        <w:tc>
          <w:tcPr>
            <w:tcW w:w="0" w:type="auto"/>
          </w:tcPr>
          <w:p w14:paraId="41986215"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26</w:t>
            </w:r>
          </w:p>
        </w:tc>
        <w:tc>
          <w:tcPr>
            <w:tcW w:w="0" w:type="auto"/>
          </w:tcPr>
          <w:p w14:paraId="0DF79367"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28</w:t>
            </w:r>
          </w:p>
        </w:tc>
      </w:tr>
      <w:tr w:rsidR="00FF7F22" w:rsidRPr="00DE6C92" w14:paraId="1DDEFB8F" w14:textId="77777777" w:rsidTr="00FF7F22">
        <w:trPr>
          <w:jc w:val="center"/>
        </w:trPr>
        <w:tc>
          <w:tcPr>
            <w:tcW w:w="2809" w:type="dxa"/>
            <w:vAlign w:val="center"/>
          </w:tcPr>
          <w:p w14:paraId="0DCA22F4" w14:textId="77777777"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DE6C92">
              <w:rPr>
                <w:rFonts w:ascii="Georgia" w:hAnsi="Georgia"/>
                <w:bCs/>
                <w:sz w:val="22"/>
                <w:szCs w:val="22"/>
              </w:rPr>
              <w:tab/>
              <w:t>High School Graduate (grade 12 or GED certificate)</w:t>
            </w:r>
          </w:p>
        </w:tc>
        <w:tc>
          <w:tcPr>
            <w:tcW w:w="0" w:type="auto"/>
          </w:tcPr>
          <w:p w14:paraId="1EAB9A86"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27</w:t>
            </w:r>
          </w:p>
        </w:tc>
        <w:tc>
          <w:tcPr>
            <w:tcW w:w="0" w:type="auto"/>
          </w:tcPr>
          <w:p w14:paraId="3853BCC7"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30</w:t>
            </w:r>
          </w:p>
        </w:tc>
        <w:tc>
          <w:tcPr>
            <w:tcW w:w="0" w:type="auto"/>
          </w:tcPr>
          <w:p w14:paraId="7F7DFDAC"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24</w:t>
            </w:r>
          </w:p>
        </w:tc>
        <w:tc>
          <w:tcPr>
            <w:tcW w:w="0" w:type="auto"/>
          </w:tcPr>
          <w:p w14:paraId="1F79B875"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26</w:t>
            </w:r>
          </w:p>
        </w:tc>
        <w:tc>
          <w:tcPr>
            <w:tcW w:w="0" w:type="auto"/>
          </w:tcPr>
          <w:p w14:paraId="1BA6157B"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20</w:t>
            </w:r>
          </w:p>
        </w:tc>
        <w:tc>
          <w:tcPr>
            <w:tcW w:w="0" w:type="auto"/>
          </w:tcPr>
          <w:p w14:paraId="4D92D345"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26</w:t>
            </w:r>
          </w:p>
        </w:tc>
        <w:tc>
          <w:tcPr>
            <w:tcW w:w="0" w:type="auto"/>
          </w:tcPr>
          <w:p w14:paraId="14BFD1C4"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25</w:t>
            </w:r>
          </w:p>
        </w:tc>
      </w:tr>
      <w:tr w:rsidR="00FF7F22" w:rsidRPr="00DE6C92" w14:paraId="77DDDEB0" w14:textId="77777777" w:rsidTr="00FF7F22">
        <w:trPr>
          <w:jc w:val="center"/>
        </w:trPr>
        <w:tc>
          <w:tcPr>
            <w:tcW w:w="2809" w:type="dxa"/>
            <w:vAlign w:val="center"/>
          </w:tcPr>
          <w:p w14:paraId="0E656F00" w14:textId="77777777"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DE6C92">
              <w:rPr>
                <w:rFonts w:ascii="Georgia" w:hAnsi="Georgia"/>
                <w:bCs/>
                <w:sz w:val="22"/>
                <w:szCs w:val="22"/>
              </w:rPr>
              <w:tab/>
              <w:t>Technical, trade, or vocational school AFTER high school</w:t>
            </w:r>
          </w:p>
        </w:tc>
        <w:tc>
          <w:tcPr>
            <w:tcW w:w="0" w:type="auto"/>
          </w:tcPr>
          <w:p w14:paraId="64600281"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3</w:t>
            </w:r>
          </w:p>
        </w:tc>
        <w:tc>
          <w:tcPr>
            <w:tcW w:w="0" w:type="auto"/>
          </w:tcPr>
          <w:p w14:paraId="524CEED8"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3</w:t>
            </w:r>
          </w:p>
        </w:tc>
        <w:tc>
          <w:tcPr>
            <w:tcW w:w="0" w:type="auto"/>
          </w:tcPr>
          <w:p w14:paraId="6C73C875"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w:t>
            </w:r>
          </w:p>
        </w:tc>
        <w:tc>
          <w:tcPr>
            <w:tcW w:w="0" w:type="auto"/>
          </w:tcPr>
          <w:p w14:paraId="30DE113D"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4</w:t>
            </w:r>
          </w:p>
        </w:tc>
        <w:tc>
          <w:tcPr>
            <w:tcW w:w="0" w:type="auto"/>
          </w:tcPr>
          <w:p w14:paraId="524817D1"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w:t>
            </w:r>
          </w:p>
        </w:tc>
        <w:tc>
          <w:tcPr>
            <w:tcW w:w="0" w:type="auto"/>
          </w:tcPr>
          <w:p w14:paraId="32C691C8"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w:t>
            </w:r>
          </w:p>
        </w:tc>
        <w:tc>
          <w:tcPr>
            <w:tcW w:w="0" w:type="auto"/>
          </w:tcPr>
          <w:p w14:paraId="06D36BDE"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3</w:t>
            </w:r>
          </w:p>
        </w:tc>
      </w:tr>
      <w:tr w:rsidR="00FF7F22" w:rsidRPr="00DE6C92" w14:paraId="145877FC" w14:textId="77777777" w:rsidTr="00FF7F22">
        <w:trPr>
          <w:jc w:val="center"/>
        </w:trPr>
        <w:tc>
          <w:tcPr>
            <w:tcW w:w="2809" w:type="dxa"/>
            <w:vAlign w:val="center"/>
          </w:tcPr>
          <w:p w14:paraId="15B50B3D" w14:textId="77777777"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DE6C92">
              <w:rPr>
                <w:rFonts w:ascii="Georgia" w:hAnsi="Georgia"/>
                <w:bCs/>
                <w:sz w:val="22"/>
                <w:szCs w:val="22"/>
              </w:rPr>
              <w:t>Some College + (NET)</w:t>
            </w:r>
          </w:p>
        </w:tc>
        <w:tc>
          <w:tcPr>
            <w:tcW w:w="0" w:type="auto"/>
          </w:tcPr>
          <w:p w14:paraId="5D7CDC07"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33</w:t>
            </w:r>
          </w:p>
        </w:tc>
        <w:tc>
          <w:tcPr>
            <w:tcW w:w="0" w:type="auto"/>
          </w:tcPr>
          <w:p w14:paraId="1A11F394"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49</w:t>
            </w:r>
          </w:p>
        </w:tc>
        <w:tc>
          <w:tcPr>
            <w:tcW w:w="0" w:type="auto"/>
          </w:tcPr>
          <w:p w14:paraId="3DBA31FC"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21</w:t>
            </w:r>
          </w:p>
        </w:tc>
        <w:tc>
          <w:tcPr>
            <w:tcW w:w="0" w:type="auto"/>
          </w:tcPr>
          <w:p w14:paraId="2B1C5362"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34</w:t>
            </w:r>
          </w:p>
        </w:tc>
        <w:tc>
          <w:tcPr>
            <w:tcW w:w="0" w:type="auto"/>
          </w:tcPr>
          <w:p w14:paraId="78B7B156"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15</w:t>
            </w:r>
          </w:p>
        </w:tc>
        <w:tc>
          <w:tcPr>
            <w:tcW w:w="0" w:type="auto"/>
          </w:tcPr>
          <w:p w14:paraId="3A1B2F2C"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9</w:t>
            </w:r>
          </w:p>
        </w:tc>
        <w:tc>
          <w:tcPr>
            <w:tcW w:w="0" w:type="auto"/>
          </w:tcPr>
          <w:p w14:paraId="3FED796F"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50</w:t>
            </w:r>
          </w:p>
        </w:tc>
      </w:tr>
      <w:tr w:rsidR="00FF7F22" w:rsidRPr="00DE6C92" w14:paraId="75EE3571" w14:textId="77777777" w:rsidTr="00FF7F22">
        <w:trPr>
          <w:jc w:val="center"/>
        </w:trPr>
        <w:tc>
          <w:tcPr>
            <w:tcW w:w="2809" w:type="dxa"/>
            <w:vAlign w:val="center"/>
          </w:tcPr>
          <w:p w14:paraId="20FFBE2A" w14:textId="77777777"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DE6C92">
              <w:rPr>
                <w:rFonts w:ascii="Georgia" w:hAnsi="Georgia"/>
                <w:bCs/>
                <w:sz w:val="22"/>
                <w:szCs w:val="22"/>
              </w:rPr>
              <w:tab/>
              <w:t>Some college, no 4-year degree (including associate degree)</w:t>
            </w:r>
          </w:p>
        </w:tc>
        <w:tc>
          <w:tcPr>
            <w:tcW w:w="0" w:type="auto"/>
          </w:tcPr>
          <w:p w14:paraId="0E2F0CE7"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21</w:t>
            </w:r>
          </w:p>
        </w:tc>
        <w:tc>
          <w:tcPr>
            <w:tcW w:w="0" w:type="auto"/>
          </w:tcPr>
          <w:p w14:paraId="3E0EC3DF"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32</w:t>
            </w:r>
          </w:p>
        </w:tc>
        <w:tc>
          <w:tcPr>
            <w:tcW w:w="0" w:type="auto"/>
          </w:tcPr>
          <w:p w14:paraId="577D2690"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12</w:t>
            </w:r>
          </w:p>
        </w:tc>
        <w:tc>
          <w:tcPr>
            <w:tcW w:w="0" w:type="auto"/>
          </w:tcPr>
          <w:p w14:paraId="773D595F"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20</w:t>
            </w:r>
          </w:p>
        </w:tc>
        <w:tc>
          <w:tcPr>
            <w:tcW w:w="0" w:type="auto"/>
          </w:tcPr>
          <w:p w14:paraId="079A8368"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7</w:t>
            </w:r>
          </w:p>
        </w:tc>
        <w:tc>
          <w:tcPr>
            <w:tcW w:w="0" w:type="auto"/>
          </w:tcPr>
          <w:p w14:paraId="4DAFE3DA"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6</w:t>
            </w:r>
          </w:p>
        </w:tc>
        <w:tc>
          <w:tcPr>
            <w:tcW w:w="0" w:type="auto"/>
          </w:tcPr>
          <w:p w14:paraId="6FC50F70"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32</w:t>
            </w:r>
          </w:p>
        </w:tc>
      </w:tr>
      <w:tr w:rsidR="00FF7F22" w:rsidRPr="00DE6C92" w14:paraId="5062D4D7" w14:textId="77777777" w:rsidTr="00FF7F22">
        <w:trPr>
          <w:jc w:val="center"/>
        </w:trPr>
        <w:tc>
          <w:tcPr>
            <w:tcW w:w="2809" w:type="dxa"/>
            <w:vAlign w:val="center"/>
          </w:tcPr>
          <w:p w14:paraId="4E8536B2" w14:textId="77777777"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DE6C92">
              <w:rPr>
                <w:rFonts w:ascii="Georgia" w:hAnsi="Georgia"/>
                <w:bCs/>
                <w:sz w:val="22"/>
                <w:szCs w:val="22"/>
              </w:rPr>
              <w:tab/>
              <w:t>College graduate  (B.S., B.A., or other 4-year degree)</w:t>
            </w:r>
          </w:p>
        </w:tc>
        <w:tc>
          <w:tcPr>
            <w:tcW w:w="0" w:type="auto"/>
          </w:tcPr>
          <w:p w14:paraId="6790343C"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9</w:t>
            </w:r>
          </w:p>
        </w:tc>
        <w:tc>
          <w:tcPr>
            <w:tcW w:w="0" w:type="auto"/>
          </w:tcPr>
          <w:p w14:paraId="2230DF61"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12</w:t>
            </w:r>
          </w:p>
        </w:tc>
        <w:tc>
          <w:tcPr>
            <w:tcW w:w="0" w:type="auto"/>
          </w:tcPr>
          <w:p w14:paraId="47F65033"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6</w:t>
            </w:r>
          </w:p>
        </w:tc>
        <w:tc>
          <w:tcPr>
            <w:tcW w:w="0" w:type="auto"/>
          </w:tcPr>
          <w:p w14:paraId="4F6F84B3"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10</w:t>
            </w:r>
          </w:p>
        </w:tc>
        <w:tc>
          <w:tcPr>
            <w:tcW w:w="0" w:type="auto"/>
          </w:tcPr>
          <w:p w14:paraId="0442AE82"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7</w:t>
            </w:r>
          </w:p>
        </w:tc>
        <w:tc>
          <w:tcPr>
            <w:tcW w:w="0" w:type="auto"/>
          </w:tcPr>
          <w:p w14:paraId="0D2D5EC9"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w:t>
            </w:r>
          </w:p>
        </w:tc>
        <w:tc>
          <w:tcPr>
            <w:tcW w:w="0" w:type="auto"/>
          </w:tcPr>
          <w:p w14:paraId="209A0948"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14</w:t>
            </w:r>
          </w:p>
        </w:tc>
      </w:tr>
      <w:tr w:rsidR="00FF7F22" w:rsidRPr="00DE6C92" w14:paraId="3AAD521A" w14:textId="77777777" w:rsidTr="00FF7F22">
        <w:trPr>
          <w:jc w:val="center"/>
        </w:trPr>
        <w:tc>
          <w:tcPr>
            <w:tcW w:w="2809" w:type="dxa"/>
            <w:vAlign w:val="center"/>
          </w:tcPr>
          <w:p w14:paraId="7A8C1318" w14:textId="77777777"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DE6C92">
              <w:rPr>
                <w:rFonts w:ascii="Georgia" w:hAnsi="Georgia"/>
                <w:bCs/>
                <w:sz w:val="22"/>
                <w:szCs w:val="22"/>
              </w:rPr>
              <w:tab/>
              <w:t>Post-graduate training or professional schooling after college (e.g., toward a master’s Degree or Ph.D.; law or medical school)</w:t>
            </w:r>
          </w:p>
        </w:tc>
        <w:tc>
          <w:tcPr>
            <w:tcW w:w="0" w:type="auto"/>
          </w:tcPr>
          <w:p w14:paraId="6AC57B7F"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3</w:t>
            </w:r>
          </w:p>
        </w:tc>
        <w:tc>
          <w:tcPr>
            <w:tcW w:w="0" w:type="auto"/>
          </w:tcPr>
          <w:p w14:paraId="351FBA0A"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4</w:t>
            </w:r>
          </w:p>
        </w:tc>
        <w:tc>
          <w:tcPr>
            <w:tcW w:w="0" w:type="auto"/>
          </w:tcPr>
          <w:p w14:paraId="1D30D1B3"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w:t>
            </w:r>
          </w:p>
        </w:tc>
        <w:tc>
          <w:tcPr>
            <w:tcW w:w="0" w:type="auto"/>
          </w:tcPr>
          <w:p w14:paraId="74E97F1D"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4</w:t>
            </w:r>
          </w:p>
        </w:tc>
        <w:tc>
          <w:tcPr>
            <w:tcW w:w="0" w:type="auto"/>
          </w:tcPr>
          <w:p w14:paraId="3CBE797D"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w:t>
            </w:r>
          </w:p>
        </w:tc>
        <w:tc>
          <w:tcPr>
            <w:tcW w:w="0" w:type="auto"/>
          </w:tcPr>
          <w:p w14:paraId="72479749"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w:t>
            </w:r>
          </w:p>
        </w:tc>
        <w:tc>
          <w:tcPr>
            <w:tcW w:w="0" w:type="auto"/>
          </w:tcPr>
          <w:p w14:paraId="3F83B46B"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5</w:t>
            </w:r>
          </w:p>
        </w:tc>
      </w:tr>
      <w:tr w:rsidR="00FF7F22" w:rsidRPr="00DE6C92" w14:paraId="2021F437" w14:textId="77777777" w:rsidTr="00FF7F22">
        <w:trPr>
          <w:jc w:val="center"/>
        </w:trPr>
        <w:tc>
          <w:tcPr>
            <w:tcW w:w="2809" w:type="dxa"/>
            <w:vAlign w:val="center"/>
          </w:tcPr>
          <w:p w14:paraId="26337222" w14:textId="77777777"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DE6C92">
              <w:rPr>
                <w:rFonts w:ascii="Georgia" w:hAnsi="Georgia"/>
                <w:bCs/>
                <w:sz w:val="22"/>
                <w:szCs w:val="22"/>
              </w:rPr>
              <w:t>Don’t know</w:t>
            </w:r>
          </w:p>
        </w:tc>
        <w:tc>
          <w:tcPr>
            <w:tcW w:w="0" w:type="auto"/>
          </w:tcPr>
          <w:p w14:paraId="1EAE4F28"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w:t>
            </w:r>
          </w:p>
        </w:tc>
        <w:tc>
          <w:tcPr>
            <w:tcW w:w="0" w:type="auto"/>
          </w:tcPr>
          <w:p w14:paraId="201F6BFA"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w:t>
            </w:r>
          </w:p>
        </w:tc>
        <w:tc>
          <w:tcPr>
            <w:tcW w:w="0" w:type="auto"/>
          </w:tcPr>
          <w:p w14:paraId="707E235E"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w:t>
            </w:r>
          </w:p>
        </w:tc>
        <w:tc>
          <w:tcPr>
            <w:tcW w:w="0" w:type="auto"/>
          </w:tcPr>
          <w:p w14:paraId="321FCD47"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w:t>
            </w:r>
          </w:p>
        </w:tc>
        <w:tc>
          <w:tcPr>
            <w:tcW w:w="0" w:type="auto"/>
          </w:tcPr>
          <w:p w14:paraId="0912E7A6"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w:t>
            </w:r>
          </w:p>
        </w:tc>
        <w:tc>
          <w:tcPr>
            <w:tcW w:w="0" w:type="auto"/>
          </w:tcPr>
          <w:p w14:paraId="354D9064"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w:t>
            </w:r>
          </w:p>
        </w:tc>
        <w:tc>
          <w:tcPr>
            <w:tcW w:w="0" w:type="auto"/>
          </w:tcPr>
          <w:p w14:paraId="7BA911EF"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w:t>
            </w:r>
          </w:p>
        </w:tc>
      </w:tr>
      <w:tr w:rsidR="00FF7F22" w:rsidRPr="00DE6C92" w14:paraId="0F2E9778" w14:textId="77777777" w:rsidTr="00FF7F22">
        <w:trPr>
          <w:jc w:val="center"/>
        </w:trPr>
        <w:tc>
          <w:tcPr>
            <w:tcW w:w="2809" w:type="dxa"/>
            <w:vAlign w:val="center"/>
          </w:tcPr>
          <w:p w14:paraId="51A29528" w14:textId="77777777"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DE6C92">
              <w:rPr>
                <w:rFonts w:ascii="Georgia" w:hAnsi="Georgia"/>
                <w:bCs/>
                <w:sz w:val="22"/>
                <w:szCs w:val="22"/>
              </w:rPr>
              <w:t>Refused</w:t>
            </w:r>
          </w:p>
        </w:tc>
        <w:tc>
          <w:tcPr>
            <w:tcW w:w="0" w:type="auto"/>
          </w:tcPr>
          <w:p w14:paraId="6540FBB1"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3</w:t>
            </w:r>
          </w:p>
        </w:tc>
        <w:tc>
          <w:tcPr>
            <w:tcW w:w="0" w:type="auto"/>
          </w:tcPr>
          <w:p w14:paraId="09049F2E"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3</w:t>
            </w:r>
          </w:p>
        </w:tc>
        <w:tc>
          <w:tcPr>
            <w:tcW w:w="0" w:type="auto"/>
          </w:tcPr>
          <w:p w14:paraId="115B4E14"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w:t>
            </w:r>
          </w:p>
        </w:tc>
        <w:tc>
          <w:tcPr>
            <w:tcW w:w="0" w:type="auto"/>
          </w:tcPr>
          <w:p w14:paraId="76CF08BD"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w:t>
            </w:r>
          </w:p>
        </w:tc>
        <w:tc>
          <w:tcPr>
            <w:tcW w:w="0" w:type="auto"/>
          </w:tcPr>
          <w:p w14:paraId="7F8F32B1"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w:t>
            </w:r>
          </w:p>
        </w:tc>
        <w:tc>
          <w:tcPr>
            <w:tcW w:w="0" w:type="auto"/>
          </w:tcPr>
          <w:p w14:paraId="3398B034"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w:t>
            </w:r>
          </w:p>
        </w:tc>
        <w:tc>
          <w:tcPr>
            <w:tcW w:w="0" w:type="auto"/>
          </w:tcPr>
          <w:p w14:paraId="03AC9722" w14:textId="77777777"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w:t>
            </w:r>
          </w:p>
        </w:tc>
      </w:tr>
    </w:tbl>
    <w:p w14:paraId="09759F3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06941B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95.</w:t>
      </w:r>
      <w:r w:rsidRPr="00DE6C92">
        <w:rPr>
          <w:rFonts w:ascii="Georgia" w:hAnsi="Georgia"/>
          <w:sz w:val="22"/>
          <w:szCs w:val="22"/>
        </w:rPr>
        <w:tab/>
        <w:t>What is your age?</w:t>
      </w:r>
    </w:p>
    <w:p w14:paraId="610BE42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6"/>
        <w:gridCol w:w="990"/>
        <w:gridCol w:w="921"/>
        <w:gridCol w:w="879"/>
        <w:gridCol w:w="810"/>
        <w:gridCol w:w="1138"/>
      </w:tblGrid>
      <w:tr w:rsidR="007E2376" w:rsidRPr="00DE6C92" w14:paraId="619A9B62" w14:textId="77777777" w:rsidTr="00FF7F22">
        <w:trPr>
          <w:jc w:val="center"/>
        </w:trPr>
        <w:tc>
          <w:tcPr>
            <w:tcW w:w="2176" w:type="dxa"/>
            <w:shd w:val="clear" w:color="auto" w:fill="C0C0C0"/>
          </w:tcPr>
          <w:p w14:paraId="203D57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90" w:type="dxa"/>
            <w:shd w:val="clear" w:color="auto" w:fill="C0C0C0"/>
          </w:tcPr>
          <w:p w14:paraId="6C4491D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18-29</w:t>
            </w:r>
          </w:p>
        </w:tc>
        <w:tc>
          <w:tcPr>
            <w:tcW w:w="921" w:type="dxa"/>
            <w:shd w:val="clear" w:color="auto" w:fill="C0C0C0"/>
          </w:tcPr>
          <w:p w14:paraId="1D9B9A7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30-49</w:t>
            </w:r>
          </w:p>
        </w:tc>
        <w:tc>
          <w:tcPr>
            <w:tcW w:w="879" w:type="dxa"/>
            <w:shd w:val="clear" w:color="auto" w:fill="C0C0C0"/>
          </w:tcPr>
          <w:p w14:paraId="75813A9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50-64</w:t>
            </w:r>
          </w:p>
        </w:tc>
        <w:tc>
          <w:tcPr>
            <w:tcW w:w="810" w:type="dxa"/>
            <w:shd w:val="clear" w:color="auto" w:fill="C0C0C0"/>
          </w:tcPr>
          <w:p w14:paraId="79B0B22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65+</w:t>
            </w:r>
          </w:p>
        </w:tc>
        <w:tc>
          <w:tcPr>
            <w:tcW w:w="1138" w:type="dxa"/>
            <w:shd w:val="clear" w:color="auto" w:fill="C0C0C0"/>
          </w:tcPr>
          <w:p w14:paraId="0AAE73B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1498C7DE" w14:textId="77777777" w:rsidTr="00FF7F22">
        <w:trPr>
          <w:jc w:val="center"/>
        </w:trPr>
        <w:tc>
          <w:tcPr>
            <w:tcW w:w="2176" w:type="dxa"/>
          </w:tcPr>
          <w:p w14:paraId="0347DF4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990" w:type="dxa"/>
          </w:tcPr>
          <w:p w14:paraId="774CCCF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921" w:type="dxa"/>
          </w:tcPr>
          <w:p w14:paraId="585F8EA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c>
          <w:tcPr>
            <w:tcW w:w="879" w:type="dxa"/>
          </w:tcPr>
          <w:p w14:paraId="64F0575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810" w:type="dxa"/>
          </w:tcPr>
          <w:p w14:paraId="735360B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38" w:type="dxa"/>
          </w:tcPr>
          <w:p w14:paraId="60B1806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r>
      <w:tr w:rsidR="007E2376" w:rsidRPr="00DE6C92" w14:paraId="66905699" w14:textId="77777777" w:rsidTr="00FF7F22">
        <w:trPr>
          <w:jc w:val="center"/>
        </w:trPr>
        <w:tc>
          <w:tcPr>
            <w:tcW w:w="2176" w:type="dxa"/>
          </w:tcPr>
          <w:p w14:paraId="4438433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990" w:type="dxa"/>
          </w:tcPr>
          <w:p w14:paraId="3D76D42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921" w:type="dxa"/>
          </w:tcPr>
          <w:p w14:paraId="12B64AE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879" w:type="dxa"/>
          </w:tcPr>
          <w:p w14:paraId="7663DB6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810" w:type="dxa"/>
          </w:tcPr>
          <w:p w14:paraId="6FE5D33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138" w:type="dxa"/>
          </w:tcPr>
          <w:p w14:paraId="5EE3DC8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r>
      <w:tr w:rsidR="007E2376" w:rsidRPr="00DE6C92" w14:paraId="4512BDFA" w14:textId="77777777" w:rsidTr="00FF7F22">
        <w:trPr>
          <w:jc w:val="center"/>
        </w:trPr>
        <w:tc>
          <w:tcPr>
            <w:tcW w:w="2176" w:type="dxa"/>
          </w:tcPr>
          <w:p w14:paraId="4A571BD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990" w:type="dxa"/>
          </w:tcPr>
          <w:p w14:paraId="0AD34B3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921" w:type="dxa"/>
          </w:tcPr>
          <w:p w14:paraId="66FA37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879" w:type="dxa"/>
          </w:tcPr>
          <w:p w14:paraId="2842635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810" w:type="dxa"/>
          </w:tcPr>
          <w:p w14:paraId="15E9BB3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38" w:type="dxa"/>
          </w:tcPr>
          <w:p w14:paraId="42BF6F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r>
      <w:tr w:rsidR="007E2376" w:rsidRPr="00DE6C92" w14:paraId="79A14AD4" w14:textId="77777777" w:rsidTr="00FF7F22">
        <w:trPr>
          <w:jc w:val="center"/>
        </w:trPr>
        <w:tc>
          <w:tcPr>
            <w:tcW w:w="2176" w:type="dxa"/>
          </w:tcPr>
          <w:p w14:paraId="7B0EEB4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990" w:type="dxa"/>
          </w:tcPr>
          <w:p w14:paraId="0664B2E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921" w:type="dxa"/>
          </w:tcPr>
          <w:p w14:paraId="602FECB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879" w:type="dxa"/>
          </w:tcPr>
          <w:p w14:paraId="2998BCB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810" w:type="dxa"/>
          </w:tcPr>
          <w:p w14:paraId="638C6D9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138" w:type="dxa"/>
          </w:tcPr>
          <w:p w14:paraId="1D55A4D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66060577" w14:textId="77777777" w:rsidTr="00FF7F22">
        <w:trPr>
          <w:jc w:val="center"/>
        </w:trPr>
        <w:tc>
          <w:tcPr>
            <w:tcW w:w="2176" w:type="dxa"/>
          </w:tcPr>
          <w:p w14:paraId="3BC0A3D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990" w:type="dxa"/>
          </w:tcPr>
          <w:p w14:paraId="685A86F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921" w:type="dxa"/>
          </w:tcPr>
          <w:p w14:paraId="73F9528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879" w:type="dxa"/>
          </w:tcPr>
          <w:p w14:paraId="3EDEFA5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810" w:type="dxa"/>
          </w:tcPr>
          <w:p w14:paraId="0B37204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38" w:type="dxa"/>
          </w:tcPr>
          <w:p w14:paraId="5CDEAFA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r>
      <w:tr w:rsidR="007E2376" w:rsidRPr="00DE6C92" w14:paraId="1398E50A" w14:textId="77777777" w:rsidTr="00FF7F22">
        <w:trPr>
          <w:jc w:val="center"/>
        </w:trPr>
        <w:tc>
          <w:tcPr>
            <w:tcW w:w="2176" w:type="dxa"/>
          </w:tcPr>
          <w:p w14:paraId="100C97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990" w:type="dxa"/>
          </w:tcPr>
          <w:p w14:paraId="4E2EFAF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921" w:type="dxa"/>
          </w:tcPr>
          <w:p w14:paraId="7B5E582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c>
          <w:tcPr>
            <w:tcW w:w="879" w:type="dxa"/>
          </w:tcPr>
          <w:p w14:paraId="6D67BCA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810" w:type="dxa"/>
          </w:tcPr>
          <w:p w14:paraId="3FBC7A2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38" w:type="dxa"/>
          </w:tcPr>
          <w:p w14:paraId="3CA7FCC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7278FE40" w14:textId="77777777" w:rsidTr="00FF7F22">
        <w:trPr>
          <w:jc w:val="center"/>
        </w:trPr>
        <w:tc>
          <w:tcPr>
            <w:tcW w:w="2176" w:type="dxa"/>
          </w:tcPr>
          <w:p w14:paraId="6B97717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990" w:type="dxa"/>
          </w:tcPr>
          <w:p w14:paraId="2BE800D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921" w:type="dxa"/>
          </w:tcPr>
          <w:p w14:paraId="7E74736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879" w:type="dxa"/>
          </w:tcPr>
          <w:p w14:paraId="547BD4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810" w:type="dxa"/>
          </w:tcPr>
          <w:p w14:paraId="2D8A0D6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138" w:type="dxa"/>
          </w:tcPr>
          <w:p w14:paraId="243078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r>
    </w:tbl>
    <w:p w14:paraId="26BEE4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44DD0CA" w14:textId="77777777" w:rsidR="00385FF7"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p>
    <w:p w14:paraId="384F88C9" w14:textId="77777777" w:rsidR="00385FF7" w:rsidRDefault="00385FF7">
      <w:pPr>
        <w:rPr>
          <w:rFonts w:ascii="Georgia" w:hAnsi="Georgia"/>
          <w:sz w:val="22"/>
          <w:szCs w:val="22"/>
        </w:rPr>
      </w:pPr>
      <w:r>
        <w:rPr>
          <w:rFonts w:ascii="Georgia" w:hAnsi="Georgia"/>
          <w:sz w:val="22"/>
          <w:szCs w:val="22"/>
        </w:rPr>
        <w:br w:type="page"/>
      </w:r>
    </w:p>
    <w:p w14:paraId="5E3F51B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96.</w:t>
      </w:r>
      <w:r w:rsidRPr="00DE6C92">
        <w:rPr>
          <w:rFonts w:ascii="Georgia" w:hAnsi="Georgia"/>
          <w:sz w:val="22"/>
          <w:szCs w:val="22"/>
        </w:rPr>
        <w:tab/>
        <w:t xml:space="preserve">Last year, that is in 2010, what was your total family income from all sources, before taxes?  Just stop me when I get to the right category. </w:t>
      </w:r>
    </w:p>
    <w:p w14:paraId="3E2F03B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2"/>
        <w:gridCol w:w="875"/>
        <w:gridCol w:w="948"/>
        <w:gridCol w:w="1101"/>
        <w:gridCol w:w="970"/>
        <w:gridCol w:w="1158"/>
        <w:gridCol w:w="1230"/>
        <w:gridCol w:w="1434"/>
      </w:tblGrid>
      <w:tr w:rsidR="007E2376" w:rsidRPr="00DE6C92" w14:paraId="4C3C4A4E" w14:textId="77777777" w:rsidTr="007E2376">
        <w:trPr>
          <w:jc w:val="center"/>
        </w:trPr>
        <w:tc>
          <w:tcPr>
            <w:tcW w:w="2799" w:type="dxa"/>
            <w:shd w:val="clear" w:color="auto" w:fill="BFBFBF"/>
          </w:tcPr>
          <w:p w14:paraId="2CAE77B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900" w:type="dxa"/>
            <w:shd w:val="clear" w:color="auto" w:fill="BFBFBF"/>
            <w:vAlign w:val="bottom"/>
          </w:tcPr>
          <w:p w14:paraId="3C32B6F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Total</w:t>
            </w:r>
          </w:p>
        </w:tc>
        <w:tc>
          <w:tcPr>
            <w:tcW w:w="900" w:type="dxa"/>
            <w:shd w:val="clear" w:color="auto" w:fill="BFBFBF"/>
          </w:tcPr>
          <w:p w14:paraId="00A0F5C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A01659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2A29E8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Native born</w:t>
            </w:r>
          </w:p>
        </w:tc>
        <w:tc>
          <w:tcPr>
            <w:tcW w:w="956" w:type="dxa"/>
            <w:shd w:val="clear" w:color="auto" w:fill="BFBFBF"/>
          </w:tcPr>
          <w:p w14:paraId="13A89C7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4686C7D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BAD315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Foreign born</w:t>
            </w:r>
          </w:p>
        </w:tc>
        <w:tc>
          <w:tcPr>
            <w:tcW w:w="827" w:type="dxa"/>
            <w:shd w:val="clear" w:color="auto" w:fill="BFBFBF"/>
          </w:tcPr>
          <w:p w14:paraId="7E4A8C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D0A748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 U.S. citizen</w:t>
            </w:r>
          </w:p>
        </w:tc>
        <w:tc>
          <w:tcPr>
            <w:tcW w:w="1104" w:type="dxa"/>
            <w:shd w:val="clear" w:color="auto" w:fill="BFBFBF"/>
          </w:tcPr>
          <w:p w14:paraId="6524C66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4EDBCD6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 legal resident</w:t>
            </w:r>
          </w:p>
        </w:tc>
        <w:tc>
          <w:tcPr>
            <w:tcW w:w="1255" w:type="dxa"/>
            <w:shd w:val="clear" w:color="auto" w:fill="BFBFBF"/>
          </w:tcPr>
          <w:p w14:paraId="6163076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 not citizen &amp; not legal resident</w:t>
            </w:r>
          </w:p>
        </w:tc>
        <w:tc>
          <w:tcPr>
            <w:tcW w:w="1357" w:type="dxa"/>
            <w:shd w:val="clear" w:color="auto" w:fill="BFBFBF"/>
          </w:tcPr>
          <w:p w14:paraId="2F1F323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AD5316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FD43D3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Registered voter</w:t>
            </w:r>
          </w:p>
        </w:tc>
      </w:tr>
      <w:tr w:rsidR="007E2376" w:rsidRPr="00DE6C92" w14:paraId="1847D71E" w14:textId="77777777" w:rsidTr="007E2376">
        <w:trPr>
          <w:jc w:val="center"/>
        </w:trPr>
        <w:tc>
          <w:tcPr>
            <w:tcW w:w="2799" w:type="dxa"/>
          </w:tcPr>
          <w:p w14:paraId="3FFB737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Less than $10,000</w:t>
            </w:r>
          </w:p>
        </w:tc>
        <w:tc>
          <w:tcPr>
            <w:tcW w:w="900" w:type="dxa"/>
          </w:tcPr>
          <w:p w14:paraId="2C889F7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900" w:type="dxa"/>
          </w:tcPr>
          <w:p w14:paraId="105AD49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56" w:type="dxa"/>
          </w:tcPr>
          <w:p w14:paraId="079AE42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827" w:type="dxa"/>
          </w:tcPr>
          <w:p w14:paraId="5C2F553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104" w:type="dxa"/>
          </w:tcPr>
          <w:p w14:paraId="1EE5809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255" w:type="dxa"/>
          </w:tcPr>
          <w:p w14:paraId="6582F7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357" w:type="dxa"/>
          </w:tcPr>
          <w:p w14:paraId="6C6275A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r>
      <w:tr w:rsidR="007E2376" w:rsidRPr="00DE6C92" w14:paraId="1FB8D63F" w14:textId="77777777" w:rsidTr="007E2376">
        <w:trPr>
          <w:jc w:val="center"/>
        </w:trPr>
        <w:tc>
          <w:tcPr>
            <w:tcW w:w="2799" w:type="dxa"/>
          </w:tcPr>
          <w:p w14:paraId="171458C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10 to under $20,000</w:t>
            </w:r>
          </w:p>
        </w:tc>
        <w:tc>
          <w:tcPr>
            <w:tcW w:w="900" w:type="dxa"/>
          </w:tcPr>
          <w:p w14:paraId="029E19E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900" w:type="dxa"/>
          </w:tcPr>
          <w:p w14:paraId="06540CA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956" w:type="dxa"/>
          </w:tcPr>
          <w:p w14:paraId="61755D4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827" w:type="dxa"/>
          </w:tcPr>
          <w:p w14:paraId="6E89112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104" w:type="dxa"/>
          </w:tcPr>
          <w:p w14:paraId="1B63ECF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255" w:type="dxa"/>
          </w:tcPr>
          <w:p w14:paraId="6385C96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357" w:type="dxa"/>
          </w:tcPr>
          <w:p w14:paraId="1E8CEEF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r>
      <w:tr w:rsidR="007E2376" w:rsidRPr="00DE6C92" w14:paraId="2CE4D015" w14:textId="77777777" w:rsidTr="007E2376">
        <w:trPr>
          <w:jc w:val="center"/>
        </w:trPr>
        <w:tc>
          <w:tcPr>
            <w:tcW w:w="2799" w:type="dxa"/>
          </w:tcPr>
          <w:p w14:paraId="10FFF82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20 to under $30,000</w:t>
            </w:r>
          </w:p>
        </w:tc>
        <w:tc>
          <w:tcPr>
            <w:tcW w:w="900" w:type="dxa"/>
          </w:tcPr>
          <w:p w14:paraId="46E055D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900" w:type="dxa"/>
          </w:tcPr>
          <w:p w14:paraId="27494F1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956" w:type="dxa"/>
          </w:tcPr>
          <w:p w14:paraId="426B7A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827" w:type="dxa"/>
          </w:tcPr>
          <w:p w14:paraId="3044580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104" w:type="dxa"/>
          </w:tcPr>
          <w:p w14:paraId="48F0DEE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255" w:type="dxa"/>
          </w:tcPr>
          <w:p w14:paraId="5BA3204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357" w:type="dxa"/>
          </w:tcPr>
          <w:p w14:paraId="1C1A02A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r>
      <w:tr w:rsidR="007E2376" w:rsidRPr="00DE6C92" w14:paraId="00B99CAF" w14:textId="77777777" w:rsidTr="007E2376">
        <w:trPr>
          <w:jc w:val="center"/>
        </w:trPr>
        <w:tc>
          <w:tcPr>
            <w:tcW w:w="2799" w:type="dxa"/>
          </w:tcPr>
          <w:p w14:paraId="610F826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30 to under $40,000</w:t>
            </w:r>
          </w:p>
        </w:tc>
        <w:tc>
          <w:tcPr>
            <w:tcW w:w="900" w:type="dxa"/>
          </w:tcPr>
          <w:p w14:paraId="2B0B96C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00" w:type="dxa"/>
          </w:tcPr>
          <w:p w14:paraId="76A3D11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56" w:type="dxa"/>
          </w:tcPr>
          <w:p w14:paraId="059A45A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827" w:type="dxa"/>
          </w:tcPr>
          <w:p w14:paraId="0A6F559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104" w:type="dxa"/>
          </w:tcPr>
          <w:p w14:paraId="6C342D1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255" w:type="dxa"/>
          </w:tcPr>
          <w:p w14:paraId="28B3C3D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357" w:type="dxa"/>
          </w:tcPr>
          <w:p w14:paraId="136E121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r>
      <w:tr w:rsidR="007E2376" w:rsidRPr="00DE6C92" w14:paraId="5B150A3D" w14:textId="77777777" w:rsidTr="007E2376">
        <w:trPr>
          <w:jc w:val="center"/>
        </w:trPr>
        <w:tc>
          <w:tcPr>
            <w:tcW w:w="2799" w:type="dxa"/>
          </w:tcPr>
          <w:p w14:paraId="6BBC974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40 to under $50,000</w:t>
            </w:r>
          </w:p>
        </w:tc>
        <w:tc>
          <w:tcPr>
            <w:tcW w:w="900" w:type="dxa"/>
          </w:tcPr>
          <w:p w14:paraId="3D035C8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900" w:type="dxa"/>
          </w:tcPr>
          <w:p w14:paraId="45006F3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956" w:type="dxa"/>
          </w:tcPr>
          <w:p w14:paraId="3CB8881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27" w:type="dxa"/>
          </w:tcPr>
          <w:p w14:paraId="0E48FF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104" w:type="dxa"/>
          </w:tcPr>
          <w:p w14:paraId="21832B8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55" w:type="dxa"/>
          </w:tcPr>
          <w:p w14:paraId="402915A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357" w:type="dxa"/>
          </w:tcPr>
          <w:p w14:paraId="032FC7E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r>
      <w:tr w:rsidR="007E2376" w:rsidRPr="00DE6C92" w14:paraId="419EFA56" w14:textId="77777777" w:rsidTr="007E2376">
        <w:trPr>
          <w:jc w:val="center"/>
        </w:trPr>
        <w:tc>
          <w:tcPr>
            <w:tcW w:w="2799" w:type="dxa"/>
          </w:tcPr>
          <w:p w14:paraId="5136A2C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50 to under $75,000</w:t>
            </w:r>
          </w:p>
        </w:tc>
        <w:tc>
          <w:tcPr>
            <w:tcW w:w="900" w:type="dxa"/>
          </w:tcPr>
          <w:p w14:paraId="380F63E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900" w:type="dxa"/>
          </w:tcPr>
          <w:p w14:paraId="4177F32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956" w:type="dxa"/>
          </w:tcPr>
          <w:p w14:paraId="31B6EF8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827" w:type="dxa"/>
          </w:tcPr>
          <w:p w14:paraId="52103D9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104" w:type="dxa"/>
          </w:tcPr>
          <w:p w14:paraId="541806D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55" w:type="dxa"/>
          </w:tcPr>
          <w:p w14:paraId="38CAAA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357" w:type="dxa"/>
          </w:tcPr>
          <w:p w14:paraId="51F1BA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r>
      <w:tr w:rsidR="007E2376" w:rsidRPr="00DE6C92" w14:paraId="2F9ABF6D" w14:textId="77777777" w:rsidTr="007E2376">
        <w:trPr>
          <w:jc w:val="center"/>
        </w:trPr>
        <w:tc>
          <w:tcPr>
            <w:tcW w:w="2799" w:type="dxa"/>
          </w:tcPr>
          <w:p w14:paraId="0AF6963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75 to under $100,000</w:t>
            </w:r>
          </w:p>
        </w:tc>
        <w:tc>
          <w:tcPr>
            <w:tcW w:w="900" w:type="dxa"/>
          </w:tcPr>
          <w:p w14:paraId="30ECFE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00" w:type="dxa"/>
          </w:tcPr>
          <w:p w14:paraId="0ED9B0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56" w:type="dxa"/>
          </w:tcPr>
          <w:p w14:paraId="5067324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27" w:type="dxa"/>
          </w:tcPr>
          <w:p w14:paraId="22007DE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104" w:type="dxa"/>
          </w:tcPr>
          <w:p w14:paraId="07EAAB9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55" w:type="dxa"/>
          </w:tcPr>
          <w:p w14:paraId="50C45FF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357" w:type="dxa"/>
          </w:tcPr>
          <w:p w14:paraId="18A290D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r w:rsidR="007E2376" w:rsidRPr="00DE6C92" w14:paraId="6AC6449E" w14:textId="77777777" w:rsidTr="007E2376">
        <w:trPr>
          <w:jc w:val="center"/>
        </w:trPr>
        <w:tc>
          <w:tcPr>
            <w:tcW w:w="2799" w:type="dxa"/>
          </w:tcPr>
          <w:p w14:paraId="5EAE8B1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100 to under $150,000</w:t>
            </w:r>
          </w:p>
        </w:tc>
        <w:tc>
          <w:tcPr>
            <w:tcW w:w="900" w:type="dxa"/>
          </w:tcPr>
          <w:p w14:paraId="691AF10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00" w:type="dxa"/>
          </w:tcPr>
          <w:p w14:paraId="499DAD8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56" w:type="dxa"/>
          </w:tcPr>
          <w:p w14:paraId="4116E3E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27" w:type="dxa"/>
          </w:tcPr>
          <w:p w14:paraId="263279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04" w:type="dxa"/>
          </w:tcPr>
          <w:p w14:paraId="797E29D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55" w:type="dxa"/>
          </w:tcPr>
          <w:p w14:paraId="7818C60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57" w:type="dxa"/>
          </w:tcPr>
          <w:p w14:paraId="69728E3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r w:rsidR="007E2376" w:rsidRPr="00DE6C92" w14:paraId="4C85D296" w14:textId="77777777" w:rsidTr="007E2376">
        <w:trPr>
          <w:jc w:val="center"/>
        </w:trPr>
        <w:tc>
          <w:tcPr>
            <w:tcW w:w="2799" w:type="dxa"/>
          </w:tcPr>
          <w:p w14:paraId="5343588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$150,000 or more</w:t>
            </w:r>
          </w:p>
        </w:tc>
        <w:tc>
          <w:tcPr>
            <w:tcW w:w="900" w:type="dxa"/>
          </w:tcPr>
          <w:p w14:paraId="59A8526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00" w:type="dxa"/>
          </w:tcPr>
          <w:p w14:paraId="296E93C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56" w:type="dxa"/>
          </w:tcPr>
          <w:p w14:paraId="12275ED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27" w:type="dxa"/>
          </w:tcPr>
          <w:p w14:paraId="0B6EC82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04" w:type="dxa"/>
          </w:tcPr>
          <w:p w14:paraId="340277A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55" w:type="dxa"/>
          </w:tcPr>
          <w:p w14:paraId="5DB4636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357" w:type="dxa"/>
          </w:tcPr>
          <w:p w14:paraId="6C5679A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4BD69E9C" w14:textId="77777777" w:rsidTr="007E2376">
        <w:trPr>
          <w:jc w:val="center"/>
        </w:trPr>
        <w:tc>
          <w:tcPr>
            <w:tcW w:w="2799" w:type="dxa"/>
          </w:tcPr>
          <w:p w14:paraId="44EC92F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Don’t know</w:t>
            </w:r>
          </w:p>
        </w:tc>
        <w:tc>
          <w:tcPr>
            <w:tcW w:w="900" w:type="dxa"/>
          </w:tcPr>
          <w:p w14:paraId="42CE083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900" w:type="dxa"/>
          </w:tcPr>
          <w:p w14:paraId="751DBF3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56" w:type="dxa"/>
          </w:tcPr>
          <w:p w14:paraId="113E1C7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827" w:type="dxa"/>
          </w:tcPr>
          <w:p w14:paraId="16D5E50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104" w:type="dxa"/>
          </w:tcPr>
          <w:p w14:paraId="26BF3BE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255" w:type="dxa"/>
          </w:tcPr>
          <w:p w14:paraId="116A771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357" w:type="dxa"/>
          </w:tcPr>
          <w:p w14:paraId="3C66B91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r>
      <w:tr w:rsidR="007E2376" w:rsidRPr="00DE6C92" w14:paraId="2B54BC73" w14:textId="77777777" w:rsidTr="007E2376">
        <w:trPr>
          <w:jc w:val="center"/>
        </w:trPr>
        <w:tc>
          <w:tcPr>
            <w:tcW w:w="2799" w:type="dxa"/>
          </w:tcPr>
          <w:p w14:paraId="038FB3E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Refused</w:t>
            </w:r>
          </w:p>
        </w:tc>
        <w:tc>
          <w:tcPr>
            <w:tcW w:w="900" w:type="dxa"/>
          </w:tcPr>
          <w:p w14:paraId="3AF611C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900" w:type="dxa"/>
          </w:tcPr>
          <w:p w14:paraId="0D146C6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956" w:type="dxa"/>
          </w:tcPr>
          <w:p w14:paraId="638FDAA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827" w:type="dxa"/>
          </w:tcPr>
          <w:p w14:paraId="20C4F33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104" w:type="dxa"/>
          </w:tcPr>
          <w:p w14:paraId="3EB3730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255" w:type="dxa"/>
          </w:tcPr>
          <w:p w14:paraId="05518D0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357" w:type="dxa"/>
          </w:tcPr>
          <w:p w14:paraId="249CB8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r>
    </w:tbl>
    <w:p w14:paraId="6CCE5BC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3A38628" w14:textId="77777777" w:rsidR="007E2376" w:rsidRPr="00DE6C92" w:rsidRDefault="007E2376" w:rsidP="007E2376">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06185D" w:rsidRPr="00DE6C92">
        <w:rPr>
          <w:rFonts w:ascii="Georgia" w:hAnsi="Georgia"/>
          <w:b/>
          <w:sz w:val="22"/>
          <w:szCs w:val="22"/>
        </w:rPr>
        <w:t>QUESTION 97 AFTER QNCP2</w:t>
      </w:r>
    </w:p>
    <w:p w14:paraId="735E9474" w14:textId="77777777" w:rsidR="007E2376" w:rsidRPr="00DE6C92" w:rsidRDefault="007E2376" w:rsidP="007E2376">
      <w:pPr>
        <w:rPr>
          <w:rFonts w:ascii="Georgia" w:hAnsi="Georgia"/>
          <w:sz w:val="22"/>
          <w:szCs w:val="22"/>
        </w:rPr>
      </w:pPr>
    </w:p>
    <w:p w14:paraId="0E7223E0" w14:textId="77777777" w:rsidR="007E2376" w:rsidRPr="00DE6C92" w:rsidRDefault="007E2376" w:rsidP="007E2376">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HH1.</w:t>
      </w:r>
      <w:r w:rsidRPr="00DE6C92">
        <w:rPr>
          <w:rFonts w:ascii="Georgia" w:hAnsi="Georgia"/>
          <w:sz w:val="22"/>
          <w:szCs w:val="22"/>
        </w:rPr>
        <w:tab/>
        <w:t>Including yourself, how many adults, 18 or older, are there living in your household?</w:t>
      </w:r>
    </w:p>
    <w:p w14:paraId="4BD6F40F" w14:textId="77777777" w:rsidR="007E2376" w:rsidRPr="00DE6C92" w:rsidRDefault="007E2376" w:rsidP="007E2376">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1"/>
        <w:gridCol w:w="522"/>
        <w:gridCol w:w="620"/>
        <w:gridCol w:w="620"/>
        <w:gridCol w:w="534"/>
        <w:gridCol w:w="529"/>
        <w:gridCol w:w="529"/>
        <w:gridCol w:w="528"/>
        <w:gridCol w:w="539"/>
        <w:gridCol w:w="935"/>
        <w:gridCol w:w="1138"/>
      </w:tblGrid>
      <w:tr w:rsidR="007E2376" w:rsidRPr="00DE6C92" w14:paraId="3C7F8EF8" w14:textId="77777777" w:rsidTr="007E2376">
        <w:trPr>
          <w:jc w:val="center"/>
        </w:trPr>
        <w:tc>
          <w:tcPr>
            <w:tcW w:w="2803" w:type="dxa"/>
            <w:shd w:val="clear" w:color="auto" w:fill="BFBFBF"/>
          </w:tcPr>
          <w:p w14:paraId="105DB95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527" w:type="dxa"/>
            <w:shd w:val="clear" w:color="auto" w:fill="BFBFBF"/>
          </w:tcPr>
          <w:p w14:paraId="769B386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BCFE1C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1</w:t>
            </w:r>
          </w:p>
        </w:tc>
        <w:tc>
          <w:tcPr>
            <w:tcW w:w="630" w:type="dxa"/>
            <w:shd w:val="clear" w:color="auto" w:fill="BFBFBF"/>
          </w:tcPr>
          <w:p w14:paraId="3115234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2F8078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2</w:t>
            </w:r>
          </w:p>
        </w:tc>
        <w:tc>
          <w:tcPr>
            <w:tcW w:w="630" w:type="dxa"/>
            <w:shd w:val="clear" w:color="auto" w:fill="BFBFBF"/>
          </w:tcPr>
          <w:p w14:paraId="5046B07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42ECDC4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3</w:t>
            </w:r>
          </w:p>
        </w:tc>
        <w:tc>
          <w:tcPr>
            <w:tcW w:w="540" w:type="dxa"/>
            <w:shd w:val="clear" w:color="auto" w:fill="BFBFBF"/>
          </w:tcPr>
          <w:p w14:paraId="13CBBD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A33ACA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4</w:t>
            </w:r>
          </w:p>
        </w:tc>
        <w:tc>
          <w:tcPr>
            <w:tcW w:w="540" w:type="dxa"/>
            <w:shd w:val="clear" w:color="auto" w:fill="BFBFBF"/>
          </w:tcPr>
          <w:p w14:paraId="7B745C9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A11BED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5</w:t>
            </w:r>
          </w:p>
        </w:tc>
        <w:tc>
          <w:tcPr>
            <w:tcW w:w="540" w:type="dxa"/>
            <w:shd w:val="clear" w:color="auto" w:fill="BFBFBF"/>
          </w:tcPr>
          <w:p w14:paraId="55D3F7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FC06F3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6</w:t>
            </w:r>
          </w:p>
        </w:tc>
        <w:tc>
          <w:tcPr>
            <w:tcW w:w="540" w:type="dxa"/>
            <w:shd w:val="clear" w:color="auto" w:fill="BFBFBF"/>
          </w:tcPr>
          <w:p w14:paraId="5476A60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6CD5F9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7</w:t>
            </w:r>
          </w:p>
        </w:tc>
        <w:tc>
          <w:tcPr>
            <w:tcW w:w="540" w:type="dxa"/>
            <w:shd w:val="clear" w:color="auto" w:fill="BFBFBF"/>
          </w:tcPr>
          <w:p w14:paraId="6FD840D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63DAD3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8+</w:t>
            </w:r>
          </w:p>
        </w:tc>
        <w:tc>
          <w:tcPr>
            <w:tcW w:w="941" w:type="dxa"/>
            <w:shd w:val="clear" w:color="auto" w:fill="BFBFBF"/>
          </w:tcPr>
          <w:p w14:paraId="172BCB5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974" w:type="dxa"/>
            <w:shd w:val="clear" w:color="auto" w:fill="BFBFBF"/>
          </w:tcPr>
          <w:p w14:paraId="062380D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B12D4E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0D534048" w14:textId="77777777" w:rsidTr="007E2376">
        <w:trPr>
          <w:jc w:val="center"/>
        </w:trPr>
        <w:tc>
          <w:tcPr>
            <w:tcW w:w="2803" w:type="dxa"/>
          </w:tcPr>
          <w:p w14:paraId="049C98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527" w:type="dxa"/>
          </w:tcPr>
          <w:p w14:paraId="06853A9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630" w:type="dxa"/>
          </w:tcPr>
          <w:p w14:paraId="4025EF2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630" w:type="dxa"/>
          </w:tcPr>
          <w:p w14:paraId="0A54706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540" w:type="dxa"/>
          </w:tcPr>
          <w:p w14:paraId="6468F2F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540" w:type="dxa"/>
          </w:tcPr>
          <w:p w14:paraId="293DB58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540" w:type="dxa"/>
          </w:tcPr>
          <w:p w14:paraId="3F693CE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540" w:type="dxa"/>
          </w:tcPr>
          <w:p w14:paraId="435158D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540" w:type="dxa"/>
          </w:tcPr>
          <w:p w14:paraId="22CAB09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41" w:type="dxa"/>
          </w:tcPr>
          <w:p w14:paraId="54E53AF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7913F2B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4716096B" w14:textId="77777777" w:rsidTr="007E2376">
        <w:trPr>
          <w:jc w:val="center"/>
        </w:trPr>
        <w:tc>
          <w:tcPr>
            <w:tcW w:w="2803" w:type="dxa"/>
          </w:tcPr>
          <w:p w14:paraId="4DD5CFE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527" w:type="dxa"/>
          </w:tcPr>
          <w:p w14:paraId="1E9621F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630" w:type="dxa"/>
          </w:tcPr>
          <w:p w14:paraId="00A1F86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630" w:type="dxa"/>
          </w:tcPr>
          <w:p w14:paraId="60C2F1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540" w:type="dxa"/>
          </w:tcPr>
          <w:p w14:paraId="31AD93F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540" w:type="dxa"/>
          </w:tcPr>
          <w:p w14:paraId="6B134C9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540" w:type="dxa"/>
          </w:tcPr>
          <w:p w14:paraId="5E6F1EF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540" w:type="dxa"/>
          </w:tcPr>
          <w:p w14:paraId="6803D45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540" w:type="dxa"/>
          </w:tcPr>
          <w:p w14:paraId="75F66CB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41" w:type="dxa"/>
          </w:tcPr>
          <w:p w14:paraId="09B68C0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3B264AF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r w:rsidR="007E2376" w:rsidRPr="00DE6C92" w14:paraId="0D374645" w14:textId="77777777" w:rsidTr="007E2376">
        <w:trPr>
          <w:jc w:val="center"/>
        </w:trPr>
        <w:tc>
          <w:tcPr>
            <w:tcW w:w="2803" w:type="dxa"/>
          </w:tcPr>
          <w:p w14:paraId="3374301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527" w:type="dxa"/>
          </w:tcPr>
          <w:p w14:paraId="0B66344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630" w:type="dxa"/>
          </w:tcPr>
          <w:p w14:paraId="6AF16C8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630" w:type="dxa"/>
          </w:tcPr>
          <w:p w14:paraId="4ADD48D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540" w:type="dxa"/>
          </w:tcPr>
          <w:p w14:paraId="26412D9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540" w:type="dxa"/>
          </w:tcPr>
          <w:p w14:paraId="2D7FA60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540" w:type="dxa"/>
          </w:tcPr>
          <w:p w14:paraId="1510DA5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540" w:type="dxa"/>
          </w:tcPr>
          <w:p w14:paraId="429440B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540" w:type="dxa"/>
          </w:tcPr>
          <w:p w14:paraId="4C83D73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41" w:type="dxa"/>
          </w:tcPr>
          <w:p w14:paraId="78E53DC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0D80472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6CBD149B" w14:textId="77777777" w:rsidTr="007E2376">
        <w:trPr>
          <w:jc w:val="center"/>
        </w:trPr>
        <w:tc>
          <w:tcPr>
            <w:tcW w:w="2803" w:type="dxa"/>
          </w:tcPr>
          <w:p w14:paraId="1C8F6C0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527" w:type="dxa"/>
          </w:tcPr>
          <w:p w14:paraId="453033C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630" w:type="dxa"/>
          </w:tcPr>
          <w:p w14:paraId="653EBD4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630" w:type="dxa"/>
          </w:tcPr>
          <w:p w14:paraId="32EFDC7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540" w:type="dxa"/>
          </w:tcPr>
          <w:p w14:paraId="36E9268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540" w:type="dxa"/>
          </w:tcPr>
          <w:p w14:paraId="2978FC5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540" w:type="dxa"/>
          </w:tcPr>
          <w:p w14:paraId="2174640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540" w:type="dxa"/>
          </w:tcPr>
          <w:p w14:paraId="092E27A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540" w:type="dxa"/>
          </w:tcPr>
          <w:p w14:paraId="4AB3F39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41" w:type="dxa"/>
          </w:tcPr>
          <w:p w14:paraId="7495552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1FF09CD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40C75BF0" w14:textId="77777777" w:rsidTr="007E2376">
        <w:trPr>
          <w:jc w:val="center"/>
        </w:trPr>
        <w:tc>
          <w:tcPr>
            <w:tcW w:w="2803" w:type="dxa"/>
          </w:tcPr>
          <w:p w14:paraId="2CCC62D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527" w:type="dxa"/>
          </w:tcPr>
          <w:p w14:paraId="37F9892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630" w:type="dxa"/>
          </w:tcPr>
          <w:p w14:paraId="7B0EB6D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630" w:type="dxa"/>
          </w:tcPr>
          <w:p w14:paraId="7E88451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540" w:type="dxa"/>
          </w:tcPr>
          <w:p w14:paraId="4CD07DF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540" w:type="dxa"/>
          </w:tcPr>
          <w:p w14:paraId="757D667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540" w:type="dxa"/>
          </w:tcPr>
          <w:p w14:paraId="66D1A99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540" w:type="dxa"/>
          </w:tcPr>
          <w:p w14:paraId="1464F4E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540" w:type="dxa"/>
          </w:tcPr>
          <w:p w14:paraId="001522D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41" w:type="dxa"/>
          </w:tcPr>
          <w:p w14:paraId="45E60D1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2590D85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0666222" w14:textId="77777777" w:rsidTr="007E2376">
        <w:trPr>
          <w:jc w:val="center"/>
        </w:trPr>
        <w:tc>
          <w:tcPr>
            <w:tcW w:w="2803" w:type="dxa"/>
          </w:tcPr>
          <w:p w14:paraId="3B1EEF1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527" w:type="dxa"/>
          </w:tcPr>
          <w:p w14:paraId="2CC7043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630" w:type="dxa"/>
          </w:tcPr>
          <w:p w14:paraId="69F9C16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630" w:type="dxa"/>
          </w:tcPr>
          <w:p w14:paraId="2D7D0C7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540" w:type="dxa"/>
          </w:tcPr>
          <w:p w14:paraId="31551E9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540" w:type="dxa"/>
          </w:tcPr>
          <w:p w14:paraId="298307A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540" w:type="dxa"/>
          </w:tcPr>
          <w:p w14:paraId="22CA77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540" w:type="dxa"/>
          </w:tcPr>
          <w:p w14:paraId="4C697C8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540" w:type="dxa"/>
          </w:tcPr>
          <w:p w14:paraId="05DAFE3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41" w:type="dxa"/>
          </w:tcPr>
          <w:p w14:paraId="3D566BA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376CB4F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4B0DC454" w14:textId="77777777" w:rsidTr="007E2376">
        <w:trPr>
          <w:jc w:val="center"/>
        </w:trPr>
        <w:tc>
          <w:tcPr>
            <w:tcW w:w="2803" w:type="dxa"/>
          </w:tcPr>
          <w:p w14:paraId="52CF915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527" w:type="dxa"/>
          </w:tcPr>
          <w:p w14:paraId="00085C8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630" w:type="dxa"/>
          </w:tcPr>
          <w:p w14:paraId="5BD356C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630" w:type="dxa"/>
          </w:tcPr>
          <w:p w14:paraId="55B5DE8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540" w:type="dxa"/>
          </w:tcPr>
          <w:p w14:paraId="3D2793C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540" w:type="dxa"/>
          </w:tcPr>
          <w:p w14:paraId="325DEB6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540" w:type="dxa"/>
          </w:tcPr>
          <w:p w14:paraId="581B9BC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540" w:type="dxa"/>
          </w:tcPr>
          <w:p w14:paraId="36346D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540" w:type="dxa"/>
          </w:tcPr>
          <w:p w14:paraId="1447547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41" w:type="dxa"/>
          </w:tcPr>
          <w:p w14:paraId="0F7F8E6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2B85E77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bl>
    <w:p w14:paraId="6A31AD4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ED11958" w14:textId="77777777" w:rsidR="00385FF7" w:rsidRDefault="00385FF7">
      <w:pPr>
        <w:rPr>
          <w:rFonts w:ascii="Georgia" w:hAnsi="Georgia"/>
          <w:b/>
          <w:sz w:val="22"/>
          <w:szCs w:val="22"/>
        </w:rPr>
      </w:pPr>
      <w:r>
        <w:rPr>
          <w:rFonts w:ascii="Georgia" w:hAnsi="Georgia"/>
          <w:b/>
          <w:sz w:val="22"/>
          <w:szCs w:val="22"/>
        </w:rPr>
        <w:br w:type="page"/>
      </w:r>
    </w:p>
    <w:p w14:paraId="06C60051" w14:textId="77777777" w:rsidR="007E2376" w:rsidRPr="00DE6C92" w:rsidRDefault="00EF10E1"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Pr>
          <w:rFonts w:ascii="Georgia" w:hAnsi="Georgia"/>
          <w:b/>
          <w:sz w:val="22"/>
          <w:szCs w:val="22"/>
        </w:rPr>
        <w:tab/>
      </w:r>
      <w:r w:rsidR="007E2376" w:rsidRPr="00DE6C92">
        <w:rPr>
          <w:rFonts w:ascii="Georgia" w:hAnsi="Georgia"/>
          <w:b/>
          <w:sz w:val="22"/>
          <w:szCs w:val="22"/>
        </w:rPr>
        <w:t>(Asked of total Latinos called on a landline; n =617; Native Born n = 246; Foreign Born n = 371; FB – U.S. citizen = 169; FB – legal resident = 127; FB – not citizen &amp; not legal resident = 57; Registered voter = 301)</w:t>
      </w:r>
    </w:p>
    <w:p w14:paraId="7506D1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LL1.</w:t>
      </w:r>
      <w:r w:rsidRPr="00DE6C92">
        <w:rPr>
          <w:rFonts w:ascii="Georgia" w:hAnsi="Georgia"/>
          <w:sz w:val="22"/>
          <w:szCs w:val="22"/>
        </w:rPr>
        <w:tab/>
        <w:t xml:space="preserve">Now thinking about your telephone use…Does anyone in your household, including </w:t>
      </w:r>
    </w:p>
    <w:p w14:paraId="21A036E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yourself, have a working cell phone?</w:t>
      </w:r>
    </w:p>
    <w:p w14:paraId="1A670B4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51"/>
        <w:gridCol w:w="2931"/>
        <w:gridCol w:w="713"/>
        <w:gridCol w:w="973"/>
        <w:gridCol w:w="1138"/>
      </w:tblGrid>
      <w:tr w:rsidR="007E2376" w:rsidRPr="00DE6C92" w14:paraId="412A1A74" w14:textId="77777777" w:rsidTr="00FF7F22">
        <w:trPr>
          <w:jc w:val="center"/>
        </w:trPr>
        <w:tc>
          <w:tcPr>
            <w:tcW w:w="3644" w:type="dxa"/>
            <w:shd w:val="clear" w:color="auto" w:fill="C0C0C0"/>
          </w:tcPr>
          <w:p w14:paraId="7E28174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989" w:type="dxa"/>
            <w:shd w:val="clear" w:color="auto" w:fill="C0C0C0"/>
            <w:vAlign w:val="bottom"/>
          </w:tcPr>
          <w:p w14:paraId="6310F380"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Yes, respondent or someone in HH has cell phone</w:t>
            </w:r>
          </w:p>
        </w:tc>
        <w:tc>
          <w:tcPr>
            <w:tcW w:w="720" w:type="dxa"/>
            <w:shd w:val="clear" w:color="auto" w:fill="C0C0C0"/>
            <w:vAlign w:val="bottom"/>
          </w:tcPr>
          <w:p w14:paraId="1C5A5C14"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w:t>
            </w:r>
          </w:p>
        </w:tc>
        <w:tc>
          <w:tcPr>
            <w:tcW w:w="979" w:type="dxa"/>
            <w:shd w:val="clear" w:color="auto" w:fill="C0C0C0"/>
            <w:vAlign w:val="bottom"/>
          </w:tcPr>
          <w:p w14:paraId="518B384B"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974" w:type="dxa"/>
            <w:shd w:val="clear" w:color="auto" w:fill="C0C0C0"/>
            <w:vAlign w:val="bottom"/>
          </w:tcPr>
          <w:p w14:paraId="64FB6498"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B4F02C6"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0BC16570" w14:textId="77777777" w:rsidTr="007E2376">
        <w:trPr>
          <w:jc w:val="center"/>
        </w:trPr>
        <w:tc>
          <w:tcPr>
            <w:tcW w:w="3644" w:type="dxa"/>
          </w:tcPr>
          <w:p w14:paraId="0745BAA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2989" w:type="dxa"/>
          </w:tcPr>
          <w:p w14:paraId="1916120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62</w:t>
            </w:r>
          </w:p>
        </w:tc>
        <w:tc>
          <w:tcPr>
            <w:tcW w:w="720" w:type="dxa"/>
          </w:tcPr>
          <w:p w14:paraId="7EBD5D7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979" w:type="dxa"/>
          </w:tcPr>
          <w:p w14:paraId="41B7ABC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3E45830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7171852B" w14:textId="77777777" w:rsidTr="007E2376">
        <w:trPr>
          <w:jc w:val="center"/>
        </w:trPr>
        <w:tc>
          <w:tcPr>
            <w:tcW w:w="3644" w:type="dxa"/>
          </w:tcPr>
          <w:p w14:paraId="155D39C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2989" w:type="dxa"/>
          </w:tcPr>
          <w:p w14:paraId="347D603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74</w:t>
            </w:r>
          </w:p>
        </w:tc>
        <w:tc>
          <w:tcPr>
            <w:tcW w:w="720" w:type="dxa"/>
          </w:tcPr>
          <w:p w14:paraId="48E0827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979" w:type="dxa"/>
          </w:tcPr>
          <w:p w14:paraId="67FA8F7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125F69F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48B60D17" w14:textId="77777777" w:rsidTr="007E2376">
        <w:trPr>
          <w:jc w:val="center"/>
        </w:trPr>
        <w:tc>
          <w:tcPr>
            <w:tcW w:w="3644" w:type="dxa"/>
          </w:tcPr>
          <w:p w14:paraId="2B0EAB4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2989" w:type="dxa"/>
          </w:tcPr>
          <w:p w14:paraId="6CCE530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720" w:type="dxa"/>
          </w:tcPr>
          <w:p w14:paraId="425349B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979" w:type="dxa"/>
          </w:tcPr>
          <w:p w14:paraId="1040EBF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25A8684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2D0A903B" w14:textId="77777777" w:rsidTr="007E2376">
        <w:trPr>
          <w:jc w:val="center"/>
        </w:trPr>
        <w:tc>
          <w:tcPr>
            <w:tcW w:w="3644" w:type="dxa"/>
          </w:tcPr>
          <w:p w14:paraId="0B21114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2989" w:type="dxa"/>
          </w:tcPr>
          <w:p w14:paraId="0E9FEC0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720" w:type="dxa"/>
          </w:tcPr>
          <w:p w14:paraId="282E238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979" w:type="dxa"/>
          </w:tcPr>
          <w:p w14:paraId="0D15D63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19C81CE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6E6F6D87" w14:textId="77777777" w:rsidTr="007E2376">
        <w:trPr>
          <w:jc w:val="center"/>
        </w:trPr>
        <w:tc>
          <w:tcPr>
            <w:tcW w:w="3644" w:type="dxa"/>
          </w:tcPr>
          <w:p w14:paraId="094C030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2989" w:type="dxa"/>
          </w:tcPr>
          <w:p w14:paraId="441BC92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720" w:type="dxa"/>
          </w:tcPr>
          <w:p w14:paraId="78FFBE5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979" w:type="dxa"/>
          </w:tcPr>
          <w:p w14:paraId="063526A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4017DC6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BBF670F" w14:textId="77777777" w:rsidTr="007E2376">
        <w:trPr>
          <w:jc w:val="center"/>
        </w:trPr>
        <w:tc>
          <w:tcPr>
            <w:tcW w:w="3644" w:type="dxa"/>
          </w:tcPr>
          <w:p w14:paraId="43C9B58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2989" w:type="dxa"/>
          </w:tcPr>
          <w:p w14:paraId="2C45BBA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720" w:type="dxa"/>
          </w:tcPr>
          <w:p w14:paraId="0A3CFE0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979" w:type="dxa"/>
          </w:tcPr>
          <w:p w14:paraId="60EA8F9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2193520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4349DA62" w14:textId="77777777" w:rsidTr="007E2376">
        <w:trPr>
          <w:jc w:val="center"/>
        </w:trPr>
        <w:tc>
          <w:tcPr>
            <w:tcW w:w="3644" w:type="dxa"/>
          </w:tcPr>
          <w:p w14:paraId="68E175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2989" w:type="dxa"/>
          </w:tcPr>
          <w:p w14:paraId="2C77D54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70</w:t>
            </w:r>
          </w:p>
        </w:tc>
        <w:tc>
          <w:tcPr>
            <w:tcW w:w="720" w:type="dxa"/>
          </w:tcPr>
          <w:p w14:paraId="0C3D0BD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979" w:type="dxa"/>
          </w:tcPr>
          <w:p w14:paraId="1CFCCA5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28EA65A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14:paraId="034BB5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0A90D92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DE6C92">
        <w:rPr>
          <w:rFonts w:ascii="Georgia" w:hAnsi="Georgia"/>
          <w:b/>
          <w:sz w:val="22"/>
          <w:szCs w:val="22"/>
        </w:rPr>
        <w:tab/>
        <w:t>(Asked of total Latinos called on a landline who have a cell phone in HH; n =429; Native Born n = 191; Foreign Born n = 238; FB – U.S. citizen = 109; FB – legal resident = 84; FB – not citizen &amp; not legal resident = 36; Registered voter = 229)</w:t>
      </w:r>
    </w:p>
    <w:p w14:paraId="71E7F39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LL2.</w:t>
      </w:r>
      <w:r w:rsidRPr="00DE6C92">
        <w:rPr>
          <w:rFonts w:ascii="Georgia" w:hAnsi="Georgia"/>
          <w:sz w:val="22"/>
          <w:szCs w:val="22"/>
        </w:rPr>
        <w:tab/>
        <w:t xml:space="preserve">Of all the telephone calls that you and the other people in your household receive, are </w:t>
      </w:r>
    </w:p>
    <w:p w14:paraId="6A7864F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 xml:space="preserve">(READ ITEMS)? </w:t>
      </w:r>
    </w:p>
    <w:p w14:paraId="27C77F7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5"/>
        <w:gridCol w:w="1409"/>
        <w:gridCol w:w="1771"/>
        <w:gridCol w:w="1509"/>
        <w:gridCol w:w="838"/>
        <w:gridCol w:w="1138"/>
      </w:tblGrid>
      <w:tr w:rsidR="007E2376" w:rsidRPr="00DE6C92" w14:paraId="541ABF0F" w14:textId="77777777" w:rsidTr="00FF7F22">
        <w:trPr>
          <w:jc w:val="center"/>
        </w:trPr>
        <w:tc>
          <w:tcPr>
            <w:tcW w:w="2988" w:type="dxa"/>
            <w:shd w:val="clear" w:color="auto" w:fill="BFBFBF"/>
          </w:tcPr>
          <w:p w14:paraId="2B713F7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350" w:type="dxa"/>
            <w:shd w:val="clear" w:color="auto" w:fill="BFBFBF"/>
            <w:vAlign w:val="bottom"/>
          </w:tcPr>
          <w:p w14:paraId="329B6B4E"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F704AFB"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All/almost all calls on a cell phone</w:t>
            </w:r>
          </w:p>
        </w:tc>
        <w:tc>
          <w:tcPr>
            <w:tcW w:w="1800" w:type="dxa"/>
            <w:shd w:val="clear" w:color="auto" w:fill="BFBFBF"/>
            <w:vAlign w:val="bottom"/>
          </w:tcPr>
          <w:p w14:paraId="61F94923"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 on a cell phone/some on a regular home phone</w:t>
            </w:r>
          </w:p>
        </w:tc>
        <w:tc>
          <w:tcPr>
            <w:tcW w:w="1530" w:type="dxa"/>
            <w:shd w:val="clear" w:color="auto" w:fill="BFBFBF"/>
            <w:vAlign w:val="bottom"/>
          </w:tcPr>
          <w:p w14:paraId="3377A845"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All/almost all calls on a regular home phone</w:t>
            </w:r>
          </w:p>
        </w:tc>
        <w:tc>
          <w:tcPr>
            <w:tcW w:w="810" w:type="dxa"/>
            <w:shd w:val="clear" w:color="auto" w:fill="BFBFBF"/>
            <w:vAlign w:val="bottom"/>
          </w:tcPr>
          <w:p w14:paraId="107F2FC4"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7A583DBA"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26450C5F"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98" w:type="dxa"/>
            <w:shd w:val="clear" w:color="auto" w:fill="BFBFBF"/>
            <w:vAlign w:val="bottom"/>
          </w:tcPr>
          <w:p w14:paraId="41F85F78"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707358F4"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4288B18"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726CD455"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01DCA046" w14:textId="77777777" w:rsidTr="007E2376">
        <w:trPr>
          <w:jc w:val="center"/>
        </w:trPr>
        <w:tc>
          <w:tcPr>
            <w:tcW w:w="2988" w:type="dxa"/>
          </w:tcPr>
          <w:p w14:paraId="212077C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350" w:type="dxa"/>
          </w:tcPr>
          <w:p w14:paraId="75A07C5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800" w:type="dxa"/>
          </w:tcPr>
          <w:p w14:paraId="28CDF38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530" w:type="dxa"/>
          </w:tcPr>
          <w:p w14:paraId="0004ACF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810" w:type="dxa"/>
          </w:tcPr>
          <w:p w14:paraId="4E6BF2D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8" w:type="dxa"/>
          </w:tcPr>
          <w:p w14:paraId="1E50190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DA4ED66" w14:textId="77777777" w:rsidTr="007E2376">
        <w:trPr>
          <w:jc w:val="center"/>
        </w:trPr>
        <w:tc>
          <w:tcPr>
            <w:tcW w:w="2988" w:type="dxa"/>
          </w:tcPr>
          <w:p w14:paraId="07FD4D8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350" w:type="dxa"/>
          </w:tcPr>
          <w:p w14:paraId="1B944BC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800" w:type="dxa"/>
          </w:tcPr>
          <w:p w14:paraId="232BD4F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530" w:type="dxa"/>
          </w:tcPr>
          <w:p w14:paraId="6395135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810" w:type="dxa"/>
          </w:tcPr>
          <w:p w14:paraId="691363A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8" w:type="dxa"/>
          </w:tcPr>
          <w:p w14:paraId="27E3EA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5692D299" w14:textId="77777777" w:rsidTr="007E2376">
        <w:trPr>
          <w:jc w:val="center"/>
        </w:trPr>
        <w:tc>
          <w:tcPr>
            <w:tcW w:w="2988" w:type="dxa"/>
          </w:tcPr>
          <w:p w14:paraId="6B345CC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350" w:type="dxa"/>
          </w:tcPr>
          <w:p w14:paraId="52D879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800" w:type="dxa"/>
          </w:tcPr>
          <w:p w14:paraId="55AFFA7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1530" w:type="dxa"/>
          </w:tcPr>
          <w:p w14:paraId="5B298BB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810" w:type="dxa"/>
          </w:tcPr>
          <w:p w14:paraId="63E2B4F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8" w:type="dxa"/>
          </w:tcPr>
          <w:p w14:paraId="0B444EE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C951FF8" w14:textId="77777777" w:rsidTr="007E2376">
        <w:trPr>
          <w:jc w:val="center"/>
        </w:trPr>
        <w:tc>
          <w:tcPr>
            <w:tcW w:w="2988" w:type="dxa"/>
          </w:tcPr>
          <w:p w14:paraId="59A60EA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350" w:type="dxa"/>
          </w:tcPr>
          <w:p w14:paraId="528CD2B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800" w:type="dxa"/>
          </w:tcPr>
          <w:p w14:paraId="7F7BA8B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1530" w:type="dxa"/>
          </w:tcPr>
          <w:p w14:paraId="46045B3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810" w:type="dxa"/>
          </w:tcPr>
          <w:p w14:paraId="302BDB4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8" w:type="dxa"/>
          </w:tcPr>
          <w:p w14:paraId="1D889A5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3CADA13" w14:textId="77777777" w:rsidTr="007E2376">
        <w:trPr>
          <w:jc w:val="center"/>
        </w:trPr>
        <w:tc>
          <w:tcPr>
            <w:tcW w:w="2988" w:type="dxa"/>
          </w:tcPr>
          <w:p w14:paraId="1FF8415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350" w:type="dxa"/>
          </w:tcPr>
          <w:p w14:paraId="11EE7A3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800" w:type="dxa"/>
          </w:tcPr>
          <w:p w14:paraId="04D2ABB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530" w:type="dxa"/>
          </w:tcPr>
          <w:p w14:paraId="2112D71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810" w:type="dxa"/>
          </w:tcPr>
          <w:p w14:paraId="6AD1482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8" w:type="dxa"/>
          </w:tcPr>
          <w:p w14:paraId="79C98A4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2A9E3DE" w14:textId="77777777" w:rsidTr="007E2376">
        <w:trPr>
          <w:jc w:val="center"/>
        </w:trPr>
        <w:tc>
          <w:tcPr>
            <w:tcW w:w="2988" w:type="dxa"/>
          </w:tcPr>
          <w:p w14:paraId="581CF6B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350" w:type="dxa"/>
          </w:tcPr>
          <w:p w14:paraId="6A31FFA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800" w:type="dxa"/>
          </w:tcPr>
          <w:p w14:paraId="1B29B1D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530" w:type="dxa"/>
          </w:tcPr>
          <w:p w14:paraId="299753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810" w:type="dxa"/>
          </w:tcPr>
          <w:p w14:paraId="2D7D686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8" w:type="dxa"/>
          </w:tcPr>
          <w:p w14:paraId="3F19FA7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544A2936" w14:textId="77777777" w:rsidTr="007E2376">
        <w:trPr>
          <w:jc w:val="center"/>
        </w:trPr>
        <w:tc>
          <w:tcPr>
            <w:tcW w:w="2988" w:type="dxa"/>
          </w:tcPr>
          <w:p w14:paraId="2A97B08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350" w:type="dxa"/>
          </w:tcPr>
          <w:p w14:paraId="185C5F6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800" w:type="dxa"/>
          </w:tcPr>
          <w:p w14:paraId="2AC4878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530" w:type="dxa"/>
          </w:tcPr>
          <w:p w14:paraId="5090E8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810" w:type="dxa"/>
          </w:tcPr>
          <w:p w14:paraId="622A58F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8" w:type="dxa"/>
          </w:tcPr>
          <w:p w14:paraId="0DA37EF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3C1BDCE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3F64D0F" w14:textId="77777777" w:rsidR="00400CE4" w:rsidRPr="00DE6C92" w:rsidRDefault="00400CE4">
      <w:pPr>
        <w:rPr>
          <w:rFonts w:ascii="Georgia" w:hAnsi="Georgia"/>
          <w:sz w:val="22"/>
          <w:szCs w:val="22"/>
        </w:rPr>
      </w:pPr>
      <w:r w:rsidRPr="00DE6C92">
        <w:rPr>
          <w:rFonts w:ascii="Georgia" w:hAnsi="Georgia"/>
          <w:sz w:val="22"/>
          <w:szCs w:val="22"/>
        </w:rPr>
        <w:br w:type="page"/>
      </w:r>
    </w:p>
    <w:p w14:paraId="6AF6E25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sz w:val="22"/>
          <w:szCs w:val="22"/>
        </w:rPr>
        <w:tab/>
      </w:r>
      <w:r w:rsidRPr="00DE6C92">
        <w:rPr>
          <w:rFonts w:ascii="Georgia" w:hAnsi="Georgia"/>
          <w:b/>
          <w:sz w:val="22"/>
          <w:szCs w:val="22"/>
        </w:rPr>
        <w:t>LL1/LL2.</w:t>
      </w:r>
      <w:r w:rsidRPr="00DE6C92">
        <w:rPr>
          <w:rFonts w:ascii="Georgia" w:hAnsi="Georgia"/>
          <w:b/>
          <w:sz w:val="22"/>
          <w:szCs w:val="22"/>
        </w:rPr>
        <w:tab/>
        <w:t>Combination Table</w:t>
      </w:r>
    </w:p>
    <w:p w14:paraId="1C55C55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DE6C92">
        <w:rPr>
          <w:rFonts w:ascii="Georgia" w:hAnsi="Georgia"/>
          <w:b/>
          <w:sz w:val="22"/>
          <w:szCs w:val="22"/>
        </w:rPr>
        <w:tab/>
        <w:t>Base total Latinos called on a landline; n =617; Native Born n = 246; Foreign Born n = 371; FB – U.S. citizen = 169; FB – legal resident = 127; FB – not citizen &amp; not legal resident = 57; Registered voter = 301</w:t>
      </w:r>
    </w:p>
    <w:p w14:paraId="217FD11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9"/>
        <w:gridCol w:w="710"/>
        <w:gridCol w:w="1409"/>
        <w:gridCol w:w="1634"/>
        <w:gridCol w:w="1542"/>
        <w:gridCol w:w="958"/>
        <w:gridCol w:w="838"/>
        <w:gridCol w:w="1138"/>
      </w:tblGrid>
      <w:tr w:rsidR="004D6E25" w:rsidRPr="00DE6C92" w14:paraId="55C3048D" w14:textId="77777777" w:rsidTr="00385FF7">
        <w:trPr>
          <w:jc w:val="center"/>
        </w:trPr>
        <w:tc>
          <w:tcPr>
            <w:tcW w:w="1959" w:type="dxa"/>
            <w:vMerge w:val="restart"/>
            <w:shd w:val="clear" w:color="auto" w:fill="BFBFBF"/>
          </w:tcPr>
          <w:p w14:paraId="3F85A504"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5295" w:type="dxa"/>
            <w:gridSpan w:val="4"/>
            <w:shd w:val="clear" w:color="auto" w:fill="BFBFBF"/>
            <w:vAlign w:val="bottom"/>
          </w:tcPr>
          <w:p w14:paraId="05186ABD"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HH HAS CELL PHONE</w:t>
            </w:r>
          </w:p>
        </w:tc>
        <w:tc>
          <w:tcPr>
            <w:tcW w:w="958" w:type="dxa"/>
            <w:vMerge w:val="restart"/>
            <w:shd w:val="clear" w:color="auto" w:fill="BFBFBF"/>
            <w:vAlign w:val="bottom"/>
          </w:tcPr>
          <w:p w14:paraId="14C397CD"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HH does not have cell phone</w:t>
            </w:r>
          </w:p>
        </w:tc>
        <w:tc>
          <w:tcPr>
            <w:tcW w:w="838" w:type="dxa"/>
            <w:vMerge w:val="restart"/>
            <w:shd w:val="clear" w:color="auto" w:fill="BFBFBF"/>
            <w:vAlign w:val="bottom"/>
          </w:tcPr>
          <w:p w14:paraId="2EA33D5C"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4775BA81"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A80B6AA"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6EC5C65"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38" w:type="dxa"/>
            <w:vMerge w:val="restart"/>
            <w:shd w:val="clear" w:color="auto" w:fill="BFBFBF"/>
            <w:vAlign w:val="bottom"/>
          </w:tcPr>
          <w:p w14:paraId="34A150DB"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2BA7A3F2"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9495234"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CE3862E"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F9F8520"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14:paraId="7C4D0E14" w14:textId="77777777" w:rsidTr="00385FF7">
        <w:trPr>
          <w:jc w:val="center"/>
        </w:trPr>
        <w:tc>
          <w:tcPr>
            <w:tcW w:w="1959" w:type="dxa"/>
            <w:vMerge/>
            <w:shd w:val="clear" w:color="auto" w:fill="BFBFBF"/>
          </w:tcPr>
          <w:p w14:paraId="35926CAA"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10" w:type="dxa"/>
            <w:shd w:val="clear" w:color="auto" w:fill="BFBFBF"/>
            <w:vAlign w:val="bottom"/>
          </w:tcPr>
          <w:p w14:paraId="4D5F8E9F"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5EF53EF"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2973E06D"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D757EF3"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409" w:type="dxa"/>
            <w:shd w:val="clear" w:color="auto" w:fill="BFBFBF"/>
            <w:vAlign w:val="bottom"/>
          </w:tcPr>
          <w:p w14:paraId="7F9429CF"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All/almost all calls on a cell phone</w:t>
            </w:r>
          </w:p>
        </w:tc>
        <w:tc>
          <w:tcPr>
            <w:tcW w:w="1634" w:type="dxa"/>
            <w:shd w:val="clear" w:color="auto" w:fill="BFBFBF"/>
            <w:vAlign w:val="bottom"/>
          </w:tcPr>
          <w:p w14:paraId="7214DBDD"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 on a cell phone/some on a regular home phone</w:t>
            </w:r>
          </w:p>
        </w:tc>
        <w:tc>
          <w:tcPr>
            <w:tcW w:w="1542" w:type="dxa"/>
            <w:shd w:val="clear" w:color="auto" w:fill="BFBFBF"/>
            <w:vAlign w:val="bottom"/>
          </w:tcPr>
          <w:p w14:paraId="25439C42"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All/almost all calls on a regular home phone</w:t>
            </w:r>
          </w:p>
        </w:tc>
        <w:tc>
          <w:tcPr>
            <w:tcW w:w="958" w:type="dxa"/>
            <w:vMerge/>
            <w:shd w:val="clear" w:color="auto" w:fill="BFBFBF"/>
            <w:vAlign w:val="bottom"/>
          </w:tcPr>
          <w:p w14:paraId="2DCE43E7"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38" w:type="dxa"/>
            <w:vMerge/>
            <w:shd w:val="clear" w:color="auto" w:fill="BFBFBF"/>
            <w:vAlign w:val="bottom"/>
          </w:tcPr>
          <w:p w14:paraId="5D0FCA09"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vAlign w:val="bottom"/>
          </w:tcPr>
          <w:p w14:paraId="41C6A24C" w14:textId="77777777"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14:paraId="219CE554" w14:textId="77777777" w:rsidTr="00385FF7">
        <w:trPr>
          <w:jc w:val="center"/>
        </w:trPr>
        <w:tc>
          <w:tcPr>
            <w:tcW w:w="1959" w:type="dxa"/>
          </w:tcPr>
          <w:p w14:paraId="3322189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10" w:type="dxa"/>
          </w:tcPr>
          <w:p w14:paraId="3E1728E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62</w:t>
            </w:r>
          </w:p>
        </w:tc>
        <w:tc>
          <w:tcPr>
            <w:tcW w:w="1409" w:type="dxa"/>
          </w:tcPr>
          <w:p w14:paraId="19893F6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634" w:type="dxa"/>
          </w:tcPr>
          <w:p w14:paraId="4150F95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542" w:type="dxa"/>
          </w:tcPr>
          <w:p w14:paraId="5A7AC35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958" w:type="dxa"/>
          </w:tcPr>
          <w:p w14:paraId="32A5C68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838" w:type="dxa"/>
          </w:tcPr>
          <w:p w14:paraId="1CBE6A5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38" w:type="dxa"/>
          </w:tcPr>
          <w:p w14:paraId="5003172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68AB1F5D" w14:textId="77777777" w:rsidTr="00385FF7">
        <w:trPr>
          <w:jc w:val="center"/>
        </w:trPr>
        <w:tc>
          <w:tcPr>
            <w:tcW w:w="1959" w:type="dxa"/>
          </w:tcPr>
          <w:p w14:paraId="1B16820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10" w:type="dxa"/>
          </w:tcPr>
          <w:p w14:paraId="498767C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74</w:t>
            </w:r>
          </w:p>
        </w:tc>
        <w:tc>
          <w:tcPr>
            <w:tcW w:w="1409" w:type="dxa"/>
          </w:tcPr>
          <w:p w14:paraId="6AA586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634" w:type="dxa"/>
          </w:tcPr>
          <w:p w14:paraId="6B13859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542" w:type="dxa"/>
          </w:tcPr>
          <w:p w14:paraId="66F9FEC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958" w:type="dxa"/>
          </w:tcPr>
          <w:p w14:paraId="1FAEEB7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838" w:type="dxa"/>
          </w:tcPr>
          <w:p w14:paraId="148AD97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38" w:type="dxa"/>
          </w:tcPr>
          <w:p w14:paraId="2DC48EE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493872CB" w14:textId="77777777" w:rsidTr="00385FF7">
        <w:trPr>
          <w:jc w:val="center"/>
        </w:trPr>
        <w:tc>
          <w:tcPr>
            <w:tcW w:w="1959" w:type="dxa"/>
          </w:tcPr>
          <w:p w14:paraId="07DF1EC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10" w:type="dxa"/>
          </w:tcPr>
          <w:p w14:paraId="15ABC8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1409" w:type="dxa"/>
          </w:tcPr>
          <w:p w14:paraId="7A37B00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634" w:type="dxa"/>
          </w:tcPr>
          <w:p w14:paraId="45694BC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1542" w:type="dxa"/>
          </w:tcPr>
          <w:p w14:paraId="738D94C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958" w:type="dxa"/>
          </w:tcPr>
          <w:p w14:paraId="199124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838" w:type="dxa"/>
          </w:tcPr>
          <w:p w14:paraId="7027BD2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38" w:type="dxa"/>
          </w:tcPr>
          <w:p w14:paraId="3F916E1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55747327" w14:textId="77777777" w:rsidTr="00385FF7">
        <w:trPr>
          <w:jc w:val="center"/>
        </w:trPr>
        <w:tc>
          <w:tcPr>
            <w:tcW w:w="1959" w:type="dxa"/>
          </w:tcPr>
          <w:p w14:paraId="1598AFD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10" w:type="dxa"/>
          </w:tcPr>
          <w:p w14:paraId="1D9D7EC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409" w:type="dxa"/>
          </w:tcPr>
          <w:p w14:paraId="3E15655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634" w:type="dxa"/>
          </w:tcPr>
          <w:p w14:paraId="55DCCA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542" w:type="dxa"/>
          </w:tcPr>
          <w:p w14:paraId="1243884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958" w:type="dxa"/>
          </w:tcPr>
          <w:p w14:paraId="43CF739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838" w:type="dxa"/>
          </w:tcPr>
          <w:p w14:paraId="08924E5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38" w:type="dxa"/>
          </w:tcPr>
          <w:p w14:paraId="6FD4E57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05C21AE7" w14:textId="77777777" w:rsidTr="00385FF7">
        <w:trPr>
          <w:jc w:val="center"/>
        </w:trPr>
        <w:tc>
          <w:tcPr>
            <w:tcW w:w="1959" w:type="dxa"/>
          </w:tcPr>
          <w:p w14:paraId="6F72867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10" w:type="dxa"/>
          </w:tcPr>
          <w:p w14:paraId="179E7C1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1409" w:type="dxa"/>
          </w:tcPr>
          <w:p w14:paraId="360C7DE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634" w:type="dxa"/>
          </w:tcPr>
          <w:p w14:paraId="18474CE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542" w:type="dxa"/>
          </w:tcPr>
          <w:p w14:paraId="025D298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958" w:type="dxa"/>
          </w:tcPr>
          <w:p w14:paraId="4B0F1F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838" w:type="dxa"/>
          </w:tcPr>
          <w:p w14:paraId="1E3543F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38" w:type="dxa"/>
          </w:tcPr>
          <w:p w14:paraId="7C7DEB8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29E5667" w14:textId="77777777" w:rsidTr="00385FF7">
        <w:trPr>
          <w:jc w:val="center"/>
        </w:trPr>
        <w:tc>
          <w:tcPr>
            <w:tcW w:w="1959" w:type="dxa"/>
          </w:tcPr>
          <w:p w14:paraId="028EB68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10" w:type="dxa"/>
          </w:tcPr>
          <w:p w14:paraId="37FC619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1409" w:type="dxa"/>
          </w:tcPr>
          <w:p w14:paraId="683962F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634" w:type="dxa"/>
          </w:tcPr>
          <w:p w14:paraId="7C9728B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542" w:type="dxa"/>
          </w:tcPr>
          <w:p w14:paraId="4E013BF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958" w:type="dxa"/>
          </w:tcPr>
          <w:p w14:paraId="20670E3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838" w:type="dxa"/>
          </w:tcPr>
          <w:p w14:paraId="2C98008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38" w:type="dxa"/>
          </w:tcPr>
          <w:p w14:paraId="5E594AF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210067F8" w14:textId="77777777" w:rsidTr="00385FF7">
        <w:trPr>
          <w:jc w:val="center"/>
        </w:trPr>
        <w:tc>
          <w:tcPr>
            <w:tcW w:w="1959" w:type="dxa"/>
          </w:tcPr>
          <w:p w14:paraId="2F65716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10" w:type="dxa"/>
          </w:tcPr>
          <w:p w14:paraId="61BB666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70</w:t>
            </w:r>
          </w:p>
        </w:tc>
        <w:tc>
          <w:tcPr>
            <w:tcW w:w="1409" w:type="dxa"/>
          </w:tcPr>
          <w:p w14:paraId="6D54B19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634" w:type="dxa"/>
          </w:tcPr>
          <w:p w14:paraId="652EF4A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542" w:type="dxa"/>
          </w:tcPr>
          <w:p w14:paraId="556DA1D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958" w:type="dxa"/>
          </w:tcPr>
          <w:p w14:paraId="69E654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838" w:type="dxa"/>
          </w:tcPr>
          <w:p w14:paraId="4441B09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38" w:type="dxa"/>
          </w:tcPr>
          <w:p w14:paraId="2720664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14:paraId="27A1551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349E51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DE6C92">
        <w:rPr>
          <w:rFonts w:ascii="Georgia" w:hAnsi="Georgia"/>
          <w:b/>
          <w:sz w:val="22"/>
          <w:szCs w:val="22"/>
        </w:rPr>
        <w:tab/>
        <w:t>(Asked of total Latinos called on a cell phone; n =603; Native Born n = 246; Foreign Born n = 357; FB – U.S. citizen = 130; FB – legal resident = 134; FB – not citizen &amp; not legal resident = 83; Registered voter = 256)</w:t>
      </w:r>
    </w:p>
    <w:p w14:paraId="74E7653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CP1.</w:t>
      </w:r>
      <w:r w:rsidRPr="00DE6C92">
        <w:rPr>
          <w:rFonts w:ascii="Georgia" w:hAnsi="Georgia"/>
          <w:sz w:val="22"/>
          <w:szCs w:val="22"/>
        </w:rPr>
        <w:tab/>
        <w:t xml:space="preserve">Now thinking about your telephone use, is there at least one telephone INSIDE your </w:t>
      </w:r>
    </w:p>
    <w:p w14:paraId="6C24085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home that is currently working and is not a cell phone?</w:t>
      </w:r>
    </w:p>
    <w:p w14:paraId="3D5FCA9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7"/>
        <w:gridCol w:w="2090"/>
        <w:gridCol w:w="1798"/>
        <w:gridCol w:w="953"/>
        <w:gridCol w:w="1138"/>
      </w:tblGrid>
      <w:tr w:rsidR="007E2376" w:rsidRPr="00DE6C92" w14:paraId="19D63F84" w14:textId="77777777" w:rsidTr="007E2376">
        <w:trPr>
          <w:jc w:val="center"/>
        </w:trPr>
        <w:tc>
          <w:tcPr>
            <w:tcW w:w="3427" w:type="dxa"/>
            <w:shd w:val="clear" w:color="auto" w:fill="C0C0C0"/>
          </w:tcPr>
          <w:p w14:paraId="1EEBE17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126" w:type="dxa"/>
            <w:shd w:val="clear" w:color="auto" w:fill="C0C0C0"/>
            <w:vAlign w:val="bottom"/>
          </w:tcPr>
          <w:p w14:paraId="5A36620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Yes, has a home telephone</w:t>
            </w:r>
          </w:p>
        </w:tc>
        <w:tc>
          <w:tcPr>
            <w:tcW w:w="1820" w:type="dxa"/>
            <w:shd w:val="clear" w:color="auto" w:fill="C0C0C0"/>
            <w:vAlign w:val="bottom"/>
          </w:tcPr>
          <w:p w14:paraId="735CB7A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 no home telephone</w:t>
            </w:r>
          </w:p>
        </w:tc>
        <w:tc>
          <w:tcPr>
            <w:tcW w:w="959" w:type="dxa"/>
            <w:shd w:val="clear" w:color="auto" w:fill="C0C0C0"/>
          </w:tcPr>
          <w:p w14:paraId="46FDA80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974" w:type="dxa"/>
            <w:shd w:val="clear" w:color="auto" w:fill="C0C0C0"/>
          </w:tcPr>
          <w:p w14:paraId="0C24F1A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056B7C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3F3C6157" w14:textId="77777777" w:rsidTr="007E2376">
        <w:trPr>
          <w:jc w:val="center"/>
        </w:trPr>
        <w:tc>
          <w:tcPr>
            <w:tcW w:w="3427" w:type="dxa"/>
          </w:tcPr>
          <w:p w14:paraId="4B4F711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2126" w:type="dxa"/>
          </w:tcPr>
          <w:p w14:paraId="41B241C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820" w:type="dxa"/>
          </w:tcPr>
          <w:p w14:paraId="6E93153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71</w:t>
            </w:r>
          </w:p>
        </w:tc>
        <w:tc>
          <w:tcPr>
            <w:tcW w:w="959" w:type="dxa"/>
          </w:tcPr>
          <w:p w14:paraId="1BA28EB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464AD0E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r w:rsidR="007E2376" w:rsidRPr="00DE6C92" w14:paraId="3BD95324" w14:textId="77777777" w:rsidTr="007E2376">
        <w:trPr>
          <w:jc w:val="center"/>
        </w:trPr>
        <w:tc>
          <w:tcPr>
            <w:tcW w:w="3427" w:type="dxa"/>
          </w:tcPr>
          <w:p w14:paraId="0A6F2E6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2126" w:type="dxa"/>
          </w:tcPr>
          <w:p w14:paraId="66532F0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820" w:type="dxa"/>
          </w:tcPr>
          <w:p w14:paraId="2040200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65</w:t>
            </w:r>
          </w:p>
        </w:tc>
        <w:tc>
          <w:tcPr>
            <w:tcW w:w="959" w:type="dxa"/>
          </w:tcPr>
          <w:p w14:paraId="571A338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2338246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r>
      <w:tr w:rsidR="007E2376" w:rsidRPr="00DE6C92" w14:paraId="432B6EEA" w14:textId="77777777" w:rsidTr="007E2376">
        <w:trPr>
          <w:jc w:val="center"/>
        </w:trPr>
        <w:tc>
          <w:tcPr>
            <w:tcW w:w="3427" w:type="dxa"/>
          </w:tcPr>
          <w:p w14:paraId="1B57701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2126" w:type="dxa"/>
          </w:tcPr>
          <w:p w14:paraId="0474A87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820" w:type="dxa"/>
          </w:tcPr>
          <w:p w14:paraId="0A6F528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76</w:t>
            </w:r>
          </w:p>
        </w:tc>
        <w:tc>
          <w:tcPr>
            <w:tcW w:w="959" w:type="dxa"/>
          </w:tcPr>
          <w:p w14:paraId="6BBD6CC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14:paraId="5D027AB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3B10FCB6" w14:textId="77777777" w:rsidTr="007E2376">
        <w:trPr>
          <w:jc w:val="center"/>
        </w:trPr>
        <w:tc>
          <w:tcPr>
            <w:tcW w:w="3427" w:type="dxa"/>
          </w:tcPr>
          <w:p w14:paraId="744AE11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2126" w:type="dxa"/>
          </w:tcPr>
          <w:p w14:paraId="77A9561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820" w:type="dxa"/>
          </w:tcPr>
          <w:p w14:paraId="36598A0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959" w:type="dxa"/>
          </w:tcPr>
          <w:p w14:paraId="240FF86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13B8FEB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4EA343F0" w14:textId="77777777" w:rsidTr="007E2376">
        <w:trPr>
          <w:jc w:val="center"/>
        </w:trPr>
        <w:tc>
          <w:tcPr>
            <w:tcW w:w="3427" w:type="dxa"/>
          </w:tcPr>
          <w:p w14:paraId="15BBB57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2126" w:type="dxa"/>
          </w:tcPr>
          <w:p w14:paraId="5D2DB74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820" w:type="dxa"/>
          </w:tcPr>
          <w:p w14:paraId="3DDBF95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81</w:t>
            </w:r>
          </w:p>
        </w:tc>
        <w:tc>
          <w:tcPr>
            <w:tcW w:w="959" w:type="dxa"/>
          </w:tcPr>
          <w:p w14:paraId="3AF9C92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1BA61C9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8A13016" w14:textId="77777777" w:rsidTr="007E2376">
        <w:trPr>
          <w:jc w:val="center"/>
        </w:trPr>
        <w:tc>
          <w:tcPr>
            <w:tcW w:w="3427" w:type="dxa"/>
          </w:tcPr>
          <w:p w14:paraId="687236C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2126" w:type="dxa"/>
          </w:tcPr>
          <w:p w14:paraId="00ACACB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820" w:type="dxa"/>
          </w:tcPr>
          <w:p w14:paraId="7B6BA1D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84</w:t>
            </w:r>
          </w:p>
        </w:tc>
        <w:tc>
          <w:tcPr>
            <w:tcW w:w="959" w:type="dxa"/>
          </w:tcPr>
          <w:p w14:paraId="6B2C33A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19C794B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r w:rsidR="007E2376" w:rsidRPr="00DE6C92" w14:paraId="62F99210" w14:textId="77777777" w:rsidTr="007E2376">
        <w:trPr>
          <w:jc w:val="center"/>
        </w:trPr>
        <w:tc>
          <w:tcPr>
            <w:tcW w:w="3427" w:type="dxa"/>
          </w:tcPr>
          <w:p w14:paraId="7ABE7C4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2126" w:type="dxa"/>
          </w:tcPr>
          <w:p w14:paraId="78B2AA2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820" w:type="dxa"/>
          </w:tcPr>
          <w:p w14:paraId="7936657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959" w:type="dxa"/>
          </w:tcPr>
          <w:p w14:paraId="36DF9B9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14:paraId="3B5FBD9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bl>
    <w:p w14:paraId="1B6556D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19C14695" w14:textId="77777777" w:rsidR="00400CE4" w:rsidRPr="00DE6C92" w:rsidRDefault="00400CE4">
      <w:pPr>
        <w:rPr>
          <w:rFonts w:ascii="Georgia" w:hAnsi="Georgia"/>
          <w:b/>
          <w:sz w:val="22"/>
          <w:szCs w:val="22"/>
        </w:rPr>
      </w:pPr>
      <w:r w:rsidRPr="00DE6C92">
        <w:rPr>
          <w:rFonts w:ascii="Georgia" w:hAnsi="Georgia"/>
          <w:b/>
          <w:sz w:val="22"/>
          <w:szCs w:val="22"/>
        </w:rPr>
        <w:br w:type="page"/>
      </w:r>
    </w:p>
    <w:p w14:paraId="26BD78C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DE6C92">
        <w:rPr>
          <w:rFonts w:ascii="Georgia" w:hAnsi="Georgia"/>
          <w:b/>
          <w:sz w:val="22"/>
          <w:szCs w:val="22"/>
        </w:rPr>
        <w:tab/>
        <w:t>(Asked of total Latinos called on a cell phone who have a home phone; n =201; Native Born n = 89; Foreign Born n = 112; FB – U.S. citizen = 59; FB – legal resident = 34; FB – not citizen &amp; not legal resident = 19; Registered voter = 116)</w:t>
      </w:r>
    </w:p>
    <w:p w14:paraId="4DCE478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CP2.</w:t>
      </w:r>
      <w:r w:rsidRPr="00DE6C92">
        <w:rPr>
          <w:rFonts w:ascii="Georgia" w:hAnsi="Georgia"/>
          <w:sz w:val="22"/>
          <w:szCs w:val="22"/>
        </w:rPr>
        <w:tab/>
        <w:t xml:space="preserve">Of all the telephone calls that you and the other people in your household receive, are </w:t>
      </w:r>
    </w:p>
    <w:p w14:paraId="7D9BB1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sz w:val="22"/>
          <w:szCs w:val="22"/>
        </w:rPr>
      </w:pPr>
      <w:r w:rsidRPr="00DE6C92">
        <w:rPr>
          <w:rFonts w:ascii="Georgia" w:hAnsi="Georgia"/>
          <w:sz w:val="22"/>
          <w:szCs w:val="22"/>
        </w:rPr>
        <w:tab/>
        <w:t>(READ ITEMS)?</w:t>
      </w:r>
    </w:p>
    <w:p w14:paraId="5907C82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5"/>
        <w:gridCol w:w="1409"/>
        <w:gridCol w:w="1771"/>
        <w:gridCol w:w="1509"/>
        <w:gridCol w:w="838"/>
        <w:gridCol w:w="1138"/>
      </w:tblGrid>
      <w:tr w:rsidR="007E2376" w:rsidRPr="00DE6C92" w14:paraId="64A59475" w14:textId="77777777" w:rsidTr="00FF7F22">
        <w:trPr>
          <w:jc w:val="center"/>
        </w:trPr>
        <w:tc>
          <w:tcPr>
            <w:tcW w:w="2988" w:type="dxa"/>
            <w:shd w:val="clear" w:color="auto" w:fill="BFBFBF"/>
          </w:tcPr>
          <w:p w14:paraId="1A9604E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350" w:type="dxa"/>
            <w:shd w:val="clear" w:color="auto" w:fill="BFBFBF"/>
            <w:vAlign w:val="bottom"/>
          </w:tcPr>
          <w:p w14:paraId="08466351"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F5CCEA7"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All/almost all calls on a cell phone</w:t>
            </w:r>
          </w:p>
        </w:tc>
        <w:tc>
          <w:tcPr>
            <w:tcW w:w="1800" w:type="dxa"/>
            <w:shd w:val="clear" w:color="auto" w:fill="BFBFBF"/>
            <w:vAlign w:val="bottom"/>
          </w:tcPr>
          <w:p w14:paraId="7670A74B"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 on a cell phone/some on a regular home phone</w:t>
            </w:r>
          </w:p>
        </w:tc>
        <w:tc>
          <w:tcPr>
            <w:tcW w:w="1530" w:type="dxa"/>
            <w:shd w:val="clear" w:color="auto" w:fill="BFBFBF"/>
            <w:vAlign w:val="bottom"/>
          </w:tcPr>
          <w:p w14:paraId="5ACEE526"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All/almost all calls on a regular home phone</w:t>
            </w:r>
          </w:p>
        </w:tc>
        <w:tc>
          <w:tcPr>
            <w:tcW w:w="810" w:type="dxa"/>
            <w:shd w:val="clear" w:color="auto" w:fill="BFBFBF"/>
            <w:vAlign w:val="bottom"/>
          </w:tcPr>
          <w:p w14:paraId="4E39DB37"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C9BA2DA"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9C33ED1"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98" w:type="dxa"/>
            <w:shd w:val="clear" w:color="auto" w:fill="BFBFBF"/>
            <w:vAlign w:val="bottom"/>
          </w:tcPr>
          <w:p w14:paraId="724DA58C"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27D4F2F5"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2F7967AA"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F8AA33F"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14:paraId="11218055" w14:textId="77777777" w:rsidTr="007E2376">
        <w:trPr>
          <w:jc w:val="center"/>
        </w:trPr>
        <w:tc>
          <w:tcPr>
            <w:tcW w:w="2988" w:type="dxa"/>
          </w:tcPr>
          <w:p w14:paraId="3F3D2DE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350" w:type="dxa"/>
          </w:tcPr>
          <w:p w14:paraId="2917229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1800" w:type="dxa"/>
          </w:tcPr>
          <w:p w14:paraId="779666E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530" w:type="dxa"/>
          </w:tcPr>
          <w:p w14:paraId="5FF75FC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810" w:type="dxa"/>
          </w:tcPr>
          <w:p w14:paraId="3022FCE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8" w:type="dxa"/>
          </w:tcPr>
          <w:p w14:paraId="494C59E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10769980" w14:textId="77777777" w:rsidTr="007E2376">
        <w:trPr>
          <w:jc w:val="center"/>
        </w:trPr>
        <w:tc>
          <w:tcPr>
            <w:tcW w:w="2988" w:type="dxa"/>
          </w:tcPr>
          <w:p w14:paraId="4D45040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350" w:type="dxa"/>
          </w:tcPr>
          <w:p w14:paraId="6BB9A2B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800" w:type="dxa"/>
          </w:tcPr>
          <w:p w14:paraId="4BA43C9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530" w:type="dxa"/>
          </w:tcPr>
          <w:p w14:paraId="76B46AB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810" w:type="dxa"/>
          </w:tcPr>
          <w:p w14:paraId="026E680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8" w:type="dxa"/>
          </w:tcPr>
          <w:p w14:paraId="609A09C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C7FB0D4" w14:textId="77777777" w:rsidTr="007E2376">
        <w:trPr>
          <w:jc w:val="center"/>
        </w:trPr>
        <w:tc>
          <w:tcPr>
            <w:tcW w:w="2988" w:type="dxa"/>
          </w:tcPr>
          <w:p w14:paraId="30EB8B6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350" w:type="dxa"/>
          </w:tcPr>
          <w:p w14:paraId="5750E32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c>
          <w:tcPr>
            <w:tcW w:w="1800" w:type="dxa"/>
          </w:tcPr>
          <w:p w14:paraId="5528755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1530" w:type="dxa"/>
          </w:tcPr>
          <w:p w14:paraId="0C2965D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810" w:type="dxa"/>
          </w:tcPr>
          <w:p w14:paraId="2B34B28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8" w:type="dxa"/>
          </w:tcPr>
          <w:p w14:paraId="1FB20BE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68CB98ED" w14:textId="77777777" w:rsidTr="007E2376">
        <w:trPr>
          <w:jc w:val="center"/>
        </w:trPr>
        <w:tc>
          <w:tcPr>
            <w:tcW w:w="2988" w:type="dxa"/>
          </w:tcPr>
          <w:p w14:paraId="19AF7DE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350" w:type="dxa"/>
          </w:tcPr>
          <w:p w14:paraId="7C7E967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800" w:type="dxa"/>
          </w:tcPr>
          <w:p w14:paraId="1F5EEA8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530" w:type="dxa"/>
          </w:tcPr>
          <w:p w14:paraId="1758502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810" w:type="dxa"/>
          </w:tcPr>
          <w:p w14:paraId="3206CAF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8" w:type="dxa"/>
          </w:tcPr>
          <w:p w14:paraId="49A562C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EEAD460" w14:textId="77777777" w:rsidTr="007E2376">
        <w:trPr>
          <w:jc w:val="center"/>
        </w:trPr>
        <w:tc>
          <w:tcPr>
            <w:tcW w:w="2988" w:type="dxa"/>
          </w:tcPr>
          <w:p w14:paraId="65B6A91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350" w:type="dxa"/>
          </w:tcPr>
          <w:p w14:paraId="2B82C8C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1800" w:type="dxa"/>
          </w:tcPr>
          <w:p w14:paraId="535C5A5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530" w:type="dxa"/>
          </w:tcPr>
          <w:p w14:paraId="1901DD3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810" w:type="dxa"/>
          </w:tcPr>
          <w:p w14:paraId="778FA61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8" w:type="dxa"/>
          </w:tcPr>
          <w:p w14:paraId="5CE3EC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2936365F" w14:textId="77777777" w:rsidTr="007E2376">
        <w:trPr>
          <w:jc w:val="center"/>
        </w:trPr>
        <w:tc>
          <w:tcPr>
            <w:tcW w:w="2988" w:type="dxa"/>
          </w:tcPr>
          <w:p w14:paraId="01E2362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350" w:type="dxa"/>
          </w:tcPr>
          <w:p w14:paraId="5E44306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800" w:type="dxa"/>
          </w:tcPr>
          <w:p w14:paraId="790124F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530" w:type="dxa"/>
          </w:tcPr>
          <w:p w14:paraId="3BF4619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810" w:type="dxa"/>
          </w:tcPr>
          <w:p w14:paraId="29509E8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8" w:type="dxa"/>
          </w:tcPr>
          <w:p w14:paraId="14DE24C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34356EE" w14:textId="77777777" w:rsidTr="007E2376">
        <w:trPr>
          <w:jc w:val="center"/>
        </w:trPr>
        <w:tc>
          <w:tcPr>
            <w:tcW w:w="2988" w:type="dxa"/>
          </w:tcPr>
          <w:p w14:paraId="1FD09DF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350" w:type="dxa"/>
          </w:tcPr>
          <w:p w14:paraId="2148390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800" w:type="dxa"/>
          </w:tcPr>
          <w:p w14:paraId="6AC0EC3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530" w:type="dxa"/>
          </w:tcPr>
          <w:p w14:paraId="063364B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810" w:type="dxa"/>
          </w:tcPr>
          <w:p w14:paraId="7CAC36D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8" w:type="dxa"/>
          </w:tcPr>
          <w:p w14:paraId="75C0DF4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14:paraId="496AA6B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B8B053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sz w:val="22"/>
          <w:szCs w:val="22"/>
        </w:rPr>
        <w:tab/>
      </w:r>
      <w:r w:rsidRPr="00DE6C92">
        <w:rPr>
          <w:rFonts w:ascii="Georgia" w:hAnsi="Georgia"/>
          <w:b/>
          <w:sz w:val="22"/>
          <w:szCs w:val="22"/>
        </w:rPr>
        <w:t>CP1/CP2.</w:t>
      </w:r>
      <w:r w:rsidRPr="00DE6C92">
        <w:rPr>
          <w:rFonts w:ascii="Georgia" w:hAnsi="Georgia"/>
          <w:b/>
          <w:sz w:val="22"/>
          <w:szCs w:val="22"/>
        </w:rPr>
        <w:tab/>
        <w:t>Combination Table</w:t>
      </w:r>
    </w:p>
    <w:p w14:paraId="3F54D39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DE6C92">
        <w:rPr>
          <w:rFonts w:ascii="Georgia" w:hAnsi="Georgia"/>
          <w:b/>
          <w:sz w:val="22"/>
          <w:szCs w:val="22"/>
        </w:rPr>
        <w:tab/>
        <w:t xml:space="preserve">Base </w:t>
      </w:r>
      <w:proofErr w:type="gramStart"/>
      <w:r w:rsidRPr="00DE6C92">
        <w:rPr>
          <w:rFonts w:ascii="Georgia" w:hAnsi="Georgia"/>
          <w:b/>
          <w:sz w:val="22"/>
          <w:szCs w:val="22"/>
        </w:rPr>
        <w:t>=  total</w:t>
      </w:r>
      <w:proofErr w:type="gramEnd"/>
      <w:r w:rsidRPr="00DE6C92">
        <w:rPr>
          <w:rFonts w:ascii="Georgia" w:hAnsi="Georgia"/>
          <w:b/>
          <w:sz w:val="22"/>
          <w:szCs w:val="22"/>
        </w:rPr>
        <w:t xml:space="preserve"> Latinos called on a cell phone; n =603; Native Born n = 246; Foreign Born n = 357; FB – U.S. citizen = 130; FB – legal resident = 134; FB – not citizen &amp; not legal resident = 83; Registered voter = 256</w:t>
      </w:r>
    </w:p>
    <w:p w14:paraId="34455CC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9"/>
        <w:gridCol w:w="710"/>
        <w:gridCol w:w="1409"/>
        <w:gridCol w:w="1634"/>
        <w:gridCol w:w="1409"/>
        <w:gridCol w:w="1091"/>
        <w:gridCol w:w="838"/>
        <w:gridCol w:w="1138"/>
      </w:tblGrid>
      <w:tr w:rsidR="004D6E25" w:rsidRPr="00DE6C92" w14:paraId="4BD11A70" w14:textId="77777777" w:rsidTr="007E2376">
        <w:trPr>
          <w:jc w:val="center"/>
        </w:trPr>
        <w:tc>
          <w:tcPr>
            <w:tcW w:w="2412" w:type="dxa"/>
            <w:vMerge w:val="restart"/>
            <w:shd w:val="clear" w:color="auto" w:fill="BFBFBF"/>
          </w:tcPr>
          <w:p w14:paraId="64054F34"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4734" w:type="dxa"/>
            <w:gridSpan w:val="4"/>
            <w:shd w:val="clear" w:color="auto" w:fill="BFBFBF"/>
            <w:vAlign w:val="bottom"/>
          </w:tcPr>
          <w:p w14:paraId="3ABC62F8"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HAS A HOME PHONE</w:t>
            </w:r>
          </w:p>
        </w:tc>
        <w:tc>
          <w:tcPr>
            <w:tcW w:w="1195" w:type="dxa"/>
            <w:vMerge w:val="restart"/>
            <w:shd w:val="clear" w:color="auto" w:fill="BFBFBF"/>
            <w:vAlign w:val="bottom"/>
          </w:tcPr>
          <w:p w14:paraId="682D9F34"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941894C"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Does not have a home phone</w:t>
            </w:r>
          </w:p>
        </w:tc>
        <w:tc>
          <w:tcPr>
            <w:tcW w:w="807" w:type="dxa"/>
            <w:vMerge w:val="restart"/>
            <w:shd w:val="clear" w:color="auto" w:fill="BFBFBF"/>
            <w:vAlign w:val="bottom"/>
          </w:tcPr>
          <w:p w14:paraId="223D08AB"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A825CB8"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62BB518"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25CF20AE"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40" w:type="dxa"/>
            <w:vMerge w:val="restart"/>
            <w:shd w:val="clear" w:color="auto" w:fill="BFBFBF"/>
            <w:vAlign w:val="bottom"/>
          </w:tcPr>
          <w:p w14:paraId="16256737"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3F55EB5"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73F024B"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7747EE74"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D93D7F9"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14:paraId="1FF404C8" w14:textId="77777777" w:rsidTr="007E2376">
        <w:trPr>
          <w:jc w:val="center"/>
        </w:trPr>
        <w:tc>
          <w:tcPr>
            <w:tcW w:w="2412" w:type="dxa"/>
            <w:vMerge/>
            <w:shd w:val="clear" w:color="auto" w:fill="BFBFBF"/>
          </w:tcPr>
          <w:p w14:paraId="2FF01042"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669" w:type="dxa"/>
            <w:shd w:val="clear" w:color="auto" w:fill="BFBFBF"/>
            <w:vAlign w:val="bottom"/>
          </w:tcPr>
          <w:p w14:paraId="27AC7817"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E87C21B"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92E3EAE"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E276DE1"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182" w:type="dxa"/>
            <w:shd w:val="clear" w:color="auto" w:fill="BFBFBF"/>
            <w:vAlign w:val="bottom"/>
          </w:tcPr>
          <w:p w14:paraId="29AF3452"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All/almost all calls on a cell phone</w:t>
            </w:r>
          </w:p>
        </w:tc>
        <w:tc>
          <w:tcPr>
            <w:tcW w:w="1546" w:type="dxa"/>
            <w:shd w:val="clear" w:color="auto" w:fill="BFBFBF"/>
            <w:vAlign w:val="bottom"/>
          </w:tcPr>
          <w:p w14:paraId="4176F0A0"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 on a cell phone/some on a regular home phone</w:t>
            </w:r>
          </w:p>
        </w:tc>
        <w:tc>
          <w:tcPr>
            <w:tcW w:w="1337" w:type="dxa"/>
            <w:shd w:val="clear" w:color="auto" w:fill="BFBFBF"/>
            <w:vAlign w:val="bottom"/>
          </w:tcPr>
          <w:p w14:paraId="0AFA04DE"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All/almost all calls on a regular home phone</w:t>
            </w:r>
          </w:p>
        </w:tc>
        <w:tc>
          <w:tcPr>
            <w:tcW w:w="1195" w:type="dxa"/>
            <w:vMerge/>
            <w:shd w:val="clear" w:color="auto" w:fill="BFBFBF"/>
            <w:vAlign w:val="bottom"/>
          </w:tcPr>
          <w:p w14:paraId="34996ADA"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07" w:type="dxa"/>
            <w:vMerge/>
            <w:shd w:val="clear" w:color="auto" w:fill="BFBFBF"/>
            <w:vAlign w:val="bottom"/>
          </w:tcPr>
          <w:p w14:paraId="7CA4FB7E"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040" w:type="dxa"/>
            <w:vMerge/>
            <w:shd w:val="clear" w:color="auto" w:fill="BFBFBF"/>
            <w:vAlign w:val="bottom"/>
          </w:tcPr>
          <w:p w14:paraId="605109DB" w14:textId="77777777"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14:paraId="0A7A27D2" w14:textId="77777777" w:rsidTr="007E2376">
        <w:trPr>
          <w:jc w:val="center"/>
        </w:trPr>
        <w:tc>
          <w:tcPr>
            <w:tcW w:w="2412" w:type="dxa"/>
          </w:tcPr>
          <w:p w14:paraId="6F68278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669" w:type="dxa"/>
          </w:tcPr>
          <w:p w14:paraId="09C21D3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182" w:type="dxa"/>
          </w:tcPr>
          <w:p w14:paraId="76E7D4D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546" w:type="dxa"/>
          </w:tcPr>
          <w:p w14:paraId="36DC503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337" w:type="dxa"/>
          </w:tcPr>
          <w:p w14:paraId="3CFDEBE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95" w:type="dxa"/>
          </w:tcPr>
          <w:p w14:paraId="744EDC6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71</w:t>
            </w:r>
          </w:p>
        </w:tc>
        <w:tc>
          <w:tcPr>
            <w:tcW w:w="807" w:type="dxa"/>
          </w:tcPr>
          <w:p w14:paraId="106AF2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0" w:type="dxa"/>
          </w:tcPr>
          <w:p w14:paraId="71DB709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r w:rsidR="007E2376" w:rsidRPr="00DE6C92" w14:paraId="77553F0B" w14:textId="77777777" w:rsidTr="007E2376">
        <w:trPr>
          <w:jc w:val="center"/>
        </w:trPr>
        <w:tc>
          <w:tcPr>
            <w:tcW w:w="2412" w:type="dxa"/>
          </w:tcPr>
          <w:p w14:paraId="0B565F2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669" w:type="dxa"/>
          </w:tcPr>
          <w:p w14:paraId="0B8D606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182" w:type="dxa"/>
          </w:tcPr>
          <w:p w14:paraId="49B7B48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546" w:type="dxa"/>
          </w:tcPr>
          <w:p w14:paraId="2795242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337" w:type="dxa"/>
          </w:tcPr>
          <w:p w14:paraId="1F983A0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95" w:type="dxa"/>
          </w:tcPr>
          <w:p w14:paraId="2DF77DF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65</w:t>
            </w:r>
          </w:p>
        </w:tc>
        <w:tc>
          <w:tcPr>
            <w:tcW w:w="807" w:type="dxa"/>
          </w:tcPr>
          <w:p w14:paraId="0AA8D2B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0" w:type="dxa"/>
          </w:tcPr>
          <w:p w14:paraId="09A76EE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r>
      <w:tr w:rsidR="007E2376" w:rsidRPr="00DE6C92" w14:paraId="30BF9597" w14:textId="77777777" w:rsidTr="007E2376">
        <w:trPr>
          <w:jc w:val="center"/>
        </w:trPr>
        <w:tc>
          <w:tcPr>
            <w:tcW w:w="2412" w:type="dxa"/>
          </w:tcPr>
          <w:p w14:paraId="1C6087A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669" w:type="dxa"/>
          </w:tcPr>
          <w:p w14:paraId="3E3FDE1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182" w:type="dxa"/>
          </w:tcPr>
          <w:p w14:paraId="3336FCF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546" w:type="dxa"/>
          </w:tcPr>
          <w:p w14:paraId="5F93011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337" w:type="dxa"/>
          </w:tcPr>
          <w:p w14:paraId="259ECBF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95" w:type="dxa"/>
          </w:tcPr>
          <w:p w14:paraId="58049EE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76</w:t>
            </w:r>
          </w:p>
        </w:tc>
        <w:tc>
          <w:tcPr>
            <w:tcW w:w="807" w:type="dxa"/>
          </w:tcPr>
          <w:p w14:paraId="4451A0C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40" w:type="dxa"/>
          </w:tcPr>
          <w:p w14:paraId="0A927C8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0F8F9B1D" w14:textId="77777777" w:rsidTr="007E2376">
        <w:trPr>
          <w:jc w:val="center"/>
        </w:trPr>
        <w:tc>
          <w:tcPr>
            <w:tcW w:w="2412" w:type="dxa"/>
          </w:tcPr>
          <w:p w14:paraId="40DAA03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669" w:type="dxa"/>
          </w:tcPr>
          <w:p w14:paraId="1E40459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182" w:type="dxa"/>
          </w:tcPr>
          <w:p w14:paraId="22BA071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546" w:type="dxa"/>
          </w:tcPr>
          <w:p w14:paraId="55AE223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337" w:type="dxa"/>
          </w:tcPr>
          <w:p w14:paraId="1464832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195" w:type="dxa"/>
          </w:tcPr>
          <w:p w14:paraId="6F087F2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807" w:type="dxa"/>
          </w:tcPr>
          <w:p w14:paraId="3403E5E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0" w:type="dxa"/>
          </w:tcPr>
          <w:p w14:paraId="1497687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431F5923" w14:textId="77777777" w:rsidTr="007E2376">
        <w:trPr>
          <w:jc w:val="center"/>
        </w:trPr>
        <w:tc>
          <w:tcPr>
            <w:tcW w:w="2412" w:type="dxa"/>
          </w:tcPr>
          <w:p w14:paraId="133E610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669" w:type="dxa"/>
          </w:tcPr>
          <w:p w14:paraId="5B1C496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182" w:type="dxa"/>
          </w:tcPr>
          <w:p w14:paraId="6739507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546" w:type="dxa"/>
          </w:tcPr>
          <w:p w14:paraId="1CD16AE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337" w:type="dxa"/>
          </w:tcPr>
          <w:p w14:paraId="28FE1EA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95" w:type="dxa"/>
          </w:tcPr>
          <w:p w14:paraId="37EB534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81</w:t>
            </w:r>
          </w:p>
        </w:tc>
        <w:tc>
          <w:tcPr>
            <w:tcW w:w="807" w:type="dxa"/>
          </w:tcPr>
          <w:p w14:paraId="59E767E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0" w:type="dxa"/>
          </w:tcPr>
          <w:p w14:paraId="1D899B8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0266DBB1" w14:textId="77777777" w:rsidTr="007E2376">
        <w:trPr>
          <w:jc w:val="center"/>
        </w:trPr>
        <w:tc>
          <w:tcPr>
            <w:tcW w:w="2412" w:type="dxa"/>
          </w:tcPr>
          <w:p w14:paraId="24AB732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669" w:type="dxa"/>
          </w:tcPr>
          <w:p w14:paraId="606E488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182" w:type="dxa"/>
          </w:tcPr>
          <w:p w14:paraId="01E26D2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546" w:type="dxa"/>
          </w:tcPr>
          <w:p w14:paraId="6682CE9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337" w:type="dxa"/>
          </w:tcPr>
          <w:p w14:paraId="433BFA4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95" w:type="dxa"/>
          </w:tcPr>
          <w:p w14:paraId="6EFE5A7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84</w:t>
            </w:r>
          </w:p>
        </w:tc>
        <w:tc>
          <w:tcPr>
            <w:tcW w:w="807" w:type="dxa"/>
          </w:tcPr>
          <w:p w14:paraId="2EE0DEF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0" w:type="dxa"/>
          </w:tcPr>
          <w:p w14:paraId="03D7A1C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r w:rsidR="007E2376" w:rsidRPr="00DE6C92" w14:paraId="0FEAF186" w14:textId="77777777" w:rsidTr="007E2376">
        <w:trPr>
          <w:jc w:val="center"/>
        </w:trPr>
        <w:tc>
          <w:tcPr>
            <w:tcW w:w="2412" w:type="dxa"/>
          </w:tcPr>
          <w:p w14:paraId="3F06BAD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669" w:type="dxa"/>
          </w:tcPr>
          <w:p w14:paraId="003AA40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182" w:type="dxa"/>
          </w:tcPr>
          <w:p w14:paraId="64B3437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546" w:type="dxa"/>
          </w:tcPr>
          <w:p w14:paraId="4C2FD21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337" w:type="dxa"/>
          </w:tcPr>
          <w:p w14:paraId="619ADA5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95" w:type="dxa"/>
          </w:tcPr>
          <w:p w14:paraId="0CB7720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807" w:type="dxa"/>
          </w:tcPr>
          <w:p w14:paraId="749F683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0" w:type="dxa"/>
          </w:tcPr>
          <w:p w14:paraId="226ECE3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bl>
    <w:p w14:paraId="434062B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817F9CC" w14:textId="77777777" w:rsidR="00400CE4" w:rsidRPr="00DE6C92" w:rsidRDefault="00400CE4">
      <w:pPr>
        <w:rPr>
          <w:rFonts w:ascii="Georgia" w:hAnsi="Georgia"/>
          <w:sz w:val="22"/>
          <w:szCs w:val="22"/>
        </w:rPr>
      </w:pPr>
      <w:r w:rsidRPr="00DE6C92">
        <w:rPr>
          <w:rFonts w:ascii="Georgia" w:hAnsi="Georgia"/>
          <w:sz w:val="22"/>
          <w:szCs w:val="22"/>
        </w:rPr>
        <w:br w:type="page"/>
      </w:r>
    </w:p>
    <w:p w14:paraId="6AD6CF7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sz w:val="22"/>
          <w:szCs w:val="22"/>
        </w:rPr>
        <w:tab/>
      </w:r>
      <w:r w:rsidRPr="00DE6C92">
        <w:rPr>
          <w:rFonts w:ascii="Georgia" w:hAnsi="Georgia"/>
          <w:b/>
          <w:sz w:val="22"/>
          <w:szCs w:val="22"/>
        </w:rPr>
        <w:t>LL1/LL2/CP1/CP2</w:t>
      </w:r>
    </w:p>
    <w:p w14:paraId="4DE2DA1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5"/>
        <w:gridCol w:w="1227"/>
        <w:gridCol w:w="1230"/>
        <w:gridCol w:w="1858"/>
        <w:gridCol w:w="979"/>
        <w:gridCol w:w="929"/>
        <w:gridCol w:w="1862"/>
      </w:tblGrid>
      <w:tr w:rsidR="007E2376" w:rsidRPr="00DE6C92" w14:paraId="234AF71E" w14:textId="77777777" w:rsidTr="005C14DD">
        <w:trPr>
          <w:jc w:val="center"/>
        </w:trPr>
        <w:tc>
          <w:tcPr>
            <w:tcW w:w="2024" w:type="dxa"/>
            <w:shd w:val="clear" w:color="auto" w:fill="BFBFBF"/>
          </w:tcPr>
          <w:p w14:paraId="12D5323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220" w:type="dxa"/>
            <w:shd w:val="clear" w:color="auto" w:fill="BFBFBF"/>
          </w:tcPr>
          <w:p w14:paraId="17F458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4061F0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Landline only</w:t>
            </w:r>
          </w:p>
        </w:tc>
        <w:tc>
          <w:tcPr>
            <w:tcW w:w="1461" w:type="dxa"/>
            <w:shd w:val="clear" w:color="auto" w:fill="BFBFBF"/>
          </w:tcPr>
          <w:p w14:paraId="49E014F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491635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Landline mostly</w:t>
            </w:r>
          </w:p>
        </w:tc>
        <w:tc>
          <w:tcPr>
            <w:tcW w:w="1512" w:type="dxa"/>
            <w:shd w:val="clear" w:color="auto" w:fill="BFBFBF"/>
          </w:tcPr>
          <w:p w14:paraId="489D7E2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 landline/some cell phone</w:t>
            </w:r>
          </w:p>
        </w:tc>
        <w:tc>
          <w:tcPr>
            <w:tcW w:w="840" w:type="dxa"/>
            <w:shd w:val="clear" w:color="auto" w:fill="BFBFBF"/>
          </w:tcPr>
          <w:p w14:paraId="5CFDDE8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Cell phone mostly</w:t>
            </w:r>
          </w:p>
        </w:tc>
        <w:tc>
          <w:tcPr>
            <w:tcW w:w="970" w:type="dxa"/>
            <w:shd w:val="clear" w:color="auto" w:fill="BFBFBF"/>
          </w:tcPr>
          <w:p w14:paraId="124E057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Cell phone only</w:t>
            </w:r>
          </w:p>
        </w:tc>
        <w:tc>
          <w:tcPr>
            <w:tcW w:w="1549" w:type="dxa"/>
            <w:shd w:val="clear" w:color="auto" w:fill="BFBFBF"/>
          </w:tcPr>
          <w:p w14:paraId="56351AD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4E54B90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know/Refused</w:t>
            </w:r>
          </w:p>
        </w:tc>
      </w:tr>
      <w:tr w:rsidR="007E2376" w:rsidRPr="00DE6C92" w14:paraId="2F5E0AB1" w14:textId="77777777" w:rsidTr="005C14DD">
        <w:trPr>
          <w:jc w:val="center"/>
        </w:trPr>
        <w:tc>
          <w:tcPr>
            <w:tcW w:w="2024" w:type="dxa"/>
          </w:tcPr>
          <w:p w14:paraId="0DF70ED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220" w:type="dxa"/>
          </w:tcPr>
          <w:p w14:paraId="5A0233B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461" w:type="dxa"/>
          </w:tcPr>
          <w:p w14:paraId="2187B26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512" w:type="dxa"/>
          </w:tcPr>
          <w:p w14:paraId="6DD2E91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840" w:type="dxa"/>
          </w:tcPr>
          <w:p w14:paraId="4F45C80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970" w:type="dxa"/>
          </w:tcPr>
          <w:p w14:paraId="43170A3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549" w:type="dxa"/>
          </w:tcPr>
          <w:p w14:paraId="65EF7B6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37D26859" w14:textId="77777777" w:rsidTr="005C14DD">
        <w:trPr>
          <w:jc w:val="center"/>
        </w:trPr>
        <w:tc>
          <w:tcPr>
            <w:tcW w:w="2024" w:type="dxa"/>
          </w:tcPr>
          <w:p w14:paraId="45CCEDD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220" w:type="dxa"/>
          </w:tcPr>
          <w:p w14:paraId="61CCF3C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461" w:type="dxa"/>
          </w:tcPr>
          <w:p w14:paraId="0EB1B6C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512" w:type="dxa"/>
          </w:tcPr>
          <w:p w14:paraId="52BD7F5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840" w:type="dxa"/>
          </w:tcPr>
          <w:p w14:paraId="4ACB8D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970" w:type="dxa"/>
          </w:tcPr>
          <w:p w14:paraId="7DF08CA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549" w:type="dxa"/>
          </w:tcPr>
          <w:p w14:paraId="105213E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r w:rsidR="007E2376" w:rsidRPr="00DE6C92" w14:paraId="2730F28E" w14:textId="77777777" w:rsidTr="005C14DD">
        <w:trPr>
          <w:jc w:val="center"/>
        </w:trPr>
        <w:tc>
          <w:tcPr>
            <w:tcW w:w="2024" w:type="dxa"/>
          </w:tcPr>
          <w:p w14:paraId="1DF9F99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220" w:type="dxa"/>
          </w:tcPr>
          <w:p w14:paraId="19E91F3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461" w:type="dxa"/>
          </w:tcPr>
          <w:p w14:paraId="1F5EBF5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512" w:type="dxa"/>
          </w:tcPr>
          <w:p w14:paraId="10DF685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840" w:type="dxa"/>
          </w:tcPr>
          <w:p w14:paraId="65B19AA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970" w:type="dxa"/>
          </w:tcPr>
          <w:p w14:paraId="6985FCF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549" w:type="dxa"/>
          </w:tcPr>
          <w:p w14:paraId="5446477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14:paraId="204C24A8" w14:textId="77777777" w:rsidTr="005C14DD">
        <w:trPr>
          <w:jc w:val="center"/>
        </w:trPr>
        <w:tc>
          <w:tcPr>
            <w:tcW w:w="2024" w:type="dxa"/>
          </w:tcPr>
          <w:p w14:paraId="1BD6064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220" w:type="dxa"/>
          </w:tcPr>
          <w:p w14:paraId="7CBACF3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1461" w:type="dxa"/>
          </w:tcPr>
          <w:p w14:paraId="25AB740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512" w:type="dxa"/>
          </w:tcPr>
          <w:p w14:paraId="3D8DFEB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840" w:type="dxa"/>
          </w:tcPr>
          <w:p w14:paraId="0B7271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970" w:type="dxa"/>
          </w:tcPr>
          <w:p w14:paraId="406E8C5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549" w:type="dxa"/>
          </w:tcPr>
          <w:p w14:paraId="6C0BEB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14:paraId="3BB5E675" w14:textId="77777777" w:rsidTr="005C14DD">
        <w:trPr>
          <w:jc w:val="center"/>
        </w:trPr>
        <w:tc>
          <w:tcPr>
            <w:tcW w:w="2024" w:type="dxa"/>
          </w:tcPr>
          <w:p w14:paraId="2426FC0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220" w:type="dxa"/>
          </w:tcPr>
          <w:p w14:paraId="069E63F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461" w:type="dxa"/>
          </w:tcPr>
          <w:p w14:paraId="056DDE0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512" w:type="dxa"/>
          </w:tcPr>
          <w:p w14:paraId="62EAE66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840" w:type="dxa"/>
          </w:tcPr>
          <w:p w14:paraId="68965BB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70" w:type="dxa"/>
          </w:tcPr>
          <w:p w14:paraId="6B49EBF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549" w:type="dxa"/>
          </w:tcPr>
          <w:p w14:paraId="0DEF986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14:paraId="4920147D" w14:textId="77777777" w:rsidTr="005C14DD">
        <w:trPr>
          <w:jc w:val="center"/>
        </w:trPr>
        <w:tc>
          <w:tcPr>
            <w:tcW w:w="2024" w:type="dxa"/>
          </w:tcPr>
          <w:p w14:paraId="4C56DDD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220" w:type="dxa"/>
          </w:tcPr>
          <w:p w14:paraId="3B89319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461" w:type="dxa"/>
          </w:tcPr>
          <w:p w14:paraId="19400EF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512" w:type="dxa"/>
          </w:tcPr>
          <w:p w14:paraId="498B4B3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840" w:type="dxa"/>
          </w:tcPr>
          <w:p w14:paraId="7FD2226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970" w:type="dxa"/>
          </w:tcPr>
          <w:p w14:paraId="3B7E889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57</w:t>
            </w:r>
          </w:p>
        </w:tc>
        <w:tc>
          <w:tcPr>
            <w:tcW w:w="1549" w:type="dxa"/>
          </w:tcPr>
          <w:p w14:paraId="004A9AC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14:paraId="05C00ADB" w14:textId="77777777" w:rsidTr="005C14DD">
        <w:trPr>
          <w:jc w:val="center"/>
        </w:trPr>
        <w:tc>
          <w:tcPr>
            <w:tcW w:w="2024" w:type="dxa"/>
          </w:tcPr>
          <w:p w14:paraId="6EBEDD9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220" w:type="dxa"/>
          </w:tcPr>
          <w:p w14:paraId="2B4804C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461" w:type="dxa"/>
          </w:tcPr>
          <w:p w14:paraId="04ED44F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512" w:type="dxa"/>
          </w:tcPr>
          <w:p w14:paraId="1D7B109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840" w:type="dxa"/>
          </w:tcPr>
          <w:p w14:paraId="15395E4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970" w:type="dxa"/>
          </w:tcPr>
          <w:p w14:paraId="54E2C4A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549" w:type="dxa"/>
          </w:tcPr>
          <w:p w14:paraId="1A9FF67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bl>
    <w:p w14:paraId="336D272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D8515A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b/>
          <w:sz w:val="22"/>
          <w:szCs w:val="22"/>
        </w:rPr>
        <w:t>(Asked of total Latinos who are not citizens; n =401; FB – legal resident = 261; FB – not citizen &amp; not legal resident = 140)</w:t>
      </w:r>
    </w:p>
    <w:p w14:paraId="63485020" w14:textId="06863DB5" w:rsidR="007E2376" w:rsidRPr="00DE6C92" w:rsidRDefault="007E2376" w:rsidP="0033628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p>
    <w:p w14:paraId="6836B5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REGION</w:t>
      </w:r>
    </w:p>
    <w:p w14:paraId="15D3C84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8"/>
        <w:gridCol w:w="1350"/>
        <w:gridCol w:w="1710"/>
        <w:gridCol w:w="1170"/>
        <w:gridCol w:w="1188"/>
      </w:tblGrid>
      <w:tr w:rsidR="007E2376" w:rsidRPr="00DE6C92" w14:paraId="350A129A" w14:textId="77777777" w:rsidTr="00FF7F22">
        <w:trPr>
          <w:jc w:val="center"/>
        </w:trPr>
        <w:tc>
          <w:tcPr>
            <w:tcW w:w="3618" w:type="dxa"/>
            <w:shd w:val="clear" w:color="auto" w:fill="A6A6A6"/>
          </w:tcPr>
          <w:p w14:paraId="78B7A4A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350" w:type="dxa"/>
            <w:shd w:val="clear" w:color="auto" w:fill="A6A6A6"/>
            <w:vAlign w:val="bottom"/>
          </w:tcPr>
          <w:p w14:paraId="3833CE51"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Northeast</w:t>
            </w:r>
          </w:p>
        </w:tc>
        <w:tc>
          <w:tcPr>
            <w:tcW w:w="1710" w:type="dxa"/>
            <w:shd w:val="clear" w:color="auto" w:fill="A6A6A6"/>
            <w:vAlign w:val="bottom"/>
          </w:tcPr>
          <w:p w14:paraId="367ECFD2"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North Central</w:t>
            </w:r>
          </w:p>
        </w:tc>
        <w:tc>
          <w:tcPr>
            <w:tcW w:w="1170" w:type="dxa"/>
            <w:shd w:val="clear" w:color="auto" w:fill="A6A6A6"/>
            <w:vAlign w:val="bottom"/>
          </w:tcPr>
          <w:p w14:paraId="39F76F53"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South</w:t>
            </w:r>
          </w:p>
        </w:tc>
        <w:tc>
          <w:tcPr>
            <w:tcW w:w="1188" w:type="dxa"/>
            <w:shd w:val="clear" w:color="auto" w:fill="A6A6A6"/>
            <w:vAlign w:val="bottom"/>
          </w:tcPr>
          <w:p w14:paraId="64769A4B" w14:textId="77777777"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West</w:t>
            </w:r>
          </w:p>
        </w:tc>
      </w:tr>
      <w:tr w:rsidR="007E2376" w:rsidRPr="00DE6C92" w14:paraId="50E91F16" w14:textId="77777777" w:rsidTr="007E2376">
        <w:trPr>
          <w:jc w:val="center"/>
        </w:trPr>
        <w:tc>
          <w:tcPr>
            <w:tcW w:w="3618" w:type="dxa"/>
          </w:tcPr>
          <w:p w14:paraId="5E78723D"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350" w:type="dxa"/>
          </w:tcPr>
          <w:p w14:paraId="4DC3754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710" w:type="dxa"/>
          </w:tcPr>
          <w:p w14:paraId="5E7662C8"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170" w:type="dxa"/>
          </w:tcPr>
          <w:p w14:paraId="7EB86B8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188" w:type="dxa"/>
          </w:tcPr>
          <w:p w14:paraId="0401B77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r>
      <w:tr w:rsidR="007E2376" w:rsidRPr="00DE6C92" w14:paraId="13191CF4" w14:textId="77777777" w:rsidTr="007E2376">
        <w:trPr>
          <w:jc w:val="center"/>
        </w:trPr>
        <w:tc>
          <w:tcPr>
            <w:tcW w:w="3618" w:type="dxa"/>
          </w:tcPr>
          <w:p w14:paraId="1A5A5F5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350" w:type="dxa"/>
          </w:tcPr>
          <w:p w14:paraId="1807757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710" w:type="dxa"/>
          </w:tcPr>
          <w:p w14:paraId="713294F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170" w:type="dxa"/>
          </w:tcPr>
          <w:p w14:paraId="3C8AE60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188" w:type="dxa"/>
          </w:tcPr>
          <w:p w14:paraId="37A6BFCE"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r>
      <w:tr w:rsidR="007E2376" w:rsidRPr="00DE6C92" w14:paraId="59050EC4" w14:textId="77777777" w:rsidTr="007E2376">
        <w:trPr>
          <w:jc w:val="center"/>
        </w:trPr>
        <w:tc>
          <w:tcPr>
            <w:tcW w:w="3618" w:type="dxa"/>
          </w:tcPr>
          <w:p w14:paraId="45786B52"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350" w:type="dxa"/>
          </w:tcPr>
          <w:p w14:paraId="37BA08D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710" w:type="dxa"/>
          </w:tcPr>
          <w:p w14:paraId="76F2416C"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70" w:type="dxa"/>
          </w:tcPr>
          <w:p w14:paraId="46C4CF3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188" w:type="dxa"/>
          </w:tcPr>
          <w:p w14:paraId="074E119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r>
      <w:tr w:rsidR="007E2376" w:rsidRPr="00DE6C92" w14:paraId="24AB0D62" w14:textId="77777777" w:rsidTr="007E2376">
        <w:trPr>
          <w:jc w:val="center"/>
        </w:trPr>
        <w:tc>
          <w:tcPr>
            <w:tcW w:w="3618" w:type="dxa"/>
          </w:tcPr>
          <w:p w14:paraId="3214514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350" w:type="dxa"/>
          </w:tcPr>
          <w:p w14:paraId="507F66C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710" w:type="dxa"/>
          </w:tcPr>
          <w:p w14:paraId="4297243B"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70" w:type="dxa"/>
          </w:tcPr>
          <w:p w14:paraId="3B55C4E6"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188" w:type="dxa"/>
          </w:tcPr>
          <w:p w14:paraId="646F80BF"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r>
      <w:tr w:rsidR="007E2376" w:rsidRPr="00DE6C92" w14:paraId="32F46876" w14:textId="77777777" w:rsidTr="007E2376">
        <w:trPr>
          <w:jc w:val="center"/>
        </w:trPr>
        <w:tc>
          <w:tcPr>
            <w:tcW w:w="3618" w:type="dxa"/>
          </w:tcPr>
          <w:p w14:paraId="512D34F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350" w:type="dxa"/>
          </w:tcPr>
          <w:p w14:paraId="4E55520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710" w:type="dxa"/>
          </w:tcPr>
          <w:p w14:paraId="3A37B04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170" w:type="dxa"/>
          </w:tcPr>
          <w:p w14:paraId="05726B5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188" w:type="dxa"/>
          </w:tcPr>
          <w:p w14:paraId="118B958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r>
      <w:tr w:rsidR="007E2376" w:rsidRPr="00DE6C92" w14:paraId="2F949393" w14:textId="77777777" w:rsidTr="007E2376">
        <w:trPr>
          <w:jc w:val="center"/>
        </w:trPr>
        <w:tc>
          <w:tcPr>
            <w:tcW w:w="3618" w:type="dxa"/>
          </w:tcPr>
          <w:p w14:paraId="6558397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350" w:type="dxa"/>
          </w:tcPr>
          <w:p w14:paraId="04A1E98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710" w:type="dxa"/>
          </w:tcPr>
          <w:p w14:paraId="528851E1"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70" w:type="dxa"/>
          </w:tcPr>
          <w:p w14:paraId="52BA184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188" w:type="dxa"/>
          </w:tcPr>
          <w:p w14:paraId="48423914"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r>
      <w:tr w:rsidR="007E2376" w:rsidRPr="00DE6C92" w14:paraId="7C5544A2" w14:textId="77777777" w:rsidTr="007E2376">
        <w:trPr>
          <w:jc w:val="center"/>
        </w:trPr>
        <w:tc>
          <w:tcPr>
            <w:tcW w:w="3618" w:type="dxa"/>
          </w:tcPr>
          <w:p w14:paraId="71EE4A09"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350" w:type="dxa"/>
          </w:tcPr>
          <w:p w14:paraId="5D9B4117"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710" w:type="dxa"/>
          </w:tcPr>
          <w:p w14:paraId="281CF915"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170" w:type="dxa"/>
          </w:tcPr>
          <w:p w14:paraId="7A8C596A"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188" w:type="dxa"/>
          </w:tcPr>
          <w:p w14:paraId="754F3FF3"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r>
    </w:tbl>
    <w:p w14:paraId="6E3708B0" w14:textId="77777777"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055424B" w14:textId="77777777" w:rsidR="007E2376" w:rsidRPr="00DE6C92" w:rsidRDefault="007E2376" w:rsidP="007E2376">
      <w:pPr>
        <w:rPr>
          <w:rFonts w:ascii="Georgia" w:hAnsi="Georgia"/>
          <w:sz w:val="22"/>
          <w:szCs w:val="22"/>
        </w:rPr>
      </w:pPr>
    </w:p>
    <w:p w14:paraId="71DD28E9" w14:textId="77777777" w:rsidR="00D547E3" w:rsidRPr="00DE6C92" w:rsidRDefault="00D547E3">
      <w:pPr>
        <w:rPr>
          <w:rFonts w:ascii="Georgia" w:hAnsi="Georgia"/>
          <w:b/>
          <w:sz w:val="22"/>
          <w:szCs w:val="22"/>
        </w:rPr>
      </w:pPr>
      <w:r w:rsidRPr="00DE6C92">
        <w:rPr>
          <w:rFonts w:ascii="Georgia" w:hAnsi="Georgia"/>
          <w:b/>
          <w:sz w:val="22"/>
          <w:szCs w:val="22"/>
        </w:rPr>
        <w:br w:type="page"/>
      </w:r>
    </w:p>
    <w:p w14:paraId="4C77618A" w14:textId="77777777" w:rsidR="00D547E3" w:rsidRDefault="001E50E9" w:rsidP="00385FF7">
      <w:pPr>
        <w:jc w:val="center"/>
        <w:rPr>
          <w:rFonts w:ascii="Georgia" w:hAnsi="Georgia"/>
          <w:b/>
        </w:rPr>
      </w:pPr>
      <w:r w:rsidRPr="00385FF7">
        <w:rPr>
          <w:rFonts w:ascii="Georgia" w:hAnsi="Georgia"/>
          <w:b/>
        </w:rPr>
        <w:t>Methodology Report</w:t>
      </w:r>
    </w:p>
    <w:p w14:paraId="1AE5BE61" w14:textId="77777777" w:rsidR="00385FF7" w:rsidRPr="00385FF7" w:rsidRDefault="00385FF7" w:rsidP="00385FF7">
      <w:pPr>
        <w:jc w:val="center"/>
        <w:rPr>
          <w:rFonts w:ascii="Georgia" w:hAnsi="Georgia"/>
          <w:b/>
        </w:rPr>
      </w:pPr>
    </w:p>
    <w:p w14:paraId="7AC56182" w14:textId="77777777" w:rsidR="00D547E3" w:rsidRPr="00DE6C92" w:rsidRDefault="00D547E3" w:rsidP="00D547E3">
      <w:pPr>
        <w:rPr>
          <w:rFonts w:ascii="Georgia" w:hAnsi="Georgia"/>
          <w:sz w:val="22"/>
          <w:szCs w:val="22"/>
        </w:rPr>
      </w:pPr>
      <w:r w:rsidRPr="00DE6C92">
        <w:rPr>
          <w:rFonts w:ascii="Georgia" w:hAnsi="Georgia"/>
          <w:sz w:val="22"/>
          <w:szCs w:val="22"/>
        </w:rPr>
        <w:t xml:space="preserve">Results for this study are based on telephone interviews conducted by Social Science Research Solutions (SSRS), an independent research company, among a nationally representative sample of 1,220 Latino respondents ages 18 and older, from November 9 through December 7, 2011. Some 492 respondents were native born (including Puerto Rico), and 728 were foreign born (excluding Puerto Rico). Of the foreign born, 299 were U.S. citizens, 261 were legal residents and 140 were not citizens and not legal residents. For results based on the total sample, one can say with 95% confidence that the error attributable to sampling is plus or minus 3.6 percentage points. </w:t>
      </w:r>
    </w:p>
    <w:p w14:paraId="013AA301" w14:textId="77777777" w:rsidR="00796E45" w:rsidRPr="00DE6C92" w:rsidRDefault="00796E45" w:rsidP="00D547E3">
      <w:pPr>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3"/>
        <w:gridCol w:w="1366"/>
        <w:gridCol w:w="1366"/>
        <w:gridCol w:w="1896"/>
      </w:tblGrid>
      <w:tr w:rsidR="00796E45" w:rsidRPr="00DE6C92" w14:paraId="3961F0E5" w14:textId="77777777" w:rsidTr="002D0CDA">
        <w:trPr>
          <w:jc w:val="center"/>
        </w:trPr>
        <w:tc>
          <w:tcPr>
            <w:tcW w:w="2703" w:type="dxa"/>
            <w:shd w:val="clear" w:color="auto" w:fill="BFBFBF"/>
          </w:tcPr>
          <w:p w14:paraId="418C0AB2" w14:textId="77777777" w:rsidR="00796E45" w:rsidRPr="00DE6C92" w:rsidRDefault="00796E45" w:rsidP="00796E4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sz w:val="22"/>
                <w:szCs w:val="22"/>
              </w:rPr>
            </w:pPr>
          </w:p>
        </w:tc>
        <w:tc>
          <w:tcPr>
            <w:tcW w:w="1366" w:type="dxa"/>
            <w:shd w:val="clear" w:color="auto" w:fill="BFBFBF"/>
            <w:vAlign w:val="bottom"/>
          </w:tcPr>
          <w:p w14:paraId="34832462" w14:textId="77777777" w:rsidR="00796E45" w:rsidRPr="00DE6C92" w:rsidRDefault="002D0CDA" w:rsidP="002D0CD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sz w:val="22"/>
                <w:szCs w:val="22"/>
              </w:rPr>
            </w:pPr>
            <w:r w:rsidRPr="00DE6C92">
              <w:rPr>
                <w:rFonts w:ascii="Georgia" w:hAnsi="Georgia"/>
                <w:b/>
                <w:i/>
                <w:sz w:val="22"/>
                <w:szCs w:val="22"/>
              </w:rPr>
              <w:t>Sample Size</w:t>
            </w:r>
          </w:p>
        </w:tc>
        <w:tc>
          <w:tcPr>
            <w:tcW w:w="1366" w:type="dxa"/>
            <w:shd w:val="clear" w:color="auto" w:fill="BFBFBF"/>
            <w:vAlign w:val="bottom"/>
          </w:tcPr>
          <w:p w14:paraId="2617A11D" w14:textId="77777777" w:rsidR="00796E45" w:rsidRPr="00DE6C92" w:rsidRDefault="002D0CDA" w:rsidP="002D0CD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sz w:val="22"/>
                <w:szCs w:val="22"/>
              </w:rPr>
            </w:pPr>
            <w:r w:rsidRPr="00DE6C92">
              <w:rPr>
                <w:rFonts w:ascii="Georgia" w:hAnsi="Georgia"/>
                <w:b/>
                <w:i/>
                <w:sz w:val="22"/>
                <w:szCs w:val="22"/>
              </w:rPr>
              <w:t>Design Effect</w:t>
            </w:r>
          </w:p>
        </w:tc>
        <w:tc>
          <w:tcPr>
            <w:tcW w:w="1896" w:type="dxa"/>
            <w:shd w:val="clear" w:color="auto" w:fill="BFBFBF"/>
          </w:tcPr>
          <w:p w14:paraId="738CA362" w14:textId="77777777" w:rsidR="00796E45" w:rsidRPr="00DE6C92" w:rsidRDefault="00796E45" w:rsidP="00796E4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sz w:val="22"/>
                <w:szCs w:val="22"/>
              </w:rPr>
            </w:pPr>
            <w:r w:rsidRPr="00DE6C92">
              <w:rPr>
                <w:rFonts w:ascii="Georgia" w:hAnsi="Georgia"/>
                <w:b/>
                <w:i/>
                <w:sz w:val="22"/>
                <w:szCs w:val="22"/>
              </w:rPr>
              <w:t>Margin of Error</w:t>
            </w:r>
          </w:p>
          <w:p w14:paraId="7564DC3C" w14:textId="77777777" w:rsidR="00796E45" w:rsidRPr="00DE6C92" w:rsidRDefault="00796E45" w:rsidP="00796E4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sz w:val="22"/>
                <w:szCs w:val="22"/>
              </w:rPr>
            </w:pPr>
            <w:r w:rsidRPr="00DE6C92">
              <w:rPr>
                <w:rFonts w:ascii="Georgia" w:hAnsi="Georgia"/>
                <w:b/>
                <w:i/>
                <w:sz w:val="22"/>
                <w:szCs w:val="22"/>
              </w:rPr>
              <w:t>95% confidence level</w:t>
            </w:r>
          </w:p>
        </w:tc>
      </w:tr>
      <w:tr w:rsidR="002D0CDA" w:rsidRPr="00DE6C92" w14:paraId="58C74DB2" w14:textId="77777777" w:rsidTr="00F91047">
        <w:trPr>
          <w:jc w:val="center"/>
        </w:trPr>
        <w:tc>
          <w:tcPr>
            <w:tcW w:w="2703" w:type="dxa"/>
          </w:tcPr>
          <w:p w14:paraId="7D6347D8" w14:textId="77777777" w:rsidR="002D0CDA" w:rsidRPr="00DE6C92" w:rsidRDefault="002D0CDA" w:rsidP="00796E4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 respondents</w:t>
            </w:r>
          </w:p>
        </w:tc>
        <w:tc>
          <w:tcPr>
            <w:tcW w:w="1366" w:type="dxa"/>
            <w:vAlign w:val="center"/>
          </w:tcPr>
          <w:p w14:paraId="64C834AF" w14:textId="77777777" w:rsidR="002D0CDA" w:rsidRPr="00DE6C92" w:rsidRDefault="002D0CDA" w:rsidP="002D0CDA">
            <w:pPr>
              <w:jc w:val="center"/>
              <w:rPr>
                <w:rFonts w:ascii="Georgia" w:hAnsi="Georgia"/>
                <w:iCs/>
                <w:sz w:val="22"/>
                <w:szCs w:val="22"/>
              </w:rPr>
            </w:pPr>
            <w:r w:rsidRPr="00DE6C92">
              <w:rPr>
                <w:rFonts w:ascii="Georgia" w:hAnsi="Georgia"/>
                <w:iCs/>
                <w:sz w:val="22"/>
                <w:szCs w:val="22"/>
              </w:rPr>
              <w:t>1,220</w:t>
            </w:r>
          </w:p>
        </w:tc>
        <w:tc>
          <w:tcPr>
            <w:tcW w:w="1366" w:type="dxa"/>
            <w:vAlign w:val="center"/>
          </w:tcPr>
          <w:p w14:paraId="6F9A0A4B" w14:textId="77777777" w:rsidR="002D0CDA" w:rsidRPr="00DE6C92" w:rsidRDefault="002D0CDA" w:rsidP="002D0CDA">
            <w:pPr>
              <w:jc w:val="center"/>
              <w:rPr>
                <w:rFonts w:ascii="Georgia" w:hAnsi="Georgia"/>
                <w:iCs/>
                <w:sz w:val="22"/>
                <w:szCs w:val="22"/>
              </w:rPr>
            </w:pPr>
            <w:r w:rsidRPr="00DE6C92">
              <w:rPr>
                <w:rFonts w:ascii="Georgia" w:hAnsi="Georgia"/>
                <w:iCs/>
                <w:sz w:val="22"/>
                <w:szCs w:val="22"/>
              </w:rPr>
              <w:t>1.63</w:t>
            </w:r>
          </w:p>
        </w:tc>
        <w:tc>
          <w:tcPr>
            <w:tcW w:w="1896" w:type="dxa"/>
            <w:vAlign w:val="center"/>
          </w:tcPr>
          <w:p w14:paraId="0389CE98" w14:textId="77777777" w:rsidR="002D0CDA" w:rsidRPr="00DE6C92" w:rsidRDefault="002D0CDA" w:rsidP="002D0CDA">
            <w:pPr>
              <w:jc w:val="center"/>
              <w:rPr>
                <w:rFonts w:ascii="Georgia" w:hAnsi="Georgia"/>
                <w:iCs/>
                <w:sz w:val="22"/>
                <w:szCs w:val="22"/>
              </w:rPr>
            </w:pPr>
            <w:r w:rsidRPr="00DE6C92">
              <w:rPr>
                <w:rFonts w:ascii="Georgia" w:hAnsi="Georgia"/>
                <w:iCs/>
                <w:sz w:val="22"/>
                <w:szCs w:val="22"/>
              </w:rPr>
              <w:t>+/-3.6%</w:t>
            </w:r>
          </w:p>
        </w:tc>
      </w:tr>
      <w:tr w:rsidR="002D0CDA" w:rsidRPr="00DE6C92" w14:paraId="166C576E" w14:textId="77777777" w:rsidTr="00F91047">
        <w:trPr>
          <w:jc w:val="center"/>
        </w:trPr>
        <w:tc>
          <w:tcPr>
            <w:tcW w:w="2703" w:type="dxa"/>
          </w:tcPr>
          <w:p w14:paraId="70FC9382" w14:textId="77777777" w:rsidR="002D0CDA" w:rsidRPr="00DE6C92" w:rsidRDefault="002D0CDA" w:rsidP="00796E4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Native born </w:t>
            </w:r>
          </w:p>
        </w:tc>
        <w:tc>
          <w:tcPr>
            <w:tcW w:w="1366" w:type="dxa"/>
            <w:vAlign w:val="center"/>
          </w:tcPr>
          <w:p w14:paraId="24B3C702" w14:textId="77777777" w:rsidR="002D0CDA" w:rsidRPr="00DE6C92" w:rsidRDefault="002D0CDA" w:rsidP="002D0CDA">
            <w:pPr>
              <w:jc w:val="center"/>
              <w:rPr>
                <w:rFonts w:ascii="Georgia" w:hAnsi="Georgia"/>
                <w:iCs/>
                <w:sz w:val="22"/>
                <w:szCs w:val="22"/>
              </w:rPr>
            </w:pPr>
            <w:r w:rsidRPr="00DE6C92">
              <w:rPr>
                <w:rFonts w:ascii="Georgia" w:hAnsi="Georgia"/>
                <w:iCs/>
                <w:sz w:val="22"/>
                <w:szCs w:val="22"/>
              </w:rPr>
              <w:t>492</w:t>
            </w:r>
          </w:p>
        </w:tc>
        <w:tc>
          <w:tcPr>
            <w:tcW w:w="1366" w:type="dxa"/>
            <w:vAlign w:val="center"/>
          </w:tcPr>
          <w:p w14:paraId="1FE6570B" w14:textId="77777777" w:rsidR="002D0CDA" w:rsidRPr="00DE6C92" w:rsidRDefault="002D0CDA" w:rsidP="002D0CDA">
            <w:pPr>
              <w:jc w:val="center"/>
              <w:rPr>
                <w:rFonts w:ascii="Georgia" w:hAnsi="Georgia"/>
                <w:iCs/>
                <w:sz w:val="22"/>
                <w:szCs w:val="22"/>
              </w:rPr>
            </w:pPr>
            <w:r w:rsidRPr="00DE6C92">
              <w:rPr>
                <w:rFonts w:ascii="Georgia" w:hAnsi="Georgia"/>
                <w:iCs/>
                <w:sz w:val="22"/>
                <w:szCs w:val="22"/>
              </w:rPr>
              <w:t>1.54</w:t>
            </w:r>
          </w:p>
        </w:tc>
        <w:tc>
          <w:tcPr>
            <w:tcW w:w="1896" w:type="dxa"/>
            <w:vAlign w:val="center"/>
          </w:tcPr>
          <w:p w14:paraId="62A60721" w14:textId="77777777" w:rsidR="002D0CDA" w:rsidRPr="00DE6C92" w:rsidRDefault="002D0CDA" w:rsidP="002D0CDA">
            <w:pPr>
              <w:jc w:val="center"/>
              <w:rPr>
                <w:rFonts w:ascii="Georgia" w:hAnsi="Georgia"/>
                <w:iCs/>
                <w:sz w:val="22"/>
                <w:szCs w:val="22"/>
              </w:rPr>
            </w:pPr>
            <w:r w:rsidRPr="00DE6C92">
              <w:rPr>
                <w:rFonts w:ascii="Georgia" w:hAnsi="Georgia"/>
                <w:iCs/>
                <w:sz w:val="22"/>
                <w:szCs w:val="22"/>
              </w:rPr>
              <w:t>+/-5.5%</w:t>
            </w:r>
          </w:p>
        </w:tc>
      </w:tr>
      <w:tr w:rsidR="002D0CDA" w:rsidRPr="00DE6C92" w14:paraId="4AB61E85" w14:textId="77777777" w:rsidTr="00F91047">
        <w:trPr>
          <w:jc w:val="center"/>
        </w:trPr>
        <w:tc>
          <w:tcPr>
            <w:tcW w:w="2703" w:type="dxa"/>
          </w:tcPr>
          <w:p w14:paraId="5562D3A7" w14:textId="77777777" w:rsidR="002D0CDA" w:rsidRPr="00DE6C92" w:rsidRDefault="002D0CDA" w:rsidP="00796E4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 born</w:t>
            </w:r>
          </w:p>
        </w:tc>
        <w:tc>
          <w:tcPr>
            <w:tcW w:w="1366" w:type="dxa"/>
            <w:vAlign w:val="center"/>
          </w:tcPr>
          <w:p w14:paraId="4B5E8C74" w14:textId="77777777" w:rsidR="002D0CDA" w:rsidRPr="00DE6C92" w:rsidRDefault="002D0CDA" w:rsidP="002D0CDA">
            <w:pPr>
              <w:jc w:val="center"/>
              <w:rPr>
                <w:rFonts w:ascii="Georgia" w:hAnsi="Georgia"/>
                <w:iCs/>
                <w:sz w:val="22"/>
                <w:szCs w:val="22"/>
              </w:rPr>
            </w:pPr>
            <w:r w:rsidRPr="00DE6C92">
              <w:rPr>
                <w:rFonts w:ascii="Georgia" w:hAnsi="Georgia"/>
                <w:iCs/>
                <w:sz w:val="22"/>
                <w:szCs w:val="22"/>
              </w:rPr>
              <w:t>728</w:t>
            </w:r>
          </w:p>
        </w:tc>
        <w:tc>
          <w:tcPr>
            <w:tcW w:w="1366" w:type="dxa"/>
            <w:vAlign w:val="center"/>
          </w:tcPr>
          <w:p w14:paraId="053F0F5E" w14:textId="77777777" w:rsidR="002D0CDA" w:rsidRPr="00DE6C92" w:rsidRDefault="002D0CDA" w:rsidP="002D0CDA">
            <w:pPr>
              <w:jc w:val="center"/>
              <w:rPr>
                <w:rFonts w:ascii="Georgia" w:hAnsi="Georgia"/>
                <w:iCs/>
                <w:sz w:val="22"/>
                <w:szCs w:val="22"/>
              </w:rPr>
            </w:pPr>
            <w:r w:rsidRPr="00DE6C92">
              <w:rPr>
                <w:rFonts w:ascii="Georgia" w:hAnsi="Georgia"/>
                <w:iCs/>
                <w:sz w:val="22"/>
                <w:szCs w:val="22"/>
              </w:rPr>
              <w:t>1.69</w:t>
            </w:r>
          </w:p>
        </w:tc>
        <w:tc>
          <w:tcPr>
            <w:tcW w:w="1896" w:type="dxa"/>
            <w:vAlign w:val="center"/>
          </w:tcPr>
          <w:p w14:paraId="5F3D38BA" w14:textId="77777777" w:rsidR="002D0CDA" w:rsidRPr="00DE6C92" w:rsidRDefault="002D0CDA" w:rsidP="002D0CDA">
            <w:pPr>
              <w:jc w:val="center"/>
              <w:rPr>
                <w:rFonts w:ascii="Georgia" w:hAnsi="Georgia"/>
                <w:iCs/>
                <w:sz w:val="22"/>
                <w:szCs w:val="22"/>
              </w:rPr>
            </w:pPr>
            <w:r w:rsidRPr="00DE6C92">
              <w:rPr>
                <w:rFonts w:ascii="Georgia" w:hAnsi="Georgia"/>
                <w:iCs/>
                <w:sz w:val="22"/>
                <w:szCs w:val="22"/>
              </w:rPr>
              <w:t>+/-4.7%</w:t>
            </w:r>
          </w:p>
        </w:tc>
      </w:tr>
      <w:tr w:rsidR="002D0CDA" w:rsidRPr="00DE6C92" w14:paraId="38F8EBD7" w14:textId="77777777" w:rsidTr="00F91047">
        <w:trPr>
          <w:jc w:val="center"/>
        </w:trPr>
        <w:tc>
          <w:tcPr>
            <w:tcW w:w="2703" w:type="dxa"/>
          </w:tcPr>
          <w:p w14:paraId="47BDC42F" w14:textId="77777777" w:rsidR="002D0CDA" w:rsidRPr="00DE6C92" w:rsidRDefault="002D0CDA" w:rsidP="00796E4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FB-U.S. Citizens</w:t>
            </w:r>
          </w:p>
        </w:tc>
        <w:tc>
          <w:tcPr>
            <w:tcW w:w="1366" w:type="dxa"/>
            <w:vAlign w:val="center"/>
          </w:tcPr>
          <w:p w14:paraId="561C202E" w14:textId="77777777" w:rsidR="002D0CDA" w:rsidRPr="00DE6C92" w:rsidRDefault="002D0CDA" w:rsidP="002D0CDA">
            <w:pPr>
              <w:jc w:val="center"/>
              <w:rPr>
                <w:rFonts w:ascii="Georgia" w:hAnsi="Georgia"/>
                <w:iCs/>
                <w:sz w:val="22"/>
                <w:szCs w:val="22"/>
              </w:rPr>
            </w:pPr>
            <w:r w:rsidRPr="00DE6C92">
              <w:rPr>
                <w:rFonts w:ascii="Georgia" w:hAnsi="Georgia"/>
                <w:iCs/>
                <w:sz w:val="22"/>
                <w:szCs w:val="22"/>
              </w:rPr>
              <w:t>299</w:t>
            </w:r>
          </w:p>
        </w:tc>
        <w:tc>
          <w:tcPr>
            <w:tcW w:w="1366" w:type="dxa"/>
            <w:vAlign w:val="center"/>
          </w:tcPr>
          <w:p w14:paraId="100B6E23" w14:textId="77777777" w:rsidR="002D0CDA" w:rsidRPr="00DE6C92" w:rsidRDefault="002D0CDA" w:rsidP="002D0CDA">
            <w:pPr>
              <w:jc w:val="center"/>
              <w:rPr>
                <w:rFonts w:ascii="Georgia" w:hAnsi="Georgia"/>
                <w:iCs/>
                <w:sz w:val="22"/>
                <w:szCs w:val="22"/>
              </w:rPr>
            </w:pPr>
            <w:r w:rsidRPr="00DE6C92">
              <w:rPr>
                <w:rFonts w:ascii="Georgia" w:hAnsi="Georgia"/>
                <w:iCs/>
                <w:sz w:val="22"/>
                <w:szCs w:val="22"/>
              </w:rPr>
              <w:t>1.70</w:t>
            </w:r>
          </w:p>
        </w:tc>
        <w:tc>
          <w:tcPr>
            <w:tcW w:w="1896" w:type="dxa"/>
            <w:vAlign w:val="center"/>
          </w:tcPr>
          <w:p w14:paraId="218CFDFF" w14:textId="77777777" w:rsidR="002D0CDA" w:rsidRPr="00DE6C92" w:rsidRDefault="002D0CDA" w:rsidP="002D0CDA">
            <w:pPr>
              <w:jc w:val="center"/>
              <w:rPr>
                <w:rFonts w:ascii="Georgia" w:hAnsi="Georgia"/>
                <w:iCs/>
                <w:sz w:val="22"/>
                <w:szCs w:val="22"/>
              </w:rPr>
            </w:pPr>
            <w:r w:rsidRPr="00DE6C92">
              <w:rPr>
                <w:rFonts w:ascii="Georgia" w:hAnsi="Georgia"/>
                <w:iCs/>
                <w:sz w:val="22"/>
                <w:szCs w:val="22"/>
              </w:rPr>
              <w:t>+/-7.4%</w:t>
            </w:r>
          </w:p>
        </w:tc>
      </w:tr>
      <w:tr w:rsidR="002D0CDA" w:rsidRPr="00DE6C92" w14:paraId="054EB1CC" w14:textId="77777777" w:rsidTr="00F91047">
        <w:trPr>
          <w:jc w:val="center"/>
        </w:trPr>
        <w:tc>
          <w:tcPr>
            <w:tcW w:w="2703" w:type="dxa"/>
          </w:tcPr>
          <w:p w14:paraId="407C6688" w14:textId="77777777" w:rsidR="002D0CDA" w:rsidRPr="00DE6C92" w:rsidRDefault="002D0CDA" w:rsidP="00796E4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FB-Legal Residents</w:t>
            </w:r>
          </w:p>
        </w:tc>
        <w:tc>
          <w:tcPr>
            <w:tcW w:w="1366" w:type="dxa"/>
            <w:vAlign w:val="center"/>
          </w:tcPr>
          <w:p w14:paraId="7F76378F" w14:textId="77777777" w:rsidR="002D0CDA" w:rsidRPr="00DE6C92" w:rsidRDefault="002D0CDA" w:rsidP="002D0CDA">
            <w:pPr>
              <w:jc w:val="center"/>
              <w:rPr>
                <w:rFonts w:ascii="Georgia" w:hAnsi="Georgia"/>
                <w:iCs/>
                <w:sz w:val="22"/>
                <w:szCs w:val="22"/>
              </w:rPr>
            </w:pPr>
            <w:r w:rsidRPr="00DE6C92">
              <w:rPr>
                <w:rFonts w:ascii="Georgia" w:hAnsi="Georgia"/>
                <w:iCs/>
                <w:sz w:val="22"/>
                <w:szCs w:val="22"/>
              </w:rPr>
              <w:t>261</w:t>
            </w:r>
          </w:p>
        </w:tc>
        <w:tc>
          <w:tcPr>
            <w:tcW w:w="1366" w:type="dxa"/>
            <w:vAlign w:val="center"/>
          </w:tcPr>
          <w:p w14:paraId="753E6614" w14:textId="77777777" w:rsidR="002D0CDA" w:rsidRPr="00DE6C92" w:rsidRDefault="002D0CDA" w:rsidP="002D0CDA">
            <w:pPr>
              <w:jc w:val="center"/>
              <w:rPr>
                <w:rFonts w:ascii="Georgia" w:hAnsi="Georgia"/>
                <w:iCs/>
                <w:sz w:val="22"/>
                <w:szCs w:val="22"/>
              </w:rPr>
            </w:pPr>
            <w:r w:rsidRPr="00DE6C92">
              <w:rPr>
                <w:rFonts w:ascii="Georgia" w:hAnsi="Georgia"/>
                <w:iCs/>
                <w:sz w:val="22"/>
                <w:szCs w:val="22"/>
              </w:rPr>
              <w:t>1.58</w:t>
            </w:r>
          </w:p>
        </w:tc>
        <w:tc>
          <w:tcPr>
            <w:tcW w:w="1896" w:type="dxa"/>
            <w:vAlign w:val="center"/>
          </w:tcPr>
          <w:p w14:paraId="75DEF44A" w14:textId="77777777" w:rsidR="002D0CDA" w:rsidRPr="00DE6C92" w:rsidRDefault="002D0CDA" w:rsidP="002D0CDA">
            <w:pPr>
              <w:jc w:val="center"/>
              <w:rPr>
                <w:rFonts w:ascii="Georgia" w:hAnsi="Georgia"/>
                <w:iCs/>
                <w:sz w:val="22"/>
                <w:szCs w:val="22"/>
              </w:rPr>
            </w:pPr>
            <w:r w:rsidRPr="00DE6C92">
              <w:rPr>
                <w:rFonts w:ascii="Georgia" w:hAnsi="Georgia"/>
                <w:iCs/>
                <w:sz w:val="22"/>
                <w:szCs w:val="22"/>
              </w:rPr>
              <w:t>+/-7.6%</w:t>
            </w:r>
          </w:p>
        </w:tc>
      </w:tr>
      <w:tr w:rsidR="002D0CDA" w:rsidRPr="00DE6C92" w14:paraId="4CAFBF58" w14:textId="77777777" w:rsidTr="00F91047">
        <w:trPr>
          <w:jc w:val="center"/>
        </w:trPr>
        <w:tc>
          <w:tcPr>
            <w:tcW w:w="2703" w:type="dxa"/>
          </w:tcPr>
          <w:p w14:paraId="37079CC7" w14:textId="77777777" w:rsidR="002D0CDA" w:rsidRPr="00DE6C92" w:rsidRDefault="002D0CDA" w:rsidP="00796E4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FB-Not Citizen, not Legal Resident</w:t>
            </w:r>
          </w:p>
        </w:tc>
        <w:tc>
          <w:tcPr>
            <w:tcW w:w="1366" w:type="dxa"/>
            <w:vAlign w:val="center"/>
          </w:tcPr>
          <w:p w14:paraId="3A164494" w14:textId="77777777" w:rsidR="002D0CDA" w:rsidRPr="00DE6C92" w:rsidRDefault="002D0CDA" w:rsidP="002D0CDA">
            <w:pPr>
              <w:jc w:val="center"/>
              <w:rPr>
                <w:rFonts w:ascii="Georgia" w:hAnsi="Georgia"/>
                <w:iCs/>
                <w:sz w:val="22"/>
                <w:szCs w:val="22"/>
              </w:rPr>
            </w:pPr>
            <w:r w:rsidRPr="00DE6C92">
              <w:rPr>
                <w:rFonts w:ascii="Georgia" w:hAnsi="Georgia"/>
                <w:iCs/>
                <w:sz w:val="22"/>
                <w:szCs w:val="22"/>
              </w:rPr>
              <w:t>140</w:t>
            </w:r>
          </w:p>
        </w:tc>
        <w:tc>
          <w:tcPr>
            <w:tcW w:w="1366" w:type="dxa"/>
            <w:vAlign w:val="center"/>
          </w:tcPr>
          <w:p w14:paraId="0351A3C8" w14:textId="77777777" w:rsidR="002D0CDA" w:rsidRPr="00DE6C92" w:rsidRDefault="002D0CDA" w:rsidP="002D0CDA">
            <w:pPr>
              <w:jc w:val="center"/>
              <w:rPr>
                <w:rFonts w:ascii="Georgia" w:hAnsi="Georgia"/>
                <w:iCs/>
                <w:sz w:val="22"/>
                <w:szCs w:val="22"/>
              </w:rPr>
            </w:pPr>
            <w:r w:rsidRPr="00DE6C92">
              <w:rPr>
                <w:rFonts w:ascii="Georgia" w:hAnsi="Georgia"/>
                <w:iCs/>
                <w:sz w:val="22"/>
                <w:szCs w:val="22"/>
              </w:rPr>
              <w:t>1.79</w:t>
            </w:r>
          </w:p>
        </w:tc>
        <w:tc>
          <w:tcPr>
            <w:tcW w:w="1896" w:type="dxa"/>
            <w:vAlign w:val="center"/>
          </w:tcPr>
          <w:p w14:paraId="6E04E41B" w14:textId="77777777" w:rsidR="002D0CDA" w:rsidRPr="00DE6C92" w:rsidRDefault="002D0CDA" w:rsidP="002D0CDA">
            <w:pPr>
              <w:jc w:val="center"/>
              <w:rPr>
                <w:rFonts w:ascii="Georgia" w:hAnsi="Georgia"/>
                <w:iCs/>
                <w:sz w:val="22"/>
                <w:szCs w:val="22"/>
              </w:rPr>
            </w:pPr>
            <w:r w:rsidRPr="00DE6C92">
              <w:rPr>
                <w:rFonts w:ascii="Georgia" w:hAnsi="Georgia"/>
                <w:iCs/>
                <w:sz w:val="22"/>
                <w:szCs w:val="22"/>
              </w:rPr>
              <w:t>+/-11.1%</w:t>
            </w:r>
          </w:p>
        </w:tc>
      </w:tr>
      <w:tr w:rsidR="002D0CDA" w:rsidRPr="00DE6C92" w14:paraId="2E72DEDB" w14:textId="77777777" w:rsidTr="00F91047">
        <w:trPr>
          <w:jc w:val="center"/>
        </w:trPr>
        <w:tc>
          <w:tcPr>
            <w:tcW w:w="2703" w:type="dxa"/>
          </w:tcPr>
          <w:p w14:paraId="0D4C7427" w14:textId="77777777" w:rsidR="002D0CDA" w:rsidRPr="00DE6C92" w:rsidRDefault="002D0CDA" w:rsidP="00796E4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voters</w:t>
            </w:r>
          </w:p>
        </w:tc>
        <w:tc>
          <w:tcPr>
            <w:tcW w:w="1366" w:type="dxa"/>
            <w:vAlign w:val="center"/>
          </w:tcPr>
          <w:p w14:paraId="4910C632" w14:textId="77777777" w:rsidR="002D0CDA" w:rsidRPr="00DE6C92" w:rsidRDefault="002D0CDA" w:rsidP="002D0CDA">
            <w:pPr>
              <w:jc w:val="center"/>
              <w:rPr>
                <w:rFonts w:ascii="Georgia" w:hAnsi="Georgia"/>
                <w:iCs/>
                <w:sz w:val="22"/>
                <w:szCs w:val="22"/>
              </w:rPr>
            </w:pPr>
            <w:r w:rsidRPr="00DE6C92">
              <w:rPr>
                <w:rFonts w:ascii="Georgia" w:hAnsi="Georgia"/>
                <w:iCs/>
                <w:sz w:val="22"/>
                <w:szCs w:val="22"/>
              </w:rPr>
              <w:t>557</w:t>
            </w:r>
          </w:p>
        </w:tc>
        <w:tc>
          <w:tcPr>
            <w:tcW w:w="1366" w:type="dxa"/>
            <w:vAlign w:val="center"/>
          </w:tcPr>
          <w:p w14:paraId="239057B0" w14:textId="77777777" w:rsidR="002D0CDA" w:rsidRPr="00DE6C92" w:rsidRDefault="002D0CDA" w:rsidP="002D0CDA">
            <w:pPr>
              <w:jc w:val="center"/>
              <w:rPr>
                <w:rFonts w:ascii="Georgia" w:hAnsi="Georgia"/>
                <w:iCs/>
                <w:sz w:val="22"/>
                <w:szCs w:val="22"/>
              </w:rPr>
            </w:pPr>
            <w:r w:rsidRPr="00DE6C92">
              <w:rPr>
                <w:rFonts w:ascii="Georgia" w:hAnsi="Georgia"/>
                <w:iCs/>
                <w:sz w:val="22"/>
                <w:szCs w:val="22"/>
              </w:rPr>
              <w:t>1.59</w:t>
            </w:r>
          </w:p>
        </w:tc>
        <w:tc>
          <w:tcPr>
            <w:tcW w:w="1896" w:type="dxa"/>
            <w:vAlign w:val="center"/>
          </w:tcPr>
          <w:p w14:paraId="7380C783" w14:textId="77777777" w:rsidR="002D0CDA" w:rsidRPr="00DE6C92" w:rsidRDefault="002D0CDA" w:rsidP="002D0CDA">
            <w:pPr>
              <w:jc w:val="center"/>
              <w:rPr>
                <w:rFonts w:ascii="Georgia" w:hAnsi="Georgia"/>
                <w:iCs/>
                <w:sz w:val="22"/>
                <w:szCs w:val="22"/>
              </w:rPr>
            </w:pPr>
            <w:r w:rsidRPr="00DE6C92">
              <w:rPr>
                <w:rFonts w:ascii="Georgia" w:hAnsi="Georgia"/>
                <w:iCs/>
                <w:sz w:val="22"/>
                <w:szCs w:val="22"/>
              </w:rPr>
              <w:t>+/-5.2%</w:t>
            </w:r>
          </w:p>
        </w:tc>
      </w:tr>
    </w:tbl>
    <w:p w14:paraId="07DC518D" w14:textId="77777777" w:rsidR="00D547E3" w:rsidRPr="00DE6C92" w:rsidRDefault="00D547E3" w:rsidP="00D547E3">
      <w:pPr>
        <w:rPr>
          <w:rFonts w:ascii="Georgia" w:hAnsi="Georgia"/>
          <w:sz w:val="22"/>
          <w:szCs w:val="22"/>
        </w:rPr>
      </w:pPr>
    </w:p>
    <w:p w14:paraId="2A314778" w14:textId="77777777" w:rsidR="00D547E3" w:rsidRDefault="00D547E3" w:rsidP="00D547E3">
      <w:pPr>
        <w:rPr>
          <w:rFonts w:ascii="Georgia" w:hAnsi="Georgia"/>
          <w:sz w:val="22"/>
          <w:szCs w:val="22"/>
        </w:rPr>
      </w:pPr>
      <w:r w:rsidRPr="00DE6C92">
        <w:rPr>
          <w:rFonts w:ascii="Georgia" w:hAnsi="Georgia"/>
          <w:sz w:val="22"/>
          <w:szCs w:val="22"/>
        </w:rPr>
        <w:t>For this survey, SSRS maintained a staff of Spanish-speaking interviewers who, when contacting a household, were able to offer respondents the option of completing the survey in Spanish or English. A total of 674 (55%) respondents were surveyed in Spanish, and 546 (45%) respondents were interviewed in English. Any person ages 18 or older of Latino origin or descent was eligible to complete the survey.</w:t>
      </w:r>
    </w:p>
    <w:p w14:paraId="3F8F97BE" w14:textId="77777777" w:rsidR="00385FF7" w:rsidRPr="00DE6C92" w:rsidRDefault="00385FF7" w:rsidP="00D547E3">
      <w:pPr>
        <w:rPr>
          <w:rFonts w:ascii="Georgia" w:hAnsi="Georgia"/>
          <w:sz w:val="22"/>
          <w:szCs w:val="22"/>
        </w:rPr>
      </w:pPr>
    </w:p>
    <w:p w14:paraId="02BD2300" w14:textId="77777777" w:rsidR="001E50E9" w:rsidRPr="00385FF7" w:rsidRDefault="001E50E9" w:rsidP="00385FF7">
      <w:pPr>
        <w:rPr>
          <w:rFonts w:ascii="Georgia" w:hAnsi="Georgia"/>
          <w:b/>
          <w:sz w:val="22"/>
          <w:szCs w:val="22"/>
        </w:rPr>
      </w:pPr>
      <w:r w:rsidRPr="00385FF7">
        <w:rPr>
          <w:rFonts w:ascii="Georgia" w:hAnsi="Georgia"/>
          <w:b/>
          <w:sz w:val="22"/>
          <w:szCs w:val="22"/>
        </w:rPr>
        <w:t>Sampling</w:t>
      </w:r>
    </w:p>
    <w:p w14:paraId="2CF47BB6" w14:textId="77777777" w:rsidR="00D547E3" w:rsidRDefault="00D547E3" w:rsidP="00D547E3">
      <w:pPr>
        <w:rPr>
          <w:rFonts w:ascii="Georgia" w:hAnsi="Georgia"/>
          <w:sz w:val="22"/>
          <w:szCs w:val="22"/>
        </w:rPr>
      </w:pPr>
      <w:r w:rsidRPr="00DE6C92">
        <w:rPr>
          <w:rFonts w:ascii="Georgia" w:hAnsi="Georgia"/>
          <w:sz w:val="22"/>
          <w:szCs w:val="22"/>
        </w:rPr>
        <w:t>To address concerns about coverage, the study employed a dual-frame landline/cell phone telephone design. The sample consisted of a landline component (n = 617) and a cell phone component (n = 603)</w:t>
      </w:r>
      <w:r w:rsidRPr="00DE6C92">
        <w:rPr>
          <w:rStyle w:val="FootnoteReference"/>
          <w:rFonts w:ascii="Georgia" w:hAnsi="Georgia"/>
          <w:sz w:val="22"/>
          <w:szCs w:val="22"/>
        </w:rPr>
        <w:footnoteReference w:id="3"/>
      </w:r>
      <w:r w:rsidRPr="00DE6C92">
        <w:rPr>
          <w:rFonts w:ascii="Georgia" w:hAnsi="Georgia"/>
          <w:sz w:val="22"/>
          <w:szCs w:val="22"/>
        </w:rPr>
        <w:t xml:space="preserve">. Both the landline and cell phone components consisted of a stratified sampling design, oversampling areas with higher densities of Latino residents.  </w:t>
      </w:r>
    </w:p>
    <w:p w14:paraId="3A3ABE40" w14:textId="77777777" w:rsidR="0045294E" w:rsidRPr="00DE6C92" w:rsidRDefault="0045294E" w:rsidP="00D547E3">
      <w:pPr>
        <w:rPr>
          <w:rFonts w:ascii="Georgia" w:hAnsi="Georgia"/>
          <w:sz w:val="22"/>
          <w:szCs w:val="22"/>
        </w:rPr>
      </w:pPr>
    </w:p>
    <w:p w14:paraId="7AA17284" w14:textId="77777777" w:rsidR="00D547E3" w:rsidRPr="00DE6C92" w:rsidRDefault="00D547E3" w:rsidP="00D547E3">
      <w:pPr>
        <w:rPr>
          <w:rFonts w:ascii="Georgia" w:hAnsi="Georgia"/>
          <w:sz w:val="22"/>
          <w:szCs w:val="22"/>
        </w:rPr>
      </w:pPr>
      <w:r w:rsidRPr="00DE6C92">
        <w:rPr>
          <w:rFonts w:ascii="Georgia" w:hAnsi="Georgia"/>
          <w:sz w:val="22"/>
          <w:szCs w:val="22"/>
        </w:rPr>
        <w:t xml:space="preserve">For the landline sampling frame, the sample was run against </w:t>
      </w:r>
      <w:proofErr w:type="spellStart"/>
      <w:r w:rsidRPr="00DE6C92">
        <w:rPr>
          <w:rFonts w:ascii="Georgia" w:hAnsi="Georgia"/>
          <w:sz w:val="22"/>
          <w:szCs w:val="22"/>
        </w:rPr>
        <w:t>InfoUSA</w:t>
      </w:r>
      <w:proofErr w:type="spellEnd"/>
      <w:r w:rsidRPr="00DE6C92">
        <w:rPr>
          <w:rFonts w:ascii="Georgia" w:hAnsi="Georgia"/>
          <w:sz w:val="22"/>
          <w:szCs w:val="22"/>
        </w:rPr>
        <w:t xml:space="preserve"> and other listed databases, and phone numbers that matched to known Latino surnames were subdivided into a Surname stratum. The remaining, unmatched and unlisted landline sample was divided into the following mutually exclusive strata: Very High Latino, High Latino, and Medium Latino. </w:t>
      </w:r>
    </w:p>
    <w:p w14:paraId="1EB326EB" w14:textId="77777777" w:rsidR="002D0CDA" w:rsidRPr="00DE6C92" w:rsidRDefault="00D547E3" w:rsidP="00D547E3">
      <w:pPr>
        <w:rPr>
          <w:rFonts w:ascii="Georgia" w:hAnsi="Georgia"/>
          <w:sz w:val="22"/>
          <w:szCs w:val="22"/>
        </w:rPr>
      </w:pPr>
      <w:r w:rsidRPr="00DE6C92">
        <w:rPr>
          <w:rFonts w:ascii="Georgia" w:hAnsi="Georgia"/>
          <w:sz w:val="22"/>
          <w:szCs w:val="22"/>
        </w:rPr>
        <w:t>MSG’s GENESYS sample generation system was used to generate cell phone sample, which was divided into High and Medium Latino strata. Overall, t</w:t>
      </w:r>
      <w:r w:rsidR="00385FF7">
        <w:rPr>
          <w:rFonts w:ascii="Georgia" w:hAnsi="Georgia"/>
          <w:sz w:val="22"/>
          <w:szCs w:val="22"/>
        </w:rPr>
        <w:t>he study employed eight strata:</w:t>
      </w:r>
    </w:p>
    <w:p w14:paraId="59E8CDAD" w14:textId="77777777" w:rsidR="002D0CDA" w:rsidRPr="00DE6C92" w:rsidRDefault="002D0CDA">
      <w:pPr>
        <w:rPr>
          <w:rFonts w:ascii="Georgia" w:hAnsi="Georgia"/>
          <w:sz w:val="22"/>
          <w:szCs w:val="22"/>
        </w:rPr>
      </w:pPr>
      <w:r w:rsidRPr="00DE6C92">
        <w:rPr>
          <w:rFonts w:ascii="Georgia" w:hAnsi="Georgia"/>
          <w:sz w:val="22"/>
          <w:szCs w:val="22"/>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1562"/>
        <w:gridCol w:w="1698"/>
        <w:gridCol w:w="1562"/>
        <w:gridCol w:w="1698"/>
      </w:tblGrid>
      <w:tr w:rsidR="002D0CDA" w:rsidRPr="00DE6C92" w14:paraId="3BFC6770" w14:textId="77777777" w:rsidTr="00F91047">
        <w:trPr>
          <w:jc w:val="center"/>
        </w:trPr>
        <w:tc>
          <w:tcPr>
            <w:tcW w:w="1746" w:type="dxa"/>
            <w:vMerge w:val="restart"/>
            <w:shd w:val="clear" w:color="auto" w:fill="BFBFBF"/>
          </w:tcPr>
          <w:p w14:paraId="53274A8D" w14:textId="77777777" w:rsidR="002D0CDA" w:rsidRPr="00DE6C92" w:rsidRDefault="002D0CDA" w:rsidP="00F910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sz w:val="22"/>
                <w:szCs w:val="22"/>
              </w:rPr>
            </w:pPr>
            <w:r w:rsidRPr="00DE6C92">
              <w:rPr>
                <w:rFonts w:ascii="Georgia" w:hAnsi="Georgia"/>
                <w:b/>
                <w:i/>
                <w:sz w:val="22"/>
                <w:szCs w:val="22"/>
              </w:rPr>
              <w:t>Strata (General Incidence of Reaching a Hispanic Household)</w:t>
            </w:r>
          </w:p>
        </w:tc>
        <w:tc>
          <w:tcPr>
            <w:tcW w:w="3260" w:type="dxa"/>
            <w:gridSpan w:val="2"/>
            <w:shd w:val="clear" w:color="auto" w:fill="BFBFBF"/>
          </w:tcPr>
          <w:p w14:paraId="2563E1DC" w14:textId="77777777" w:rsidR="002D0CDA" w:rsidRPr="00DE6C92" w:rsidRDefault="002D0CDA" w:rsidP="00F910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sz w:val="22"/>
                <w:szCs w:val="22"/>
              </w:rPr>
            </w:pPr>
            <w:r w:rsidRPr="00DE6C92">
              <w:rPr>
                <w:rFonts w:ascii="Georgia" w:hAnsi="Georgia"/>
                <w:b/>
                <w:i/>
                <w:sz w:val="22"/>
                <w:szCs w:val="22"/>
              </w:rPr>
              <w:t>Landline</w:t>
            </w:r>
          </w:p>
        </w:tc>
        <w:tc>
          <w:tcPr>
            <w:tcW w:w="3260" w:type="dxa"/>
            <w:gridSpan w:val="2"/>
            <w:shd w:val="clear" w:color="auto" w:fill="BFBFBF"/>
          </w:tcPr>
          <w:p w14:paraId="03DC7836" w14:textId="77777777" w:rsidR="002D0CDA" w:rsidRPr="00DE6C92" w:rsidRDefault="002D0CDA" w:rsidP="00F910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sz w:val="22"/>
                <w:szCs w:val="22"/>
              </w:rPr>
            </w:pPr>
            <w:r w:rsidRPr="00DE6C92">
              <w:rPr>
                <w:rFonts w:ascii="Georgia" w:hAnsi="Georgia"/>
                <w:b/>
                <w:i/>
                <w:sz w:val="22"/>
                <w:szCs w:val="22"/>
              </w:rPr>
              <w:t>Cell Phone</w:t>
            </w:r>
          </w:p>
        </w:tc>
      </w:tr>
      <w:tr w:rsidR="002D0CDA" w:rsidRPr="00DE6C92" w14:paraId="1627BE8D" w14:textId="77777777" w:rsidTr="00F91047">
        <w:trPr>
          <w:jc w:val="center"/>
        </w:trPr>
        <w:tc>
          <w:tcPr>
            <w:tcW w:w="1746" w:type="dxa"/>
            <w:vMerge/>
            <w:shd w:val="clear" w:color="auto" w:fill="BFBFBF"/>
          </w:tcPr>
          <w:p w14:paraId="5D1919E3" w14:textId="77777777" w:rsidR="002D0CDA" w:rsidRPr="00DE6C92" w:rsidRDefault="002D0CDA" w:rsidP="00F910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sz w:val="22"/>
                <w:szCs w:val="22"/>
              </w:rPr>
            </w:pPr>
          </w:p>
        </w:tc>
        <w:tc>
          <w:tcPr>
            <w:tcW w:w="1562" w:type="dxa"/>
            <w:shd w:val="clear" w:color="auto" w:fill="BFBFBF"/>
            <w:vAlign w:val="bottom"/>
          </w:tcPr>
          <w:p w14:paraId="27031061" w14:textId="77777777" w:rsidR="002D0CDA" w:rsidRPr="00DE6C92" w:rsidRDefault="002D0CDA" w:rsidP="002D0CD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sz w:val="22"/>
                <w:szCs w:val="22"/>
              </w:rPr>
            </w:pPr>
            <w:r w:rsidRPr="00DE6C92">
              <w:rPr>
                <w:rFonts w:ascii="Georgia" w:hAnsi="Georgia"/>
                <w:b/>
                <w:i/>
                <w:sz w:val="22"/>
                <w:szCs w:val="22"/>
              </w:rPr>
              <w:t>Total Interviews</w:t>
            </w:r>
          </w:p>
        </w:tc>
        <w:tc>
          <w:tcPr>
            <w:tcW w:w="1698" w:type="dxa"/>
            <w:shd w:val="clear" w:color="auto" w:fill="BFBFBF"/>
            <w:vAlign w:val="bottom"/>
          </w:tcPr>
          <w:p w14:paraId="3B9816D4" w14:textId="77777777" w:rsidR="002D0CDA" w:rsidRPr="00DE6C92" w:rsidRDefault="002D0CDA" w:rsidP="002D0CD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sz w:val="22"/>
                <w:szCs w:val="22"/>
              </w:rPr>
            </w:pPr>
            <w:r w:rsidRPr="00DE6C92">
              <w:rPr>
                <w:rFonts w:ascii="Georgia" w:hAnsi="Georgia"/>
                <w:b/>
                <w:i/>
                <w:sz w:val="22"/>
                <w:szCs w:val="22"/>
              </w:rPr>
              <w:t>Estimated % among U.S. population</w:t>
            </w:r>
          </w:p>
        </w:tc>
        <w:tc>
          <w:tcPr>
            <w:tcW w:w="1562" w:type="dxa"/>
            <w:shd w:val="clear" w:color="auto" w:fill="BFBFBF"/>
            <w:vAlign w:val="bottom"/>
          </w:tcPr>
          <w:p w14:paraId="54B0A8B1" w14:textId="77777777" w:rsidR="002D0CDA" w:rsidRPr="00DE6C92" w:rsidRDefault="002D0CDA" w:rsidP="00385FF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sz w:val="22"/>
                <w:szCs w:val="22"/>
              </w:rPr>
            </w:pPr>
            <w:r w:rsidRPr="00DE6C92">
              <w:rPr>
                <w:rFonts w:ascii="Georgia" w:hAnsi="Georgia"/>
                <w:b/>
                <w:i/>
                <w:sz w:val="22"/>
                <w:szCs w:val="22"/>
              </w:rPr>
              <w:t>Total Interviews</w:t>
            </w:r>
          </w:p>
        </w:tc>
        <w:tc>
          <w:tcPr>
            <w:tcW w:w="1698" w:type="dxa"/>
            <w:shd w:val="clear" w:color="auto" w:fill="BFBFBF"/>
            <w:vAlign w:val="bottom"/>
          </w:tcPr>
          <w:p w14:paraId="18447ACD" w14:textId="77777777" w:rsidR="002D0CDA" w:rsidRPr="00DE6C92" w:rsidRDefault="002D0CDA" w:rsidP="00385FF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sz w:val="22"/>
                <w:szCs w:val="22"/>
              </w:rPr>
            </w:pPr>
            <w:r w:rsidRPr="00DE6C92">
              <w:rPr>
                <w:rFonts w:ascii="Georgia" w:hAnsi="Georgia"/>
                <w:b/>
                <w:i/>
                <w:sz w:val="22"/>
                <w:szCs w:val="22"/>
              </w:rPr>
              <w:t>Estimated % among U.S. population</w:t>
            </w:r>
          </w:p>
        </w:tc>
      </w:tr>
      <w:tr w:rsidR="00F91047" w:rsidRPr="00DE6C92" w14:paraId="4BEF0636" w14:textId="77777777" w:rsidTr="00F91047">
        <w:trPr>
          <w:jc w:val="center"/>
        </w:trPr>
        <w:tc>
          <w:tcPr>
            <w:tcW w:w="1746" w:type="dxa"/>
          </w:tcPr>
          <w:p w14:paraId="0DC5E3EB" w14:textId="77777777" w:rsidR="00F91047" w:rsidRPr="00DE6C92" w:rsidRDefault="00F91047" w:rsidP="00F910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Surname</w:t>
            </w:r>
          </w:p>
        </w:tc>
        <w:tc>
          <w:tcPr>
            <w:tcW w:w="1562" w:type="dxa"/>
            <w:vAlign w:val="center"/>
          </w:tcPr>
          <w:p w14:paraId="7BC566CA" w14:textId="77777777"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270 (43.8%)</w:t>
            </w:r>
          </w:p>
        </w:tc>
        <w:tc>
          <w:tcPr>
            <w:tcW w:w="1698" w:type="dxa"/>
            <w:vAlign w:val="center"/>
          </w:tcPr>
          <w:p w14:paraId="5F054AF7" w14:textId="77777777"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24.3%</w:t>
            </w:r>
          </w:p>
        </w:tc>
        <w:tc>
          <w:tcPr>
            <w:tcW w:w="1562" w:type="dxa"/>
          </w:tcPr>
          <w:p w14:paraId="6919E209" w14:textId="77777777" w:rsidR="00F91047" w:rsidRPr="00DE6C92" w:rsidRDefault="00F91047" w:rsidP="00F910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p>
        </w:tc>
        <w:tc>
          <w:tcPr>
            <w:tcW w:w="1698" w:type="dxa"/>
          </w:tcPr>
          <w:p w14:paraId="21015A39" w14:textId="77777777" w:rsidR="00F91047" w:rsidRPr="00DE6C92" w:rsidRDefault="00F91047" w:rsidP="00F910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p>
        </w:tc>
      </w:tr>
      <w:tr w:rsidR="00F91047" w:rsidRPr="00DE6C92" w14:paraId="4F913A1E" w14:textId="77777777" w:rsidTr="00F91047">
        <w:trPr>
          <w:jc w:val="center"/>
        </w:trPr>
        <w:tc>
          <w:tcPr>
            <w:tcW w:w="1746" w:type="dxa"/>
          </w:tcPr>
          <w:p w14:paraId="2BCE26BA" w14:textId="77777777" w:rsidR="00F91047" w:rsidRPr="00DE6C92" w:rsidRDefault="00F91047" w:rsidP="00F910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Very High</w:t>
            </w:r>
          </w:p>
        </w:tc>
        <w:tc>
          <w:tcPr>
            <w:tcW w:w="1562" w:type="dxa"/>
            <w:vAlign w:val="center"/>
          </w:tcPr>
          <w:p w14:paraId="1EB070A2" w14:textId="77777777"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122 (19.8%)</w:t>
            </w:r>
          </w:p>
        </w:tc>
        <w:tc>
          <w:tcPr>
            <w:tcW w:w="1698" w:type="dxa"/>
            <w:vAlign w:val="center"/>
          </w:tcPr>
          <w:p w14:paraId="71DDC021" w14:textId="77777777"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17.1%</w:t>
            </w:r>
          </w:p>
        </w:tc>
        <w:tc>
          <w:tcPr>
            <w:tcW w:w="1562" w:type="dxa"/>
          </w:tcPr>
          <w:p w14:paraId="6320A48D" w14:textId="77777777" w:rsidR="00F91047" w:rsidRPr="00DE6C92" w:rsidRDefault="00F91047" w:rsidP="00F910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p>
        </w:tc>
        <w:tc>
          <w:tcPr>
            <w:tcW w:w="1698" w:type="dxa"/>
          </w:tcPr>
          <w:p w14:paraId="7655AB15" w14:textId="77777777" w:rsidR="00F91047" w:rsidRPr="00DE6C92" w:rsidRDefault="00F91047" w:rsidP="00F910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p>
        </w:tc>
      </w:tr>
      <w:tr w:rsidR="00F91047" w:rsidRPr="00DE6C92" w14:paraId="2547E4DA" w14:textId="77777777" w:rsidTr="00F91047">
        <w:trPr>
          <w:jc w:val="center"/>
        </w:trPr>
        <w:tc>
          <w:tcPr>
            <w:tcW w:w="1746" w:type="dxa"/>
          </w:tcPr>
          <w:p w14:paraId="116F638C" w14:textId="77777777" w:rsidR="00F91047" w:rsidRPr="00DE6C92" w:rsidRDefault="00F91047" w:rsidP="00F910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High</w:t>
            </w:r>
          </w:p>
        </w:tc>
        <w:tc>
          <w:tcPr>
            <w:tcW w:w="1562" w:type="dxa"/>
            <w:vAlign w:val="center"/>
          </w:tcPr>
          <w:p w14:paraId="794AB2BE" w14:textId="77777777"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91 (14.7%)</w:t>
            </w:r>
          </w:p>
        </w:tc>
        <w:tc>
          <w:tcPr>
            <w:tcW w:w="1698" w:type="dxa"/>
            <w:vAlign w:val="center"/>
          </w:tcPr>
          <w:p w14:paraId="41B82EC4" w14:textId="77777777"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18.3%</w:t>
            </w:r>
          </w:p>
        </w:tc>
        <w:tc>
          <w:tcPr>
            <w:tcW w:w="1562" w:type="dxa"/>
            <w:vAlign w:val="center"/>
          </w:tcPr>
          <w:p w14:paraId="51E6E5E6" w14:textId="77777777"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368 (61.0%)</w:t>
            </w:r>
          </w:p>
        </w:tc>
        <w:tc>
          <w:tcPr>
            <w:tcW w:w="1698" w:type="dxa"/>
            <w:vAlign w:val="center"/>
          </w:tcPr>
          <w:p w14:paraId="220E9A73" w14:textId="77777777"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32.7%</w:t>
            </w:r>
          </w:p>
        </w:tc>
      </w:tr>
      <w:tr w:rsidR="00F91047" w:rsidRPr="00DE6C92" w14:paraId="1D85DF02" w14:textId="77777777" w:rsidTr="00F91047">
        <w:trPr>
          <w:trHeight w:val="107"/>
          <w:jc w:val="center"/>
        </w:trPr>
        <w:tc>
          <w:tcPr>
            <w:tcW w:w="1746" w:type="dxa"/>
          </w:tcPr>
          <w:p w14:paraId="52234614" w14:textId="77777777" w:rsidR="00F91047" w:rsidRPr="00DE6C92" w:rsidRDefault="00F91047" w:rsidP="00F910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Medium</w:t>
            </w:r>
          </w:p>
        </w:tc>
        <w:tc>
          <w:tcPr>
            <w:tcW w:w="1562" w:type="dxa"/>
            <w:vAlign w:val="center"/>
          </w:tcPr>
          <w:p w14:paraId="2E4440AA" w14:textId="77777777"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62 (10.0%)</w:t>
            </w:r>
          </w:p>
        </w:tc>
        <w:tc>
          <w:tcPr>
            <w:tcW w:w="1698" w:type="dxa"/>
            <w:vAlign w:val="center"/>
          </w:tcPr>
          <w:p w14:paraId="0B71739B" w14:textId="77777777"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19.4%</w:t>
            </w:r>
          </w:p>
        </w:tc>
        <w:tc>
          <w:tcPr>
            <w:tcW w:w="1562" w:type="dxa"/>
            <w:vAlign w:val="center"/>
          </w:tcPr>
          <w:p w14:paraId="1A6CBD7B" w14:textId="77777777"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151 (25.0%)</w:t>
            </w:r>
          </w:p>
        </w:tc>
        <w:tc>
          <w:tcPr>
            <w:tcW w:w="1698" w:type="dxa"/>
            <w:vAlign w:val="center"/>
          </w:tcPr>
          <w:p w14:paraId="58ADC5B0" w14:textId="77777777"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33.6%</w:t>
            </w:r>
          </w:p>
        </w:tc>
      </w:tr>
      <w:tr w:rsidR="00F91047" w:rsidRPr="00DE6C92" w14:paraId="7FEB2F61" w14:textId="77777777" w:rsidTr="00F91047">
        <w:trPr>
          <w:trHeight w:val="107"/>
          <w:jc w:val="center"/>
        </w:trPr>
        <w:tc>
          <w:tcPr>
            <w:tcW w:w="1746" w:type="dxa"/>
          </w:tcPr>
          <w:p w14:paraId="33C9230C" w14:textId="77777777" w:rsidR="00F91047" w:rsidRPr="00DE6C92" w:rsidRDefault="00F91047" w:rsidP="00F910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Low</w:t>
            </w:r>
          </w:p>
        </w:tc>
        <w:tc>
          <w:tcPr>
            <w:tcW w:w="1562" w:type="dxa"/>
            <w:vAlign w:val="center"/>
          </w:tcPr>
          <w:p w14:paraId="46525C99" w14:textId="77777777"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72 (11.7%)</w:t>
            </w:r>
          </w:p>
        </w:tc>
        <w:tc>
          <w:tcPr>
            <w:tcW w:w="1698" w:type="dxa"/>
            <w:vAlign w:val="center"/>
          </w:tcPr>
          <w:p w14:paraId="60B7403B" w14:textId="77777777"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20.9%</w:t>
            </w:r>
          </w:p>
        </w:tc>
        <w:tc>
          <w:tcPr>
            <w:tcW w:w="1562" w:type="dxa"/>
            <w:vAlign w:val="center"/>
          </w:tcPr>
          <w:p w14:paraId="712811CA" w14:textId="77777777"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84 (13.9%)</w:t>
            </w:r>
          </w:p>
        </w:tc>
        <w:tc>
          <w:tcPr>
            <w:tcW w:w="1698" w:type="dxa"/>
            <w:vAlign w:val="center"/>
          </w:tcPr>
          <w:p w14:paraId="293F63FA" w14:textId="77777777"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33.7%</w:t>
            </w:r>
          </w:p>
        </w:tc>
      </w:tr>
      <w:tr w:rsidR="00F91047" w:rsidRPr="00DE6C92" w14:paraId="0523E464" w14:textId="77777777" w:rsidTr="00F91047">
        <w:trPr>
          <w:trHeight w:val="107"/>
          <w:jc w:val="center"/>
        </w:trPr>
        <w:tc>
          <w:tcPr>
            <w:tcW w:w="1746" w:type="dxa"/>
          </w:tcPr>
          <w:p w14:paraId="7C8599F7" w14:textId="77777777" w:rsidR="00F91047" w:rsidRPr="00DE6C92" w:rsidRDefault="00F91047" w:rsidP="00F910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562" w:type="dxa"/>
            <w:vAlign w:val="center"/>
          </w:tcPr>
          <w:p w14:paraId="2C709124" w14:textId="77777777"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617</w:t>
            </w:r>
          </w:p>
        </w:tc>
        <w:tc>
          <w:tcPr>
            <w:tcW w:w="1698" w:type="dxa"/>
            <w:vAlign w:val="center"/>
          </w:tcPr>
          <w:p w14:paraId="757CE805" w14:textId="77777777" w:rsidR="00F91047" w:rsidRPr="00DE6C92" w:rsidRDefault="00F91047" w:rsidP="00F91047">
            <w:pPr>
              <w:jc w:val="center"/>
              <w:rPr>
                <w:rFonts w:ascii="Georgia" w:eastAsia="Calibri" w:hAnsi="Georgia"/>
                <w:sz w:val="22"/>
                <w:szCs w:val="22"/>
              </w:rPr>
            </w:pPr>
          </w:p>
        </w:tc>
        <w:tc>
          <w:tcPr>
            <w:tcW w:w="1562" w:type="dxa"/>
            <w:vAlign w:val="center"/>
          </w:tcPr>
          <w:p w14:paraId="53DDEEC4" w14:textId="77777777"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603</w:t>
            </w:r>
          </w:p>
        </w:tc>
        <w:tc>
          <w:tcPr>
            <w:tcW w:w="1698" w:type="dxa"/>
            <w:vAlign w:val="center"/>
          </w:tcPr>
          <w:p w14:paraId="041DC53A" w14:textId="77777777" w:rsidR="00F91047" w:rsidRPr="00DE6C92" w:rsidRDefault="00F91047" w:rsidP="00F91047">
            <w:pPr>
              <w:jc w:val="center"/>
              <w:rPr>
                <w:rFonts w:ascii="Georgia" w:eastAsia="Calibri" w:hAnsi="Georgia"/>
                <w:sz w:val="22"/>
                <w:szCs w:val="22"/>
              </w:rPr>
            </w:pPr>
          </w:p>
        </w:tc>
      </w:tr>
      <w:tr w:rsidR="00F91047" w:rsidRPr="00DE6C92" w14:paraId="35CFFAD6" w14:textId="77777777" w:rsidTr="00F91047">
        <w:trPr>
          <w:trHeight w:val="107"/>
          <w:jc w:val="center"/>
        </w:trPr>
        <w:tc>
          <w:tcPr>
            <w:tcW w:w="8266" w:type="dxa"/>
            <w:gridSpan w:val="5"/>
          </w:tcPr>
          <w:p w14:paraId="4CFD8B25" w14:textId="77777777" w:rsidR="00F91047" w:rsidRPr="00385FF7" w:rsidRDefault="00385FF7" w:rsidP="00385FF7">
            <w:pPr>
              <w:pStyle w:val="TableFootnote"/>
              <w:framePr w:hSpace="0" w:vSpace="0" w:wrap="auto" w:vAnchor="margin" w:hAnchor="text" w:xAlign="left" w:yAlign="inline"/>
              <w:suppressOverlap w:val="0"/>
            </w:pPr>
            <w:r>
              <w:t xml:space="preserve">Notes: </w:t>
            </w:r>
            <w:r w:rsidRPr="00DE6C92">
              <w:t>Total interviews includes the prescreened omnibus interviews that were not subject to geographic stratification</w:t>
            </w:r>
            <w:r>
              <w:t xml:space="preserve">. </w:t>
            </w:r>
            <w:r w:rsidRPr="00DE6C92">
              <w:t xml:space="preserve">The estimated population breakdown is based on counts from </w:t>
            </w:r>
            <w:proofErr w:type="spellStart"/>
            <w:r w:rsidRPr="00DE6C92">
              <w:t>Claritas</w:t>
            </w:r>
            <w:proofErr w:type="spellEnd"/>
            <w:r w:rsidRPr="00DE6C92">
              <w:t xml:space="preserve"> provided by MSG. The over- or under-sampling of strata was corrected in weighting.</w:t>
            </w:r>
          </w:p>
        </w:tc>
      </w:tr>
    </w:tbl>
    <w:p w14:paraId="06D6A8E8" w14:textId="77777777" w:rsidR="00385FF7" w:rsidRDefault="00385FF7" w:rsidP="00D547E3">
      <w:pPr>
        <w:rPr>
          <w:rFonts w:ascii="Georgia" w:hAnsi="Georgia"/>
          <w:sz w:val="22"/>
          <w:szCs w:val="22"/>
        </w:rPr>
      </w:pPr>
    </w:p>
    <w:p w14:paraId="741A727E" w14:textId="77777777" w:rsidR="00D547E3" w:rsidRDefault="00D547E3" w:rsidP="00D547E3">
      <w:pPr>
        <w:rPr>
          <w:rFonts w:ascii="Georgia" w:hAnsi="Georgia"/>
          <w:sz w:val="22"/>
          <w:szCs w:val="22"/>
        </w:rPr>
      </w:pPr>
      <w:r w:rsidRPr="00DE6C92">
        <w:rPr>
          <w:rFonts w:ascii="Georgia" w:hAnsi="Georgia"/>
          <w:sz w:val="22"/>
          <w:szCs w:val="22"/>
        </w:rPr>
        <w:t xml:space="preserve">Samples for the low-incidence landline and cell strata were drawn based on responses to SSRS’s weekly dual-frame Excel omnibus survey. Respondents who indicated they were Latino on the omnibus survey were eligible to be re-contacted for the present survey.  </w:t>
      </w:r>
    </w:p>
    <w:p w14:paraId="35A73E0A" w14:textId="77777777" w:rsidR="000651A2" w:rsidRPr="00DE6C92" w:rsidRDefault="000651A2" w:rsidP="00D547E3">
      <w:pPr>
        <w:rPr>
          <w:rFonts w:ascii="Georgia" w:hAnsi="Georgia"/>
          <w:sz w:val="22"/>
          <w:szCs w:val="22"/>
        </w:rPr>
      </w:pPr>
    </w:p>
    <w:p w14:paraId="6C03DF9F" w14:textId="77777777" w:rsidR="00D547E3" w:rsidRDefault="00D547E3" w:rsidP="00D547E3">
      <w:pPr>
        <w:rPr>
          <w:rFonts w:ascii="Georgia" w:hAnsi="Georgia"/>
          <w:sz w:val="22"/>
          <w:szCs w:val="22"/>
        </w:rPr>
      </w:pPr>
      <w:r w:rsidRPr="00DE6C92">
        <w:rPr>
          <w:rFonts w:ascii="Georgia" w:hAnsi="Georgia"/>
          <w:sz w:val="22"/>
          <w:szCs w:val="22"/>
        </w:rPr>
        <w:t>It is important to note that the existence of a surname stratum does not mean this was a surname sample design. The sample is RDD, with the randomly selected telephone numbers divided by whether they were found to be associated with or without a Spanish surname. This was done simply to increase the number of strata and thereby increase the ability to meet ethnic targets and ease administration by allowing for more effective assignment of interviewers and labor hours.</w:t>
      </w:r>
    </w:p>
    <w:p w14:paraId="6BA6B65E" w14:textId="77777777" w:rsidR="00385FF7" w:rsidRPr="00DE6C92" w:rsidRDefault="00385FF7" w:rsidP="00D547E3">
      <w:pPr>
        <w:rPr>
          <w:rFonts w:ascii="Georgia" w:hAnsi="Georgia"/>
          <w:sz w:val="22"/>
          <w:szCs w:val="22"/>
        </w:rPr>
      </w:pPr>
    </w:p>
    <w:p w14:paraId="75AF2BA8" w14:textId="77777777" w:rsidR="001E50E9" w:rsidRPr="00385FF7" w:rsidRDefault="001E50E9" w:rsidP="00385FF7">
      <w:pPr>
        <w:rPr>
          <w:rFonts w:ascii="Georgia" w:hAnsi="Georgia"/>
          <w:b/>
          <w:sz w:val="22"/>
          <w:szCs w:val="22"/>
        </w:rPr>
      </w:pPr>
      <w:r w:rsidRPr="00385FF7">
        <w:rPr>
          <w:rFonts w:ascii="Georgia" w:hAnsi="Georgia"/>
          <w:b/>
          <w:sz w:val="22"/>
          <w:szCs w:val="22"/>
        </w:rPr>
        <w:t>Weighting</w:t>
      </w:r>
    </w:p>
    <w:p w14:paraId="5C2AC171" w14:textId="77777777" w:rsidR="00D547E3" w:rsidRPr="00DE6C92" w:rsidRDefault="00D547E3" w:rsidP="00D547E3">
      <w:pPr>
        <w:rPr>
          <w:rFonts w:ascii="Georgia" w:hAnsi="Georgia"/>
          <w:sz w:val="22"/>
          <w:szCs w:val="22"/>
        </w:rPr>
      </w:pPr>
      <w:r w:rsidRPr="00DE6C92">
        <w:rPr>
          <w:rFonts w:ascii="Georgia" w:hAnsi="Georgia"/>
          <w:sz w:val="22"/>
          <w:szCs w:val="22"/>
        </w:rPr>
        <w:t xml:space="preserve">A five-stage weighting design was used to ensure an accurate representation of the national Hispanic population. </w:t>
      </w:r>
    </w:p>
    <w:p w14:paraId="6F4BFE2A" w14:textId="77777777" w:rsidR="001E50E9" w:rsidRPr="00DE6C92" w:rsidRDefault="00D547E3" w:rsidP="00385FF7">
      <w:pPr>
        <w:pStyle w:val="ListParagraph"/>
        <w:numPr>
          <w:ilvl w:val="0"/>
          <w:numId w:val="4"/>
        </w:numPr>
        <w:rPr>
          <w:rFonts w:ascii="Georgia" w:hAnsi="Georgia"/>
        </w:rPr>
      </w:pPr>
      <w:r w:rsidRPr="00DE6C92">
        <w:rPr>
          <w:rFonts w:ascii="Georgia" w:hAnsi="Georgia"/>
        </w:rPr>
        <w:t xml:space="preserve">An adjustment was made for all persons found to possess both a landline and a cell phone, as they were twice as likely to be sampled as were respondents who possessed only one phone type. </w:t>
      </w:r>
    </w:p>
    <w:p w14:paraId="51628399" w14:textId="77777777" w:rsidR="001E50E9" w:rsidRPr="00DE6C92" w:rsidRDefault="00D547E3" w:rsidP="00385FF7">
      <w:pPr>
        <w:pStyle w:val="ListParagraph"/>
        <w:numPr>
          <w:ilvl w:val="0"/>
          <w:numId w:val="4"/>
        </w:numPr>
        <w:rPr>
          <w:rFonts w:ascii="Georgia" w:hAnsi="Georgia"/>
        </w:rPr>
      </w:pPr>
      <w:r w:rsidRPr="00DE6C92">
        <w:rPr>
          <w:rFonts w:ascii="Georgia" w:hAnsi="Georgia"/>
        </w:rPr>
        <w:t xml:space="preserve">The sample was corrected for a potential bias associated with re-contacting respondents in the low-incidence landline and cell strata. </w:t>
      </w:r>
    </w:p>
    <w:p w14:paraId="4B5F659D" w14:textId="77777777" w:rsidR="001E50E9" w:rsidRPr="00DE6C92" w:rsidRDefault="00D547E3" w:rsidP="00385FF7">
      <w:pPr>
        <w:pStyle w:val="ListParagraph"/>
        <w:numPr>
          <w:ilvl w:val="0"/>
          <w:numId w:val="4"/>
        </w:numPr>
        <w:rPr>
          <w:rFonts w:ascii="Georgia" w:hAnsi="Georgia"/>
        </w:rPr>
      </w:pPr>
      <w:r w:rsidRPr="00DE6C92">
        <w:rPr>
          <w:rFonts w:ascii="Georgia" w:hAnsi="Georgia"/>
        </w:rPr>
        <w:t xml:space="preserve">The sample was corrected for the likelihood of within-household selection, which depended upon the likelihood that the respondent’s age group would be selected, and that within that age group, the particular respondent would be selected. </w:t>
      </w:r>
    </w:p>
    <w:p w14:paraId="25CA1A7E" w14:textId="77777777" w:rsidR="001E50E9" w:rsidRPr="00DE6C92" w:rsidRDefault="00D547E3" w:rsidP="00385FF7">
      <w:pPr>
        <w:pStyle w:val="ListParagraph"/>
        <w:numPr>
          <w:ilvl w:val="0"/>
          <w:numId w:val="4"/>
        </w:numPr>
        <w:rPr>
          <w:rFonts w:ascii="Georgia" w:hAnsi="Georgia"/>
        </w:rPr>
      </w:pPr>
      <w:r w:rsidRPr="00DE6C92">
        <w:rPr>
          <w:rFonts w:ascii="Georgia" w:hAnsi="Georgia"/>
        </w:rPr>
        <w:t xml:space="preserve">The sample was corrected for the over sampling of telephone number exchanges known to have higher densities of Latinos and the corresponding </w:t>
      </w:r>
      <w:proofErr w:type="spellStart"/>
      <w:r w:rsidRPr="00DE6C92">
        <w:rPr>
          <w:rFonts w:ascii="Georgia" w:hAnsi="Georgia"/>
        </w:rPr>
        <w:t>undersampling</w:t>
      </w:r>
      <w:proofErr w:type="spellEnd"/>
      <w:r w:rsidRPr="00DE6C92">
        <w:rPr>
          <w:rFonts w:ascii="Georgia" w:hAnsi="Georgia"/>
        </w:rPr>
        <w:t xml:space="preserve"> of exchanges known to have lower densities of Latinos. </w:t>
      </w:r>
    </w:p>
    <w:p w14:paraId="5567212C" w14:textId="77777777" w:rsidR="004F7711" w:rsidRPr="00DE6C92" w:rsidRDefault="00D547E3" w:rsidP="00385FF7">
      <w:pPr>
        <w:pStyle w:val="ListParagraph"/>
        <w:numPr>
          <w:ilvl w:val="0"/>
          <w:numId w:val="4"/>
        </w:numPr>
        <w:rPr>
          <w:rFonts w:ascii="Georgia" w:hAnsi="Georgia"/>
        </w:rPr>
      </w:pPr>
      <w:r w:rsidRPr="00DE6C92">
        <w:rPr>
          <w:rFonts w:ascii="Georgia" w:hAnsi="Georgia"/>
        </w:rPr>
        <w:t>Finally, the data were put through a post-stratification sample balancing routine. The post-stratification weighting utilized national 2011 estimates from the Census Bureau’s Current Population Survey, March Supplement, on gender, age, education, Census region, heritage, years in the U.S., and phone status (i.e., cell phone only, cell phone mostly, mixed/landline only/landline mostly).</w:t>
      </w:r>
      <w:r w:rsidRPr="00DE6C92">
        <w:rPr>
          <w:rFonts w:ascii="Georgia" w:hAnsi="Georgia"/>
          <w:vertAlign w:val="superscript"/>
        </w:rPr>
        <w:footnoteReference w:id="4"/>
      </w:r>
    </w:p>
    <w:p w14:paraId="7070872C" w14:textId="77777777" w:rsidR="00385FF7" w:rsidRDefault="00385FF7">
      <w:pPr>
        <w:rPr>
          <w:rFonts w:ascii="Georgia" w:hAnsi="Georgia"/>
          <w:b/>
          <w:sz w:val="22"/>
          <w:szCs w:val="22"/>
        </w:rPr>
      </w:pPr>
      <w:r>
        <w:rPr>
          <w:rFonts w:ascii="Georgia" w:hAnsi="Georgia"/>
          <w:b/>
          <w:sz w:val="22"/>
          <w:szCs w:val="22"/>
        </w:rPr>
        <w:br w:type="page"/>
      </w:r>
    </w:p>
    <w:p w14:paraId="27FE9C4C" w14:textId="77777777" w:rsidR="00F26CAB" w:rsidRDefault="004F7711" w:rsidP="004F7711">
      <w:pPr>
        <w:jc w:val="center"/>
        <w:rPr>
          <w:rFonts w:ascii="Georgia" w:hAnsi="Georgia"/>
          <w:b/>
          <w:sz w:val="22"/>
          <w:szCs w:val="22"/>
        </w:rPr>
      </w:pPr>
      <w:r w:rsidRPr="00DE6C92">
        <w:rPr>
          <w:rFonts w:ascii="Georgia" w:hAnsi="Georgia"/>
          <w:b/>
          <w:sz w:val="22"/>
          <w:szCs w:val="22"/>
        </w:rPr>
        <w:t>Comparison of Population Parameters in</w:t>
      </w:r>
    </w:p>
    <w:p w14:paraId="6DBEC614" w14:textId="77777777" w:rsidR="004F7711" w:rsidRPr="00DE6C92" w:rsidRDefault="00F26CAB" w:rsidP="004F7711">
      <w:pPr>
        <w:jc w:val="center"/>
        <w:rPr>
          <w:rFonts w:ascii="Georgia" w:hAnsi="Georgia"/>
          <w:sz w:val="22"/>
          <w:szCs w:val="22"/>
        </w:rPr>
      </w:pPr>
      <w:r>
        <w:rPr>
          <w:rFonts w:ascii="Georgia" w:hAnsi="Georgia"/>
          <w:b/>
          <w:sz w:val="22"/>
          <w:szCs w:val="22"/>
        </w:rPr>
        <w:t xml:space="preserve">CPS, Unweighted </w:t>
      </w:r>
      <w:r w:rsidR="004F7711" w:rsidRPr="00DE6C92">
        <w:rPr>
          <w:rFonts w:ascii="Georgia" w:hAnsi="Georgia"/>
          <w:b/>
          <w:sz w:val="22"/>
          <w:szCs w:val="22"/>
        </w:rPr>
        <w:t>Sample and Weighted Sample Data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022"/>
        <w:gridCol w:w="990"/>
        <w:gridCol w:w="1072"/>
        <w:gridCol w:w="1671"/>
      </w:tblGrid>
      <w:tr w:rsidR="004F7711" w:rsidRPr="00DE6C92" w14:paraId="13C1CD0A" w14:textId="77777777" w:rsidTr="004F7711">
        <w:trPr>
          <w:jc w:val="center"/>
        </w:trPr>
        <w:tc>
          <w:tcPr>
            <w:tcW w:w="3022" w:type="dxa"/>
            <w:shd w:val="clear" w:color="auto" w:fill="C0C0C0"/>
            <w:vAlign w:val="center"/>
          </w:tcPr>
          <w:p w14:paraId="4AC1EF7E"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p>
        </w:tc>
        <w:tc>
          <w:tcPr>
            <w:tcW w:w="990" w:type="dxa"/>
            <w:shd w:val="clear" w:color="auto" w:fill="C0C0C0"/>
            <w:vAlign w:val="center"/>
          </w:tcPr>
          <w:p w14:paraId="0D0D82ED"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color w:val="A50021"/>
                <w:sz w:val="22"/>
                <w:szCs w:val="22"/>
              </w:rPr>
            </w:pPr>
            <w:r w:rsidRPr="00DE6C92">
              <w:rPr>
                <w:rFonts w:ascii="Georgia" w:hAnsi="Georgia"/>
                <w:b/>
                <w:i/>
                <w:color w:val="A50021"/>
                <w:sz w:val="22"/>
                <w:szCs w:val="22"/>
              </w:rPr>
              <w:t>CPS</w:t>
            </w:r>
          </w:p>
        </w:tc>
        <w:tc>
          <w:tcPr>
            <w:tcW w:w="1072" w:type="dxa"/>
            <w:shd w:val="clear" w:color="auto" w:fill="C0C0C0"/>
            <w:vAlign w:val="center"/>
          </w:tcPr>
          <w:p w14:paraId="5A6482E1"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color w:val="A50021"/>
                <w:sz w:val="22"/>
                <w:szCs w:val="22"/>
              </w:rPr>
            </w:pPr>
            <w:r w:rsidRPr="00DE6C92">
              <w:rPr>
                <w:rFonts w:ascii="Georgia" w:hAnsi="Georgia"/>
                <w:b/>
                <w:i/>
                <w:color w:val="A50021"/>
                <w:sz w:val="22"/>
                <w:szCs w:val="22"/>
              </w:rPr>
              <w:t>Sample</w:t>
            </w:r>
          </w:p>
        </w:tc>
        <w:tc>
          <w:tcPr>
            <w:tcW w:w="1671" w:type="dxa"/>
            <w:shd w:val="clear" w:color="auto" w:fill="C0C0C0"/>
            <w:vAlign w:val="center"/>
          </w:tcPr>
          <w:p w14:paraId="5CFDE833"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color w:val="A50021"/>
                <w:sz w:val="22"/>
                <w:szCs w:val="22"/>
              </w:rPr>
            </w:pPr>
            <w:r w:rsidRPr="00DE6C92">
              <w:rPr>
                <w:rFonts w:ascii="Georgia" w:hAnsi="Georgia"/>
                <w:b/>
                <w:i/>
                <w:color w:val="A50021"/>
                <w:sz w:val="22"/>
                <w:szCs w:val="22"/>
              </w:rPr>
              <w:t>Weighted Sample</w:t>
            </w:r>
          </w:p>
        </w:tc>
      </w:tr>
      <w:tr w:rsidR="004F7711" w:rsidRPr="00DE6C92" w14:paraId="52DEE4B3" w14:textId="77777777" w:rsidTr="004F7711">
        <w:trPr>
          <w:jc w:val="center"/>
        </w:trPr>
        <w:tc>
          <w:tcPr>
            <w:tcW w:w="3022" w:type="dxa"/>
            <w:tcBorders>
              <w:bottom w:val="single" w:sz="4" w:space="0" w:color="000000"/>
            </w:tcBorders>
            <w:vAlign w:val="center"/>
          </w:tcPr>
          <w:p w14:paraId="0CE3AA50"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Male</w:t>
            </w:r>
          </w:p>
        </w:tc>
        <w:tc>
          <w:tcPr>
            <w:tcW w:w="990" w:type="dxa"/>
            <w:tcBorders>
              <w:bottom w:val="single" w:sz="4" w:space="0" w:color="000000"/>
            </w:tcBorders>
            <w:vAlign w:val="center"/>
          </w:tcPr>
          <w:p w14:paraId="150982F3"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51.6</w:t>
            </w:r>
          </w:p>
        </w:tc>
        <w:tc>
          <w:tcPr>
            <w:tcW w:w="1072" w:type="dxa"/>
            <w:tcBorders>
              <w:bottom w:val="single" w:sz="4" w:space="0" w:color="000000"/>
            </w:tcBorders>
            <w:vAlign w:val="center"/>
          </w:tcPr>
          <w:p w14:paraId="28F16D7C"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46.5</w:t>
            </w:r>
          </w:p>
        </w:tc>
        <w:tc>
          <w:tcPr>
            <w:tcW w:w="1671" w:type="dxa"/>
            <w:tcBorders>
              <w:bottom w:val="single" w:sz="4" w:space="0" w:color="000000"/>
            </w:tcBorders>
            <w:vAlign w:val="center"/>
          </w:tcPr>
          <w:p w14:paraId="5101F348"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Cs/>
                <w:sz w:val="22"/>
                <w:szCs w:val="22"/>
              </w:rPr>
            </w:pPr>
            <w:r w:rsidRPr="00DE6C92">
              <w:rPr>
                <w:rFonts w:ascii="Georgia" w:hAnsi="Georgia"/>
                <w:bCs/>
                <w:sz w:val="22"/>
                <w:szCs w:val="22"/>
              </w:rPr>
              <w:t>51.7</w:t>
            </w:r>
          </w:p>
        </w:tc>
      </w:tr>
      <w:tr w:rsidR="004F7711" w:rsidRPr="00DE6C92" w14:paraId="0112D2F1" w14:textId="77777777" w:rsidTr="004F7711">
        <w:trPr>
          <w:jc w:val="center"/>
        </w:trPr>
        <w:tc>
          <w:tcPr>
            <w:tcW w:w="3022" w:type="dxa"/>
            <w:tcBorders>
              <w:bottom w:val="single" w:sz="4" w:space="0" w:color="000000"/>
            </w:tcBorders>
            <w:vAlign w:val="center"/>
          </w:tcPr>
          <w:p w14:paraId="4BF8952C"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Female</w:t>
            </w:r>
          </w:p>
        </w:tc>
        <w:tc>
          <w:tcPr>
            <w:tcW w:w="990" w:type="dxa"/>
            <w:tcBorders>
              <w:bottom w:val="single" w:sz="4" w:space="0" w:color="000000"/>
            </w:tcBorders>
            <w:vAlign w:val="center"/>
          </w:tcPr>
          <w:p w14:paraId="1A7F9347"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48.4</w:t>
            </w:r>
          </w:p>
        </w:tc>
        <w:tc>
          <w:tcPr>
            <w:tcW w:w="1072" w:type="dxa"/>
            <w:tcBorders>
              <w:bottom w:val="single" w:sz="4" w:space="0" w:color="000000"/>
            </w:tcBorders>
            <w:vAlign w:val="center"/>
          </w:tcPr>
          <w:p w14:paraId="2B41B98D"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53.5</w:t>
            </w:r>
          </w:p>
        </w:tc>
        <w:tc>
          <w:tcPr>
            <w:tcW w:w="1671" w:type="dxa"/>
            <w:tcBorders>
              <w:bottom w:val="single" w:sz="4" w:space="0" w:color="000000"/>
            </w:tcBorders>
            <w:vAlign w:val="center"/>
          </w:tcPr>
          <w:p w14:paraId="137816E4"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48.3</w:t>
            </w:r>
          </w:p>
        </w:tc>
      </w:tr>
      <w:tr w:rsidR="004F7711" w:rsidRPr="00DE6C92" w14:paraId="4EC5CF2E" w14:textId="77777777" w:rsidTr="004F7711">
        <w:trPr>
          <w:jc w:val="center"/>
        </w:trPr>
        <w:tc>
          <w:tcPr>
            <w:tcW w:w="3022" w:type="dxa"/>
            <w:shd w:val="clear" w:color="auto" w:fill="C0C0C0"/>
            <w:vAlign w:val="center"/>
          </w:tcPr>
          <w:p w14:paraId="4A331E2C"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18-29</w:t>
            </w:r>
          </w:p>
        </w:tc>
        <w:tc>
          <w:tcPr>
            <w:tcW w:w="990" w:type="dxa"/>
            <w:shd w:val="clear" w:color="auto" w:fill="C0C0C0"/>
            <w:vAlign w:val="center"/>
          </w:tcPr>
          <w:p w14:paraId="261967C9"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29.0</w:t>
            </w:r>
          </w:p>
        </w:tc>
        <w:tc>
          <w:tcPr>
            <w:tcW w:w="1072" w:type="dxa"/>
            <w:shd w:val="clear" w:color="auto" w:fill="C0C0C0"/>
            <w:vAlign w:val="center"/>
          </w:tcPr>
          <w:p w14:paraId="37AF5B3E"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18.8</w:t>
            </w:r>
          </w:p>
        </w:tc>
        <w:tc>
          <w:tcPr>
            <w:tcW w:w="1671" w:type="dxa"/>
            <w:shd w:val="clear" w:color="auto" w:fill="C0C0C0"/>
            <w:vAlign w:val="center"/>
          </w:tcPr>
          <w:p w14:paraId="5D4C2F77"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26.2</w:t>
            </w:r>
          </w:p>
        </w:tc>
      </w:tr>
      <w:tr w:rsidR="004F7711" w:rsidRPr="00DE6C92" w14:paraId="7D199471" w14:textId="77777777" w:rsidTr="004F7711">
        <w:trPr>
          <w:jc w:val="center"/>
        </w:trPr>
        <w:tc>
          <w:tcPr>
            <w:tcW w:w="3022" w:type="dxa"/>
            <w:shd w:val="clear" w:color="auto" w:fill="C0C0C0"/>
            <w:vAlign w:val="center"/>
          </w:tcPr>
          <w:p w14:paraId="15AA0795"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30-49</w:t>
            </w:r>
          </w:p>
        </w:tc>
        <w:tc>
          <w:tcPr>
            <w:tcW w:w="990" w:type="dxa"/>
            <w:shd w:val="clear" w:color="auto" w:fill="C0C0C0"/>
            <w:vAlign w:val="center"/>
          </w:tcPr>
          <w:p w14:paraId="36F199E0"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40.8</w:t>
            </w:r>
          </w:p>
        </w:tc>
        <w:tc>
          <w:tcPr>
            <w:tcW w:w="1072" w:type="dxa"/>
            <w:shd w:val="clear" w:color="auto" w:fill="C0C0C0"/>
            <w:vAlign w:val="center"/>
          </w:tcPr>
          <w:p w14:paraId="6DA8E96F"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42.8</w:t>
            </w:r>
          </w:p>
        </w:tc>
        <w:tc>
          <w:tcPr>
            <w:tcW w:w="1671" w:type="dxa"/>
            <w:shd w:val="clear" w:color="auto" w:fill="C0C0C0"/>
            <w:vAlign w:val="center"/>
          </w:tcPr>
          <w:p w14:paraId="041036F9"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41.8</w:t>
            </w:r>
          </w:p>
        </w:tc>
      </w:tr>
      <w:tr w:rsidR="004F7711" w:rsidRPr="00DE6C92" w14:paraId="5F2BB841" w14:textId="77777777" w:rsidTr="004F7711">
        <w:trPr>
          <w:jc w:val="center"/>
        </w:trPr>
        <w:tc>
          <w:tcPr>
            <w:tcW w:w="3022" w:type="dxa"/>
            <w:shd w:val="clear" w:color="auto" w:fill="C0C0C0"/>
            <w:vAlign w:val="center"/>
          </w:tcPr>
          <w:p w14:paraId="5960B6C6"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50-64</w:t>
            </w:r>
          </w:p>
        </w:tc>
        <w:tc>
          <w:tcPr>
            <w:tcW w:w="990" w:type="dxa"/>
            <w:shd w:val="clear" w:color="auto" w:fill="C0C0C0"/>
            <w:vAlign w:val="center"/>
          </w:tcPr>
          <w:p w14:paraId="6E50B05B"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16.5</w:t>
            </w:r>
          </w:p>
        </w:tc>
        <w:tc>
          <w:tcPr>
            <w:tcW w:w="1072" w:type="dxa"/>
            <w:shd w:val="clear" w:color="auto" w:fill="C0C0C0"/>
            <w:vAlign w:val="center"/>
          </w:tcPr>
          <w:p w14:paraId="288A7883"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22.1</w:t>
            </w:r>
          </w:p>
        </w:tc>
        <w:tc>
          <w:tcPr>
            <w:tcW w:w="1671" w:type="dxa"/>
            <w:shd w:val="clear" w:color="auto" w:fill="C0C0C0"/>
            <w:vAlign w:val="center"/>
          </w:tcPr>
          <w:p w14:paraId="633E1154"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17.5</w:t>
            </w:r>
          </w:p>
        </w:tc>
      </w:tr>
      <w:tr w:rsidR="004F7711" w:rsidRPr="00DE6C92" w14:paraId="168D49AA" w14:textId="77777777" w:rsidTr="004F7711">
        <w:trPr>
          <w:jc w:val="center"/>
        </w:trPr>
        <w:tc>
          <w:tcPr>
            <w:tcW w:w="3022" w:type="dxa"/>
            <w:shd w:val="clear" w:color="auto" w:fill="C0C0C0"/>
            <w:vAlign w:val="center"/>
          </w:tcPr>
          <w:p w14:paraId="2B486F4E"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65+</w:t>
            </w:r>
          </w:p>
        </w:tc>
        <w:tc>
          <w:tcPr>
            <w:tcW w:w="990" w:type="dxa"/>
            <w:shd w:val="clear" w:color="auto" w:fill="C0C0C0"/>
            <w:vAlign w:val="center"/>
          </w:tcPr>
          <w:p w14:paraId="14E2C713"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8.3</w:t>
            </w:r>
          </w:p>
        </w:tc>
        <w:tc>
          <w:tcPr>
            <w:tcW w:w="1072" w:type="dxa"/>
            <w:shd w:val="clear" w:color="auto" w:fill="C0C0C0"/>
            <w:vAlign w:val="center"/>
          </w:tcPr>
          <w:p w14:paraId="5AFBDF2B"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11.0</w:t>
            </w:r>
          </w:p>
        </w:tc>
        <w:tc>
          <w:tcPr>
            <w:tcW w:w="1671" w:type="dxa"/>
            <w:shd w:val="clear" w:color="auto" w:fill="C0C0C0"/>
            <w:vAlign w:val="center"/>
          </w:tcPr>
          <w:p w14:paraId="0BAD6877"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8.9</w:t>
            </w:r>
          </w:p>
        </w:tc>
      </w:tr>
      <w:tr w:rsidR="004F7711" w:rsidRPr="00DE6C92" w14:paraId="3FEE0771" w14:textId="77777777" w:rsidTr="00925683">
        <w:trPr>
          <w:jc w:val="center"/>
        </w:trPr>
        <w:tc>
          <w:tcPr>
            <w:tcW w:w="3022" w:type="dxa"/>
          </w:tcPr>
          <w:p w14:paraId="454FCD95"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Northeast</w:t>
            </w:r>
          </w:p>
        </w:tc>
        <w:tc>
          <w:tcPr>
            <w:tcW w:w="990" w:type="dxa"/>
            <w:vAlign w:val="center"/>
          </w:tcPr>
          <w:p w14:paraId="218EAA44"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14.5</w:t>
            </w:r>
          </w:p>
        </w:tc>
        <w:tc>
          <w:tcPr>
            <w:tcW w:w="1072" w:type="dxa"/>
            <w:vAlign w:val="center"/>
          </w:tcPr>
          <w:p w14:paraId="7926C412"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14.8</w:t>
            </w:r>
          </w:p>
        </w:tc>
        <w:tc>
          <w:tcPr>
            <w:tcW w:w="1671" w:type="dxa"/>
            <w:vAlign w:val="center"/>
          </w:tcPr>
          <w:p w14:paraId="5F3CF0C8"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15.3</w:t>
            </w:r>
          </w:p>
        </w:tc>
      </w:tr>
      <w:tr w:rsidR="004F7711" w:rsidRPr="00DE6C92" w14:paraId="7238C867" w14:textId="77777777" w:rsidTr="00925683">
        <w:trPr>
          <w:jc w:val="center"/>
        </w:trPr>
        <w:tc>
          <w:tcPr>
            <w:tcW w:w="3022" w:type="dxa"/>
          </w:tcPr>
          <w:p w14:paraId="29A04B46"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North Central</w:t>
            </w:r>
          </w:p>
        </w:tc>
        <w:tc>
          <w:tcPr>
            <w:tcW w:w="990" w:type="dxa"/>
            <w:vAlign w:val="center"/>
          </w:tcPr>
          <w:p w14:paraId="05749260"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8.0</w:t>
            </w:r>
          </w:p>
        </w:tc>
        <w:tc>
          <w:tcPr>
            <w:tcW w:w="1072" w:type="dxa"/>
            <w:vAlign w:val="center"/>
          </w:tcPr>
          <w:p w14:paraId="64202D76"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1671" w:type="dxa"/>
            <w:vAlign w:val="center"/>
          </w:tcPr>
          <w:p w14:paraId="417CF7BC"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7.6</w:t>
            </w:r>
          </w:p>
        </w:tc>
      </w:tr>
      <w:tr w:rsidR="004F7711" w:rsidRPr="00DE6C92" w14:paraId="6497E059" w14:textId="77777777" w:rsidTr="00925683">
        <w:trPr>
          <w:jc w:val="center"/>
        </w:trPr>
        <w:tc>
          <w:tcPr>
            <w:tcW w:w="3022" w:type="dxa"/>
          </w:tcPr>
          <w:p w14:paraId="076D00D9"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South</w:t>
            </w:r>
          </w:p>
        </w:tc>
        <w:tc>
          <w:tcPr>
            <w:tcW w:w="990" w:type="dxa"/>
            <w:vAlign w:val="center"/>
          </w:tcPr>
          <w:p w14:paraId="7BC627D2"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36.5</w:t>
            </w:r>
          </w:p>
        </w:tc>
        <w:tc>
          <w:tcPr>
            <w:tcW w:w="1072" w:type="dxa"/>
            <w:vAlign w:val="center"/>
          </w:tcPr>
          <w:p w14:paraId="7BF29CD2"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33.4</w:t>
            </w:r>
          </w:p>
        </w:tc>
        <w:tc>
          <w:tcPr>
            <w:tcW w:w="1671" w:type="dxa"/>
            <w:vAlign w:val="center"/>
          </w:tcPr>
          <w:p w14:paraId="2577161B"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35.1</w:t>
            </w:r>
          </w:p>
        </w:tc>
      </w:tr>
      <w:tr w:rsidR="004F7711" w:rsidRPr="00DE6C92" w14:paraId="78681DCC" w14:textId="77777777" w:rsidTr="00925683">
        <w:trPr>
          <w:jc w:val="center"/>
        </w:trPr>
        <w:tc>
          <w:tcPr>
            <w:tcW w:w="3022" w:type="dxa"/>
          </w:tcPr>
          <w:p w14:paraId="3186AEAB"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West</w:t>
            </w:r>
          </w:p>
        </w:tc>
        <w:tc>
          <w:tcPr>
            <w:tcW w:w="990" w:type="dxa"/>
            <w:vAlign w:val="center"/>
          </w:tcPr>
          <w:p w14:paraId="16E7A506"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41.1</w:t>
            </w:r>
          </w:p>
        </w:tc>
        <w:tc>
          <w:tcPr>
            <w:tcW w:w="1072" w:type="dxa"/>
            <w:vAlign w:val="center"/>
          </w:tcPr>
          <w:p w14:paraId="4FB294EC"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45.2</w:t>
            </w:r>
          </w:p>
        </w:tc>
        <w:tc>
          <w:tcPr>
            <w:tcW w:w="1671" w:type="dxa"/>
            <w:vAlign w:val="center"/>
          </w:tcPr>
          <w:p w14:paraId="1107EEFD"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42.1</w:t>
            </w:r>
          </w:p>
        </w:tc>
      </w:tr>
      <w:tr w:rsidR="004F7711" w:rsidRPr="00DE6C92" w14:paraId="670F3FDA" w14:textId="77777777" w:rsidTr="004F7711">
        <w:trPr>
          <w:jc w:val="center"/>
        </w:trPr>
        <w:tc>
          <w:tcPr>
            <w:tcW w:w="3022" w:type="dxa"/>
            <w:shd w:val="clear" w:color="auto" w:fill="C0C0C0"/>
            <w:vAlign w:val="center"/>
          </w:tcPr>
          <w:p w14:paraId="4D4C1CA9" w14:textId="77777777" w:rsidR="004F7711" w:rsidRPr="00DE6C92" w:rsidRDefault="004F7711" w:rsidP="00925683">
            <w:pPr>
              <w:rPr>
                <w:rFonts w:ascii="Georgia" w:hAnsi="Georgia" w:cs="Arial"/>
                <w:sz w:val="22"/>
                <w:szCs w:val="22"/>
              </w:rPr>
            </w:pPr>
            <w:r w:rsidRPr="00DE6C92">
              <w:rPr>
                <w:rFonts w:ascii="Georgia" w:hAnsi="Georgia" w:cs="Arial"/>
                <w:sz w:val="22"/>
                <w:szCs w:val="22"/>
              </w:rPr>
              <w:t>Less than high school</w:t>
            </w:r>
          </w:p>
        </w:tc>
        <w:tc>
          <w:tcPr>
            <w:tcW w:w="990" w:type="dxa"/>
            <w:shd w:val="clear" w:color="auto" w:fill="C0C0C0"/>
            <w:vAlign w:val="center"/>
          </w:tcPr>
          <w:p w14:paraId="7BF45B7A"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33.5</w:t>
            </w:r>
          </w:p>
        </w:tc>
        <w:tc>
          <w:tcPr>
            <w:tcW w:w="1072" w:type="dxa"/>
            <w:shd w:val="clear" w:color="auto" w:fill="C0C0C0"/>
            <w:vAlign w:val="center"/>
          </w:tcPr>
          <w:p w14:paraId="68666096"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38.9</w:t>
            </w:r>
          </w:p>
        </w:tc>
        <w:tc>
          <w:tcPr>
            <w:tcW w:w="1671" w:type="dxa"/>
            <w:shd w:val="clear" w:color="auto" w:fill="C0C0C0"/>
            <w:vAlign w:val="center"/>
          </w:tcPr>
          <w:p w14:paraId="3A9451B4"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Cs/>
                <w:sz w:val="22"/>
                <w:szCs w:val="22"/>
              </w:rPr>
            </w:pPr>
            <w:r w:rsidRPr="00DE6C92">
              <w:rPr>
                <w:rFonts w:ascii="Georgia" w:hAnsi="Georgia"/>
                <w:bCs/>
                <w:sz w:val="22"/>
                <w:szCs w:val="22"/>
              </w:rPr>
              <w:t>34.3</w:t>
            </w:r>
          </w:p>
        </w:tc>
      </w:tr>
      <w:tr w:rsidR="004F7711" w:rsidRPr="00DE6C92" w14:paraId="32C350F7" w14:textId="77777777" w:rsidTr="004F7711">
        <w:trPr>
          <w:jc w:val="center"/>
        </w:trPr>
        <w:tc>
          <w:tcPr>
            <w:tcW w:w="3022" w:type="dxa"/>
            <w:shd w:val="clear" w:color="auto" w:fill="C0C0C0"/>
            <w:vAlign w:val="center"/>
          </w:tcPr>
          <w:p w14:paraId="4F1189C0" w14:textId="77777777" w:rsidR="004F7711" w:rsidRPr="00DE6C92" w:rsidRDefault="004F7711" w:rsidP="00925683">
            <w:pPr>
              <w:rPr>
                <w:rFonts w:ascii="Georgia" w:hAnsi="Georgia" w:cs="Arial"/>
                <w:sz w:val="22"/>
                <w:szCs w:val="22"/>
              </w:rPr>
            </w:pPr>
            <w:r w:rsidRPr="00DE6C92">
              <w:rPr>
                <w:rFonts w:ascii="Georgia" w:hAnsi="Georgia" w:cs="Arial"/>
                <w:sz w:val="22"/>
                <w:szCs w:val="22"/>
              </w:rPr>
              <w:t>High school graduate</w:t>
            </w:r>
          </w:p>
        </w:tc>
        <w:tc>
          <w:tcPr>
            <w:tcW w:w="990" w:type="dxa"/>
            <w:shd w:val="clear" w:color="auto" w:fill="C0C0C0"/>
            <w:vAlign w:val="center"/>
          </w:tcPr>
          <w:p w14:paraId="6EDE78BE"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29.4</w:t>
            </w:r>
          </w:p>
        </w:tc>
        <w:tc>
          <w:tcPr>
            <w:tcW w:w="1072" w:type="dxa"/>
            <w:shd w:val="clear" w:color="auto" w:fill="C0C0C0"/>
            <w:vAlign w:val="center"/>
          </w:tcPr>
          <w:p w14:paraId="67CB03BD"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27.4</w:t>
            </w:r>
          </w:p>
        </w:tc>
        <w:tc>
          <w:tcPr>
            <w:tcW w:w="1671" w:type="dxa"/>
            <w:shd w:val="clear" w:color="auto" w:fill="C0C0C0"/>
            <w:vAlign w:val="center"/>
          </w:tcPr>
          <w:p w14:paraId="725B4718"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Cs/>
                <w:sz w:val="22"/>
                <w:szCs w:val="22"/>
              </w:rPr>
            </w:pPr>
            <w:r w:rsidRPr="00DE6C92">
              <w:rPr>
                <w:rFonts w:ascii="Georgia" w:hAnsi="Georgia"/>
                <w:bCs/>
                <w:sz w:val="22"/>
                <w:szCs w:val="22"/>
              </w:rPr>
              <w:t>29.3</w:t>
            </w:r>
          </w:p>
        </w:tc>
      </w:tr>
      <w:tr w:rsidR="004F7711" w:rsidRPr="00DE6C92" w14:paraId="303A55E6" w14:textId="77777777" w:rsidTr="004F7711">
        <w:trPr>
          <w:jc w:val="center"/>
        </w:trPr>
        <w:tc>
          <w:tcPr>
            <w:tcW w:w="3022" w:type="dxa"/>
            <w:shd w:val="clear" w:color="auto" w:fill="C0C0C0"/>
            <w:vAlign w:val="center"/>
          </w:tcPr>
          <w:p w14:paraId="0A05E747" w14:textId="77777777" w:rsidR="004F7711" w:rsidRPr="00DE6C92" w:rsidRDefault="004F7711" w:rsidP="00925683">
            <w:pPr>
              <w:rPr>
                <w:rFonts w:ascii="Georgia" w:hAnsi="Georgia" w:cs="Arial"/>
                <w:sz w:val="22"/>
                <w:szCs w:val="22"/>
              </w:rPr>
            </w:pPr>
            <w:r w:rsidRPr="00DE6C92">
              <w:rPr>
                <w:rFonts w:ascii="Georgia" w:hAnsi="Georgia" w:cs="Arial"/>
                <w:sz w:val="22"/>
                <w:szCs w:val="22"/>
              </w:rPr>
              <w:t>Some college</w:t>
            </w:r>
          </w:p>
        </w:tc>
        <w:tc>
          <w:tcPr>
            <w:tcW w:w="990" w:type="dxa"/>
            <w:shd w:val="clear" w:color="auto" w:fill="C0C0C0"/>
            <w:vAlign w:val="center"/>
          </w:tcPr>
          <w:p w14:paraId="1F865694"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22.3</w:t>
            </w:r>
          </w:p>
        </w:tc>
        <w:tc>
          <w:tcPr>
            <w:tcW w:w="1072" w:type="dxa"/>
            <w:shd w:val="clear" w:color="auto" w:fill="C0C0C0"/>
            <w:vAlign w:val="center"/>
          </w:tcPr>
          <w:p w14:paraId="7FB41FB0"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15.4</w:t>
            </w:r>
          </w:p>
        </w:tc>
        <w:tc>
          <w:tcPr>
            <w:tcW w:w="1671" w:type="dxa"/>
            <w:shd w:val="clear" w:color="auto" w:fill="C0C0C0"/>
            <w:vAlign w:val="center"/>
          </w:tcPr>
          <w:p w14:paraId="3C309E6B"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Cs/>
                <w:sz w:val="22"/>
                <w:szCs w:val="22"/>
              </w:rPr>
            </w:pPr>
            <w:r w:rsidRPr="00DE6C92">
              <w:rPr>
                <w:rFonts w:ascii="Georgia" w:hAnsi="Georgia"/>
                <w:bCs/>
                <w:sz w:val="22"/>
                <w:szCs w:val="22"/>
              </w:rPr>
              <w:t>21.2</w:t>
            </w:r>
          </w:p>
        </w:tc>
      </w:tr>
      <w:tr w:rsidR="004F7711" w:rsidRPr="00DE6C92" w14:paraId="38B8ED08" w14:textId="77777777" w:rsidTr="004F7711">
        <w:trPr>
          <w:jc w:val="center"/>
        </w:trPr>
        <w:tc>
          <w:tcPr>
            <w:tcW w:w="3022" w:type="dxa"/>
            <w:shd w:val="clear" w:color="auto" w:fill="C0C0C0"/>
            <w:vAlign w:val="center"/>
          </w:tcPr>
          <w:p w14:paraId="48FE2907" w14:textId="77777777" w:rsidR="004F7711" w:rsidRPr="00DE6C92" w:rsidRDefault="004F7711" w:rsidP="00925683">
            <w:pPr>
              <w:rPr>
                <w:rFonts w:ascii="Georgia" w:hAnsi="Georgia" w:cs="Arial"/>
                <w:sz w:val="22"/>
                <w:szCs w:val="22"/>
              </w:rPr>
            </w:pPr>
            <w:r w:rsidRPr="00DE6C92">
              <w:rPr>
                <w:rFonts w:ascii="Georgia" w:hAnsi="Georgia" w:cs="Arial"/>
                <w:sz w:val="22"/>
                <w:szCs w:val="22"/>
              </w:rPr>
              <w:t>College +</w:t>
            </w:r>
          </w:p>
        </w:tc>
        <w:tc>
          <w:tcPr>
            <w:tcW w:w="990" w:type="dxa"/>
            <w:shd w:val="clear" w:color="auto" w:fill="C0C0C0"/>
            <w:vAlign w:val="center"/>
          </w:tcPr>
          <w:p w14:paraId="5978CE87"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12.0</w:t>
            </w:r>
          </w:p>
        </w:tc>
        <w:tc>
          <w:tcPr>
            <w:tcW w:w="1072" w:type="dxa"/>
            <w:shd w:val="clear" w:color="auto" w:fill="C0C0C0"/>
            <w:vAlign w:val="center"/>
          </w:tcPr>
          <w:p w14:paraId="0A97FAD8"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15.5</w:t>
            </w:r>
          </w:p>
        </w:tc>
        <w:tc>
          <w:tcPr>
            <w:tcW w:w="1671" w:type="dxa"/>
            <w:shd w:val="clear" w:color="auto" w:fill="C0C0C0"/>
            <w:vAlign w:val="center"/>
          </w:tcPr>
          <w:p w14:paraId="037EF63B"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Cs/>
                <w:sz w:val="22"/>
                <w:szCs w:val="22"/>
              </w:rPr>
            </w:pPr>
            <w:r w:rsidRPr="00DE6C92">
              <w:rPr>
                <w:rFonts w:ascii="Georgia" w:hAnsi="Georgia"/>
                <w:bCs/>
                <w:sz w:val="22"/>
                <w:szCs w:val="22"/>
              </w:rPr>
              <w:t>12.2</w:t>
            </w:r>
          </w:p>
        </w:tc>
      </w:tr>
      <w:tr w:rsidR="004F7711" w:rsidRPr="00DE6C92" w14:paraId="30ED1091" w14:textId="77777777" w:rsidTr="004F7711">
        <w:trPr>
          <w:jc w:val="center"/>
        </w:trPr>
        <w:tc>
          <w:tcPr>
            <w:tcW w:w="3022" w:type="dxa"/>
            <w:vAlign w:val="center"/>
          </w:tcPr>
          <w:p w14:paraId="296A1D35" w14:textId="77777777" w:rsidR="004F7711" w:rsidRPr="00DE6C92" w:rsidRDefault="004F7711" w:rsidP="00925683">
            <w:pPr>
              <w:rPr>
                <w:rFonts w:ascii="Georgia" w:hAnsi="Georgia" w:cs="Arial"/>
                <w:sz w:val="22"/>
                <w:szCs w:val="22"/>
              </w:rPr>
            </w:pPr>
            <w:r w:rsidRPr="00DE6C92">
              <w:rPr>
                <w:rFonts w:ascii="Georgia" w:hAnsi="Georgia" w:cs="Arial"/>
                <w:sz w:val="22"/>
                <w:szCs w:val="22"/>
              </w:rPr>
              <w:t>Born in U.S.</w:t>
            </w:r>
          </w:p>
        </w:tc>
        <w:tc>
          <w:tcPr>
            <w:tcW w:w="990" w:type="dxa"/>
            <w:vAlign w:val="center"/>
          </w:tcPr>
          <w:p w14:paraId="66EF30CD"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41.8</w:t>
            </w:r>
          </w:p>
        </w:tc>
        <w:tc>
          <w:tcPr>
            <w:tcW w:w="1072" w:type="dxa"/>
            <w:vAlign w:val="center"/>
          </w:tcPr>
          <w:p w14:paraId="01300B4F"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35.7</w:t>
            </w:r>
          </w:p>
        </w:tc>
        <w:tc>
          <w:tcPr>
            <w:tcW w:w="1671" w:type="dxa"/>
            <w:vAlign w:val="center"/>
          </w:tcPr>
          <w:p w14:paraId="2B2E7938"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40.8</w:t>
            </w:r>
          </w:p>
        </w:tc>
      </w:tr>
      <w:tr w:rsidR="004F7711" w:rsidRPr="00DE6C92" w14:paraId="6462AFD1" w14:textId="77777777" w:rsidTr="004F7711">
        <w:trPr>
          <w:jc w:val="center"/>
        </w:trPr>
        <w:tc>
          <w:tcPr>
            <w:tcW w:w="3022" w:type="dxa"/>
            <w:vAlign w:val="center"/>
          </w:tcPr>
          <w:p w14:paraId="11A16B00" w14:textId="77777777" w:rsidR="004F7711" w:rsidRPr="00DE6C92" w:rsidRDefault="004F7711" w:rsidP="00925683">
            <w:pPr>
              <w:rPr>
                <w:rFonts w:ascii="Georgia" w:hAnsi="Georgia" w:cs="Arial"/>
                <w:sz w:val="22"/>
                <w:szCs w:val="22"/>
              </w:rPr>
            </w:pPr>
            <w:r w:rsidRPr="00DE6C92">
              <w:rPr>
                <w:rFonts w:ascii="Georgia" w:hAnsi="Georgia" w:cs="Arial"/>
                <w:sz w:val="22"/>
                <w:szCs w:val="22"/>
              </w:rPr>
              <w:t>0-10 years in U.S.</w:t>
            </w:r>
          </w:p>
        </w:tc>
        <w:tc>
          <w:tcPr>
            <w:tcW w:w="990" w:type="dxa"/>
            <w:vAlign w:val="center"/>
          </w:tcPr>
          <w:p w14:paraId="7892926F"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17.6</w:t>
            </w:r>
          </w:p>
        </w:tc>
        <w:tc>
          <w:tcPr>
            <w:tcW w:w="1072" w:type="dxa"/>
            <w:vAlign w:val="center"/>
          </w:tcPr>
          <w:p w14:paraId="2A08B40F"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16.6</w:t>
            </w:r>
          </w:p>
        </w:tc>
        <w:tc>
          <w:tcPr>
            <w:tcW w:w="1671" w:type="dxa"/>
            <w:vAlign w:val="center"/>
          </w:tcPr>
          <w:p w14:paraId="2AF06BC2"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17.2</w:t>
            </w:r>
          </w:p>
        </w:tc>
      </w:tr>
      <w:tr w:rsidR="004F7711" w:rsidRPr="00DE6C92" w14:paraId="5195C054" w14:textId="77777777" w:rsidTr="004F7711">
        <w:trPr>
          <w:jc w:val="center"/>
        </w:trPr>
        <w:tc>
          <w:tcPr>
            <w:tcW w:w="3022" w:type="dxa"/>
            <w:vAlign w:val="center"/>
          </w:tcPr>
          <w:p w14:paraId="38FFC390" w14:textId="77777777" w:rsidR="004F7711" w:rsidRPr="00DE6C92" w:rsidRDefault="004F7711" w:rsidP="00925683">
            <w:pPr>
              <w:rPr>
                <w:rFonts w:ascii="Georgia" w:hAnsi="Georgia" w:cs="Arial"/>
                <w:sz w:val="22"/>
                <w:szCs w:val="22"/>
              </w:rPr>
            </w:pPr>
            <w:r w:rsidRPr="00DE6C92">
              <w:rPr>
                <w:rFonts w:ascii="Georgia" w:hAnsi="Georgia" w:cs="Arial"/>
                <w:sz w:val="22"/>
                <w:szCs w:val="22"/>
              </w:rPr>
              <w:t>11-20 years in U.S.</w:t>
            </w:r>
          </w:p>
        </w:tc>
        <w:tc>
          <w:tcPr>
            <w:tcW w:w="990" w:type="dxa"/>
            <w:vAlign w:val="center"/>
          </w:tcPr>
          <w:p w14:paraId="46FE2E99"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15.7</w:t>
            </w:r>
          </w:p>
        </w:tc>
        <w:tc>
          <w:tcPr>
            <w:tcW w:w="1072" w:type="dxa"/>
            <w:vAlign w:val="center"/>
          </w:tcPr>
          <w:p w14:paraId="204E81C5"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18.3</w:t>
            </w:r>
          </w:p>
        </w:tc>
        <w:tc>
          <w:tcPr>
            <w:tcW w:w="1671" w:type="dxa"/>
            <w:vAlign w:val="center"/>
          </w:tcPr>
          <w:p w14:paraId="7ED52267"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16.2</w:t>
            </w:r>
          </w:p>
        </w:tc>
      </w:tr>
      <w:tr w:rsidR="004F7711" w:rsidRPr="00DE6C92" w14:paraId="1FCFA41C" w14:textId="77777777" w:rsidTr="004F7711">
        <w:trPr>
          <w:jc w:val="center"/>
        </w:trPr>
        <w:tc>
          <w:tcPr>
            <w:tcW w:w="3022" w:type="dxa"/>
            <w:tcBorders>
              <w:bottom w:val="single" w:sz="4" w:space="0" w:color="000000"/>
            </w:tcBorders>
            <w:vAlign w:val="center"/>
          </w:tcPr>
          <w:p w14:paraId="79003A8B" w14:textId="77777777" w:rsidR="004F7711" w:rsidRPr="00DE6C92" w:rsidRDefault="004F7711" w:rsidP="00925683">
            <w:pPr>
              <w:rPr>
                <w:rFonts w:ascii="Georgia" w:hAnsi="Georgia" w:cs="Arial"/>
                <w:sz w:val="22"/>
                <w:szCs w:val="22"/>
              </w:rPr>
            </w:pPr>
            <w:r w:rsidRPr="00DE6C92">
              <w:rPr>
                <w:rFonts w:ascii="Georgia" w:hAnsi="Georgia" w:cs="Arial"/>
                <w:sz w:val="22"/>
                <w:szCs w:val="22"/>
              </w:rPr>
              <w:t>20+ years in U.S.</w:t>
            </w:r>
          </w:p>
        </w:tc>
        <w:tc>
          <w:tcPr>
            <w:tcW w:w="990" w:type="dxa"/>
            <w:tcBorders>
              <w:bottom w:val="single" w:sz="4" w:space="0" w:color="000000"/>
            </w:tcBorders>
            <w:vAlign w:val="center"/>
          </w:tcPr>
          <w:p w14:paraId="18D2D325"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21.8</w:t>
            </w:r>
          </w:p>
        </w:tc>
        <w:tc>
          <w:tcPr>
            <w:tcW w:w="1072" w:type="dxa"/>
            <w:tcBorders>
              <w:bottom w:val="single" w:sz="4" w:space="0" w:color="000000"/>
            </w:tcBorders>
            <w:vAlign w:val="center"/>
          </w:tcPr>
          <w:p w14:paraId="6AFAF49A"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26.2</w:t>
            </w:r>
          </w:p>
        </w:tc>
        <w:tc>
          <w:tcPr>
            <w:tcW w:w="1671" w:type="dxa"/>
            <w:tcBorders>
              <w:bottom w:val="single" w:sz="4" w:space="0" w:color="000000"/>
            </w:tcBorders>
            <w:vAlign w:val="center"/>
          </w:tcPr>
          <w:p w14:paraId="3886A0B2"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22.7</w:t>
            </w:r>
          </w:p>
        </w:tc>
      </w:tr>
      <w:tr w:rsidR="004F7711" w:rsidRPr="00DE6C92" w14:paraId="1D0BE351" w14:textId="77777777" w:rsidTr="00925683">
        <w:trPr>
          <w:jc w:val="center"/>
        </w:trPr>
        <w:tc>
          <w:tcPr>
            <w:tcW w:w="3022" w:type="dxa"/>
            <w:shd w:val="clear" w:color="auto" w:fill="C0C0C0"/>
            <w:vAlign w:val="center"/>
          </w:tcPr>
          <w:p w14:paraId="7BD778AC" w14:textId="77777777" w:rsidR="004F7711" w:rsidRPr="00DE6C92" w:rsidRDefault="004F7711" w:rsidP="00925683">
            <w:pPr>
              <w:rPr>
                <w:rFonts w:ascii="Georgia" w:hAnsi="Georgia" w:cs="Arial"/>
                <w:sz w:val="22"/>
                <w:szCs w:val="22"/>
              </w:rPr>
            </w:pPr>
            <w:r w:rsidRPr="00DE6C92">
              <w:rPr>
                <w:rFonts w:ascii="Georgia" w:hAnsi="Georgia" w:cs="Arial"/>
                <w:sz w:val="22"/>
                <w:szCs w:val="22"/>
              </w:rPr>
              <w:t>Mexican</w:t>
            </w:r>
          </w:p>
        </w:tc>
        <w:tc>
          <w:tcPr>
            <w:tcW w:w="990" w:type="dxa"/>
            <w:shd w:val="clear" w:color="auto" w:fill="C0C0C0"/>
            <w:vAlign w:val="center"/>
          </w:tcPr>
          <w:p w14:paraId="143D48A9"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61.5</w:t>
            </w:r>
          </w:p>
        </w:tc>
        <w:tc>
          <w:tcPr>
            <w:tcW w:w="1072" w:type="dxa"/>
            <w:shd w:val="clear" w:color="auto" w:fill="C0C0C0"/>
            <w:vAlign w:val="center"/>
          </w:tcPr>
          <w:p w14:paraId="0E193DB6"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60.5</w:t>
            </w:r>
          </w:p>
        </w:tc>
        <w:tc>
          <w:tcPr>
            <w:tcW w:w="1671" w:type="dxa"/>
            <w:shd w:val="clear" w:color="auto" w:fill="C0C0C0"/>
            <w:vAlign w:val="center"/>
          </w:tcPr>
          <w:p w14:paraId="79611913"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61.8</w:t>
            </w:r>
          </w:p>
        </w:tc>
      </w:tr>
      <w:tr w:rsidR="004F7711" w:rsidRPr="00DE6C92" w14:paraId="5F45409F" w14:textId="77777777" w:rsidTr="00925683">
        <w:trPr>
          <w:jc w:val="center"/>
        </w:trPr>
        <w:tc>
          <w:tcPr>
            <w:tcW w:w="3022" w:type="dxa"/>
            <w:shd w:val="clear" w:color="auto" w:fill="C0C0C0"/>
            <w:vAlign w:val="center"/>
          </w:tcPr>
          <w:p w14:paraId="6C1C662D" w14:textId="77777777" w:rsidR="004F7711" w:rsidRPr="00DE6C92" w:rsidRDefault="004F7711" w:rsidP="00925683">
            <w:pPr>
              <w:rPr>
                <w:rFonts w:ascii="Georgia" w:hAnsi="Georgia" w:cs="Arial"/>
                <w:sz w:val="22"/>
                <w:szCs w:val="22"/>
              </w:rPr>
            </w:pPr>
            <w:r w:rsidRPr="00DE6C92">
              <w:rPr>
                <w:rFonts w:ascii="Georgia" w:hAnsi="Georgia" w:cs="Arial"/>
                <w:sz w:val="22"/>
                <w:szCs w:val="22"/>
              </w:rPr>
              <w:t>Puerto Rican</w:t>
            </w:r>
          </w:p>
        </w:tc>
        <w:tc>
          <w:tcPr>
            <w:tcW w:w="990" w:type="dxa"/>
            <w:shd w:val="clear" w:color="auto" w:fill="C0C0C0"/>
            <w:vAlign w:val="center"/>
          </w:tcPr>
          <w:p w14:paraId="1888BEB1"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9.2</w:t>
            </w:r>
          </w:p>
        </w:tc>
        <w:tc>
          <w:tcPr>
            <w:tcW w:w="1072" w:type="dxa"/>
            <w:shd w:val="clear" w:color="auto" w:fill="C0C0C0"/>
            <w:vAlign w:val="center"/>
          </w:tcPr>
          <w:p w14:paraId="510846F8"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8.4</w:t>
            </w:r>
          </w:p>
        </w:tc>
        <w:tc>
          <w:tcPr>
            <w:tcW w:w="1671" w:type="dxa"/>
            <w:shd w:val="clear" w:color="auto" w:fill="C0C0C0"/>
            <w:vAlign w:val="center"/>
          </w:tcPr>
          <w:p w14:paraId="45977A8D"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8.9</w:t>
            </w:r>
          </w:p>
        </w:tc>
      </w:tr>
      <w:tr w:rsidR="004F7711" w:rsidRPr="00DE6C92" w14:paraId="61F31463" w14:textId="77777777" w:rsidTr="00925683">
        <w:trPr>
          <w:jc w:val="center"/>
        </w:trPr>
        <w:tc>
          <w:tcPr>
            <w:tcW w:w="3022" w:type="dxa"/>
            <w:shd w:val="clear" w:color="auto" w:fill="C0C0C0"/>
            <w:vAlign w:val="center"/>
          </w:tcPr>
          <w:p w14:paraId="7ECD05F3" w14:textId="77777777" w:rsidR="004F7711" w:rsidRPr="00DE6C92" w:rsidRDefault="004F7711" w:rsidP="00925683">
            <w:pPr>
              <w:rPr>
                <w:rFonts w:ascii="Georgia" w:hAnsi="Georgia" w:cs="Arial"/>
                <w:sz w:val="22"/>
                <w:szCs w:val="22"/>
              </w:rPr>
            </w:pPr>
            <w:r w:rsidRPr="00DE6C92">
              <w:rPr>
                <w:rFonts w:ascii="Georgia" w:hAnsi="Georgia" w:cs="Arial"/>
                <w:sz w:val="22"/>
                <w:szCs w:val="22"/>
              </w:rPr>
              <w:t>Cuban</w:t>
            </w:r>
          </w:p>
        </w:tc>
        <w:tc>
          <w:tcPr>
            <w:tcW w:w="990" w:type="dxa"/>
            <w:shd w:val="clear" w:color="auto" w:fill="C0C0C0"/>
            <w:vAlign w:val="center"/>
          </w:tcPr>
          <w:p w14:paraId="1A6A3497"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072" w:type="dxa"/>
            <w:shd w:val="clear" w:color="auto" w:fill="C0C0C0"/>
            <w:vAlign w:val="center"/>
          </w:tcPr>
          <w:p w14:paraId="77703B53"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1671" w:type="dxa"/>
            <w:shd w:val="clear" w:color="auto" w:fill="C0C0C0"/>
            <w:vAlign w:val="center"/>
          </w:tcPr>
          <w:p w14:paraId="27A0E161"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r>
      <w:tr w:rsidR="004F7711" w:rsidRPr="00DE6C92" w14:paraId="5A46921D" w14:textId="77777777" w:rsidTr="00925683">
        <w:trPr>
          <w:jc w:val="center"/>
        </w:trPr>
        <w:tc>
          <w:tcPr>
            <w:tcW w:w="3022" w:type="dxa"/>
            <w:shd w:val="clear" w:color="auto" w:fill="C0C0C0"/>
            <w:vAlign w:val="center"/>
          </w:tcPr>
          <w:p w14:paraId="4562051D" w14:textId="77777777" w:rsidR="004F7711" w:rsidRPr="00DE6C92" w:rsidRDefault="004F7711" w:rsidP="00925683">
            <w:pPr>
              <w:rPr>
                <w:rFonts w:ascii="Georgia" w:hAnsi="Georgia" w:cs="Arial"/>
                <w:sz w:val="22"/>
                <w:szCs w:val="22"/>
              </w:rPr>
            </w:pPr>
            <w:r w:rsidRPr="00DE6C92">
              <w:rPr>
                <w:rFonts w:ascii="Georgia" w:hAnsi="Georgia" w:cs="Arial"/>
                <w:sz w:val="22"/>
                <w:szCs w:val="22"/>
              </w:rPr>
              <w:t>Central/South American</w:t>
            </w:r>
          </w:p>
        </w:tc>
        <w:tc>
          <w:tcPr>
            <w:tcW w:w="990" w:type="dxa"/>
            <w:shd w:val="clear" w:color="auto" w:fill="C0C0C0"/>
            <w:vAlign w:val="center"/>
          </w:tcPr>
          <w:p w14:paraId="5C6AF9A2"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19.2</w:t>
            </w:r>
          </w:p>
        </w:tc>
        <w:tc>
          <w:tcPr>
            <w:tcW w:w="1072" w:type="dxa"/>
            <w:shd w:val="clear" w:color="auto" w:fill="C0C0C0"/>
            <w:vAlign w:val="center"/>
          </w:tcPr>
          <w:p w14:paraId="0EF79C5D"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18.3</w:t>
            </w:r>
          </w:p>
        </w:tc>
        <w:tc>
          <w:tcPr>
            <w:tcW w:w="1671" w:type="dxa"/>
            <w:shd w:val="clear" w:color="auto" w:fill="C0C0C0"/>
            <w:vAlign w:val="center"/>
          </w:tcPr>
          <w:p w14:paraId="4C364D76"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18.8</w:t>
            </w:r>
          </w:p>
        </w:tc>
      </w:tr>
      <w:tr w:rsidR="004F7711" w:rsidRPr="00DE6C92" w14:paraId="45643215" w14:textId="77777777" w:rsidTr="00925683">
        <w:trPr>
          <w:jc w:val="center"/>
        </w:trPr>
        <w:tc>
          <w:tcPr>
            <w:tcW w:w="3022" w:type="dxa"/>
            <w:shd w:val="clear" w:color="auto" w:fill="C0C0C0"/>
            <w:vAlign w:val="center"/>
          </w:tcPr>
          <w:p w14:paraId="6060521A" w14:textId="77777777" w:rsidR="004F7711" w:rsidRPr="00DE6C92" w:rsidRDefault="004F7711" w:rsidP="00925683">
            <w:pPr>
              <w:rPr>
                <w:rFonts w:ascii="Georgia" w:hAnsi="Georgia" w:cs="Arial"/>
                <w:sz w:val="22"/>
                <w:szCs w:val="22"/>
              </w:rPr>
            </w:pPr>
            <w:r w:rsidRPr="00DE6C92">
              <w:rPr>
                <w:rFonts w:ascii="Georgia" w:hAnsi="Georgia" w:cs="Arial"/>
                <w:sz w:val="22"/>
                <w:szCs w:val="22"/>
              </w:rPr>
              <w:t>Other Spanish</w:t>
            </w:r>
          </w:p>
        </w:tc>
        <w:tc>
          <w:tcPr>
            <w:tcW w:w="990" w:type="dxa"/>
            <w:shd w:val="clear" w:color="auto" w:fill="C0C0C0"/>
            <w:vAlign w:val="center"/>
          </w:tcPr>
          <w:p w14:paraId="6A3A9B0A"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1072" w:type="dxa"/>
            <w:shd w:val="clear" w:color="auto" w:fill="C0C0C0"/>
            <w:vAlign w:val="center"/>
          </w:tcPr>
          <w:p w14:paraId="655AC88A"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7.7</w:t>
            </w:r>
          </w:p>
        </w:tc>
        <w:tc>
          <w:tcPr>
            <w:tcW w:w="1671" w:type="dxa"/>
            <w:shd w:val="clear" w:color="auto" w:fill="C0C0C0"/>
            <w:vAlign w:val="center"/>
          </w:tcPr>
          <w:p w14:paraId="66CC4446" w14:textId="77777777"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r>
    </w:tbl>
    <w:p w14:paraId="2FE224C0" w14:textId="77777777" w:rsidR="00F26CAB" w:rsidRDefault="00F26CAB" w:rsidP="004F7711">
      <w:pPr>
        <w:rPr>
          <w:rFonts w:ascii="Georgia" w:hAnsi="Georgia" w:cs="Calibri"/>
          <w:sz w:val="22"/>
          <w:szCs w:val="22"/>
        </w:rPr>
      </w:pPr>
    </w:p>
    <w:p w14:paraId="11A89A6B" w14:textId="77777777" w:rsidR="00F26CAB" w:rsidRDefault="00F26CAB">
      <w:pPr>
        <w:rPr>
          <w:rFonts w:ascii="Georgia" w:hAnsi="Georgia" w:cs="Calibri"/>
          <w:sz w:val="22"/>
          <w:szCs w:val="22"/>
        </w:rPr>
      </w:pPr>
      <w:r>
        <w:rPr>
          <w:rFonts w:ascii="Georgia" w:hAnsi="Georgia" w:cs="Calibri"/>
          <w:sz w:val="22"/>
          <w:szCs w:val="22"/>
        </w:rPr>
        <w:br w:type="page"/>
      </w:r>
    </w:p>
    <w:p w14:paraId="0C38A4FC" w14:textId="77777777" w:rsidR="00F26CAB" w:rsidRPr="00F26CAB" w:rsidRDefault="00F26CAB" w:rsidP="00F26CAB">
      <w:pPr>
        <w:rPr>
          <w:rFonts w:ascii="Georgia" w:hAnsi="Georgia"/>
          <w:color w:val="943634"/>
          <w:sz w:val="22"/>
          <w:szCs w:val="22"/>
        </w:rPr>
      </w:pPr>
      <w:bookmarkStart w:id="18" w:name="_Toc311636470"/>
      <w:r w:rsidRPr="00F26CAB">
        <w:rPr>
          <w:rFonts w:ascii="Georgia" w:hAnsi="Georgia"/>
          <w:sz w:val="22"/>
          <w:szCs w:val="22"/>
        </w:rPr>
        <w:t>Response Rate</w:t>
      </w:r>
      <w:bookmarkEnd w:id="18"/>
    </w:p>
    <w:p w14:paraId="741E0E2B" w14:textId="77777777" w:rsidR="00F26CAB" w:rsidRPr="00F26CAB" w:rsidRDefault="00F26CAB" w:rsidP="00F26CAB">
      <w:pPr>
        <w:contextualSpacing/>
        <w:rPr>
          <w:rFonts w:ascii="Georgia" w:hAnsi="Georgia"/>
          <w:sz w:val="22"/>
          <w:szCs w:val="22"/>
        </w:rPr>
      </w:pPr>
    </w:p>
    <w:p w14:paraId="4012716C" w14:textId="77777777" w:rsidR="00F26CAB" w:rsidRPr="00F26CAB" w:rsidRDefault="00F26CAB" w:rsidP="00F26CAB">
      <w:pPr>
        <w:contextualSpacing/>
        <w:rPr>
          <w:rFonts w:ascii="Georgia" w:hAnsi="Georgia"/>
          <w:sz w:val="22"/>
          <w:szCs w:val="22"/>
        </w:rPr>
      </w:pPr>
      <w:r w:rsidRPr="00F26CAB">
        <w:rPr>
          <w:rFonts w:ascii="Georgia" w:hAnsi="Georgia"/>
          <w:sz w:val="22"/>
          <w:szCs w:val="22"/>
        </w:rPr>
        <w:t>The landline response rate was 38.7% and the cell phone response rate was 22.6%, for an overall response rate of 29.6%, using AAPOR’s RR3 formula. Below is a full disposition of the sample selected for the survey.</w:t>
      </w:r>
    </w:p>
    <w:p w14:paraId="1E9601FF" w14:textId="77777777" w:rsidR="00F26CAB" w:rsidRPr="00F26CAB" w:rsidRDefault="00F26CAB" w:rsidP="00F26CAB">
      <w:pPr>
        <w:jc w:val="both"/>
        <w:rPr>
          <w:rFonts w:ascii="Georgia" w:hAnsi="Georgia"/>
          <w:sz w:val="22"/>
          <w:szCs w:val="22"/>
        </w:rPr>
      </w:pPr>
    </w:p>
    <w:tbl>
      <w:tblPr>
        <w:tblW w:w="0" w:type="auto"/>
        <w:tblLook w:val="04A0" w:firstRow="1" w:lastRow="0" w:firstColumn="1" w:lastColumn="0" w:noHBand="0" w:noVBand="1"/>
      </w:tblPr>
      <w:tblGrid>
        <w:gridCol w:w="5644"/>
        <w:gridCol w:w="1360"/>
        <w:gridCol w:w="990"/>
        <w:gridCol w:w="1131"/>
      </w:tblGrid>
      <w:tr w:rsidR="00F26CAB" w:rsidRPr="00F26CAB" w14:paraId="5DA6B78F" w14:textId="77777777" w:rsidTr="0045294E">
        <w:trPr>
          <w:trHeight w:val="465"/>
        </w:trPr>
        <w:tc>
          <w:tcPr>
            <w:tcW w:w="5644" w:type="dxa"/>
            <w:tcBorders>
              <w:bottom w:val="single" w:sz="4" w:space="0" w:color="auto"/>
              <w:right w:val="single" w:sz="4" w:space="0" w:color="auto"/>
            </w:tcBorders>
            <w:noWrap/>
            <w:vAlign w:val="center"/>
            <w:hideMark/>
          </w:tcPr>
          <w:p w14:paraId="7BD74B3B" w14:textId="77777777" w:rsidR="00F26CAB" w:rsidRPr="00F26CAB" w:rsidRDefault="00F26CAB" w:rsidP="0045294E">
            <w:pPr>
              <w:jc w:val="both"/>
              <w:rPr>
                <w:rFonts w:ascii="Georgia" w:hAnsi="Georgia"/>
                <w:sz w:val="22"/>
                <w:szCs w:val="22"/>
              </w:rPr>
            </w:pPr>
            <w:r w:rsidRPr="00F26CAB">
              <w:rPr>
                <w:rFonts w:ascii="Georgia" w:hAnsi="Georgia"/>
                <w:sz w:val="22"/>
                <w:szCs w:val="22"/>
              </w:rPr>
              <w:t> </w:t>
            </w:r>
          </w:p>
        </w:tc>
        <w:tc>
          <w:tcPr>
            <w:tcW w:w="1360" w:type="dxa"/>
            <w:tcBorders>
              <w:left w:val="single" w:sz="4" w:space="0" w:color="auto"/>
              <w:bottom w:val="single" w:sz="4" w:space="0" w:color="auto"/>
              <w:right w:val="single" w:sz="4" w:space="0" w:color="auto"/>
            </w:tcBorders>
            <w:noWrap/>
            <w:vAlign w:val="center"/>
            <w:hideMark/>
          </w:tcPr>
          <w:p w14:paraId="0D6E0E19" w14:textId="77777777" w:rsidR="00F26CAB" w:rsidRPr="00F26CAB" w:rsidRDefault="00F26CAB" w:rsidP="0045294E">
            <w:pPr>
              <w:spacing w:after="120"/>
              <w:jc w:val="center"/>
              <w:rPr>
                <w:rFonts w:ascii="Georgia" w:hAnsi="Georgia"/>
                <w:b/>
                <w:bCs/>
                <w:sz w:val="22"/>
                <w:szCs w:val="22"/>
              </w:rPr>
            </w:pPr>
            <w:r w:rsidRPr="00F26CAB">
              <w:rPr>
                <w:rFonts w:ascii="Georgia" w:hAnsi="Georgia"/>
                <w:b/>
                <w:bCs/>
                <w:sz w:val="22"/>
                <w:szCs w:val="22"/>
              </w:rPr>
              <w:t>LL</w:t>
            </w:r>
          </w:p>
        </w:tc>
        <w:tc>
          <w:tcPr>
            <w:tcW w:w="990" w:type="dxa"/>
            <w:tcBorders>
              <w:left w:val="single" w:sz="4" w:space="0" w:color="auto"/>
              <w:bottom w:val="single" w:sz="4" w:space="0" w:color="auto"/>
              <w:right w:val="single" w:sz="4" w:space="0" w:color="auto"/>
            </w:tcBorders>
            <w:noWrap/>
            <w:vAlign w:val="center"/>
            <w:hideMark/>
          </w:tcPr>
          <w:p w14:paraId="521F8BB4" w14:textId="77777777" w:rsidR="00F26CAB" w:rsidRPr="00F26CAB" w:rsidRDefault="00F26CAB" w:rsidP="0045294E">
            <w:pPr>
              <w:spacing w:after="120"/>
              <w:jc w:val="center"/>
              <w:rPr>
                <w:rFonts w:ascii="Georgia" w:hAnsi="Georgia"/>
                <w:b/>
                <w:bCs/>
                <w:sz w:val="22"/>
                <w:szCs w:val="22"/>
              </w:rPr>
            </w:pPr>
            <w:r w:rsidRPr="00F26CAB">
              <w:rPr>
                <w:rFonts w:ascii="Georgia" w:hAnsi="Georgia"/>
                <w:b/>
                <w:bCs/>
                <w:sz w:val="22"/>
                <w:szCs w:val="22"/>
              </w:rPr>
              <w:t>Cell</w:t>
            </w:r>
          </w:p>
        </w:tc>
        <w:tc>
          <w:tcPr>
            <w:tcW w:w="1131" w:type="dxa"/>
            <w:tcBorders>
              <w:left w:val="single" w:sz="4" w:space="0" w:color="auto"/>
              <w:bottom w:val="single" w:sz="4" w:space="0" w:color="auto"/>
            </w:tcBorders>
            <w:noWrap/>
            <w:vAlign w:val="center"/>
            <w:hideMark/>
          </w:tcPr>
          <w:p w14:paraId="1F3F6231" w14:textId="77777777" w:rsidR="00F26CAB" w:rsidRPr="00F26CAB" w:rsidRDefault="00F26CAB" w:rsidP="0045294E">
            <w:pPr>
              <w:spacing w:after="120"/>
              <w:jc w:val="center"/>
              <w:rPr>
                <w:rFonts w:ascii="Georgia" w:hAnsi="Georgia"/>
                <w:b/>
                <w:bCs/>
                <w:sz w:val="22"/>
                <w:szCs w:val="22"/>
              </w:rPr>
            </w:pPr>
            <w:r w:rsidRPr="00F26CAB">
              <w:rPr>
                <w:rFonts w:ascii="Georgia" w:hAnsi="Georgia"/>
                <w:b/>
                <w:bCs/>
                <w:sz w:val="22"/>
                <w:szCs w:val="22"/>
              </w:rPr>
              <w:t>Total</w:t>
            </w:r>
          </w:p>
        </w:tc>
      </w:tr>
      <w:tr w:rsidR="00F26CAB" w:rsidRPr="00F26CAB" w14:paraId="50BCE0E8" w14:textId="77777777" w:rsidTr="00F26CAB">
        <w:trPr>
          <w:trHeight w:val="255"/>
        </w:trPr>
        <w:tc>
          <w:tcPr>
            <w:tcW w:w="5644" w:type="dxa"/>
            <w:tcBorders>
              <w:top w:val="single" w:sz="4" w:space="0" w:color="auto"/>
              <w:right w:val="single" w:sz="4" w:space="0" w:color="auto"/>
            </w:tcBorders>
            <w:shd w:val="clear" w:color="auto" w:fill="auto"/>
            <w:noWrap/>
            <w:vAlign w:val="center"/>
            <w:hideMark/>
          </w:tcPr>
          <w:p w14:paraId="5FDCC6E8" w14:textId="77777777" w:rsidR="00F26CAB" w:rsidRPr="00F26CAB" w:rsidRDefault="00F26CAB" w:rsidP="0045294E">
            <w:pPr>
              <w:jc w:val="both"/>
              <w:rPr>
                <w:rFonts w:ascii="Georgia" w:hAnsi="Georgia"/>
                <w:b/>
                <w:sz w:val="22"/>
                <w:szCs w:val="22"/>
              </w:rPr>
            </w:pPr>
            <w:r w:rsidRPr="00F26CAB">
              <w:rPr>
                <w:rFonts w:ascii="Georgia" w:hAnsi="Georgia"/>
                <w:b/>
                <w:sz w:val="22"/>
                <w:szCs w:val="22"/>
              </w:rPr>
              <w:t>Eligible, Interview (Category 1)</w:t>
            </w:r>
          </w:p>
        </w:tc>
        <w:tc>
          <w:tcPr>
            <w:tcW w:w="1360" w:type="dxa"/>
            <w:tcBorders>
              <w:top w:val="single" w:sz="4" w:space="0" w:color="auto"/>
              <w:left w:val="single" w:sz="4" w:space="0" w:color="auto"/>
              <w:right w:val="single" w:sz="4" w:space="0" w:color="auto"/>
            </w:tcBorders>
            <w:shd w:val="clear" w:color="auto" w:fill="auto"/>
            <w:noWrap/>
            <w:vAlign w:val="center"/>
            <w:hideMark/>
          </w:tcPr>
          <w:p w14:paraId="33C7A9F1" w14:textId="77777777" w:rsidR="00F26CAB" w:rsidRPr="00F26CAB" w:rsidRDefault="00F26CAB" w:rsidP="0045294E">
            <w:pPr>
              <w:spacing w:after="120"/>
              <w:jc w:val="right"/>
              <w:rPr>
                <w:rFonts w:ascii="Georgia" w:hAnsi="Georgia"/>
                <w:sz w:val="22"/>
                <w:szCs w:val="22"/>
                <w:highlight w:val="green"/>
              </w:rPr>
            </w:pPr>
          </w:p>
        </w:tc>
        <w:tc>
          <w:tcPr>
            <w:tcW w:w="990" w:type="dxa"/>
            <w:tcBorders>
              <w:top w:val="single" w:sz="4" w:space="0" w:color="auto"/>
              <w:left w:val="single" w:sz="4" w:space="0" w:color="auto"/>
              <w:right w:val="single" w:sz="4" w:space="0" w:color="auto"/>
            </w:tcBorders>
            <w:shd w:val="clear" w:color="auto" w:fill="auto"/>
            <w:noWrap/>
            <w:vAlign w:val="center"/>
            <w:hideMark/>
          </w:tcPr>
          <w:p w14:paraId="0DCF5F77" w14:textId="77777777" w:rsidR="00F26CAB" w:rsidRPr="00F26CAB" w:rsidRDefault="00F26CAB" w:rsidP="0045294E">
            <w:pPr>
              <w:spacing w:after="120"/>
              <w:jc w:val="right"/>
              <w:rPr>
                <w:rFonts w:ascii="Georgia" w:hAnsi="Georgia"/>
                <w:sz w:val="22"/>
                <w:szCs w:val="22"/>
                <w:highlight w:val="green"/>
              </w:rPr>
            </w:pPr>
          </w:p>
        </w:tc>
        <w:tc>
          <w:tcPr>
            <w:tcW w:w="1131" w:type="dxa"/>
            <w:tcBorders>
              <w:top w:val="single" w:sz="4" w:space="0" w:color="auto"/>
              <w:left w:val="single" w:sz="4" w:space="0" w:color="auto"/>
            </w:tcBorders>
            <w:shd w:val="clear" w:color="auto" w:fill="auto"/>
            <w:noWrap/>
            <w:vAlign w:val="center"/>
            <w:hideMark/>
          </w:tcPr>
          <w:p w14:paraId="678E14B2" w14:textId="77777777" w:rsidR="00F26CAB" w:rsidRPr="00F26CAB" w:rsidRDefault="00F26CAB" w:rsidP="0045294E">
            <w:pPr>
              <w:spacing w:after="120"/>
              <w:jc w:val="right"/>
              <w:rPr>
                <w:rFonts w:ascii="Georgia" w:hAnsi="Georgia"/>
                <w:sz w:val="22"/>
                <w:szCs w:val="22"/>
                <w:highlight w:val="green"/>
              </w:rPr>
            </w:pPr>
          </w:p>
        </w:tc>
      </w:tr>
      <w:tr w:rsidR="00F26CAB" w:rsidRPr="00F26CAB" w14:paraId="34F86676" w14:textId="77777777" w:rsidTr="00F26CAB">
        <w:trPr>
          <w:trHeight w:val="255"/>
        </w:trPr>
        <w:tc>
          <w:tcPr>
            <w:tcW w:w="5644" w:type="dxa"/>
            <w:tcBorders>
              <w:right w:val="single" w:sz="4" w:space="0" w:color="auto"/>
            </w:tcBorders>
            <w:shd w:val="clear" w:color="auto" w:fill="auto"/>
            <w:noWrap/>
            <w:vAlign w:val="center"/>
            <w:hideMark/>
          </w:tcPr>
          <w:p w14:paraId="790D01DD" w14:textId="77777777" w:rsidR="00F26CAB" w:rsidRPr="00F26CAB" w:rsidRDefault="00F26CAB" w:rsidP="0045294E">
            <w:pPr>
              <w:jc w:val="both"/>
              <w:rPr>
                <w:rFonts w:ascii="Georgia" w:hAnsi="Georgia"/>
                <w:sz w:val="22"/>
                <w:szCs w:val="22"/>
              </w:rPr>
            </w:pPr>
            <w:r w:rsidRPr="00F26CAB">
              <w:rPr>
                <w:rFonts w:ascii="Georgia" w:hAnsi="Georgia"/>
                <w:sz w:val="22"/>
                <w:szCs w:val="22"/>
              </w:rPr>
              <w:t>Complete</w:t>
            </w:r>
          </w:p>
        </w:tc>
        <w:tc>
          <w:tcPr>
            <w:tcW w:w="1360" w:type="dxa"/>
            <w:tcBorders>
              <w:left w:val="single" w:sz="4" w:space="0" w:color="auto"/>
              <w:right w:val="single" w:sz="4" w:space="0" w:color="auto"/>
            </w:tcBorders>
            <w:shd w:val="clear" w:color="auto" w:fill="auto"/>
            <w:noWrap/>
            <w:vAlign w:val="center"/>
          </w:tcPr>
          <w:p w14:paraId="030D7679" w14:textId="77777777" w:rsidR="00F26CAB" w:rsidRPr="00F26CAB" w:rsidRDefault="00F26CAB" w:rsidP="00F26CAB">
            <w:pPr>
              <w:spacing w:after="120"/>
              <w:rPr>
                <w:rFonts w:ascii="Georgia" w:hAnsi="Georgia"/>
                <w:sz w:val="22"/>
                <w:szCs w:val="22"/>
              </w:rPr>
            </w:pPr>
            <w:r w:rsidRPr="00F26CAB">
              <w:rPr>
                <w:rFonts w:ascii="Georgia" w:hAnsi="Georgia"/>
                <w:sz w:val="22"/>
                <w:szCs w:val="22"/>
              </w:rPr>
              <w:t>617</w:t>
            </w:r>
          </w:p>
        </w:tc>
        <w:tc>
          <w:tcPr>
            <w:tcW w:w="990" w:type="dxa"/>
            <w:tcBorders>
              <w:left w:val="single" w:sz="4" w:space="0" w:color="auto"/>
              <w:right w:val="single" w:sz="4" w:space="0" w:color="auto"/>
            </w:tcBorders>
            <w:shd w:val="clear" w:color="auto" w:fill="auto"/>
            <w:noWrap/>
            <w:vAlign w:val="center"/>
          </w:tcPr>
          <w:p w14:paraId="3686A4BF" w14:textId="77777777" w:rsidR="00F26CAB" w:rsidRPr="00F26CAB" w:rsidRDefault="00F26CAB" w:rsidP="00F26CAB">
            <w:pPr>
              <w:spacing w:after="120"/>
              <w:rPr>
                <w:rFonts w:ascii="Georgia" w:hAnsi="Georgia"/>
                <w:sz w:val="22"/>
                <w:szCs w:val="22"/>
              </w:rPr>
            </w:pPr>
            <w:r w:rsidRPr="00F26CAB">
              <w:rPr>
                <w:rFonts w:ascii="Georgia" w:hAnsi="Georgia"/>
                <w:sz w:val="22"/>
                <w:szCs w:val="22"/>
              </w:rPr>
              <w:t>603</w:t>
            </w:r>
          </w:p>
        </w:tc>
        <w:tc>
          <w:tcPr>
            <w:tcW w:w="1131" w:type="dxa"/>
            <w:tcBorders>
              <w:left w:val="single" w:sz="4" w:space="0" w:color="auto"/>
            </w:tcBorders>
            <w:shd w:val="clear" w:color="auto" w:fill="auto"/>
            <w:noWrap/>
            <w:vAlign w:val="center"/>
          </w:tcPr>
          <w:p w14:paraId="666B1458" w14:textId="77777777" w:rsidR="00F26CAB" w:rsidRPr="00F26CAB" w:rsidRDefault="00F26CAB" w:rsidP="00F26CAB">
            <w:pPr>
              <w:spacing w:after="120"/>
              <w:rPr>
                <w:rFonts w:ascii="Georgia" w:hAnsi="Georgia"/>
                <w:sz w:val="22"/>
                <w:szCs w:val="22"/>
              </w:rPr>
            </w:pPr>
            <w:r w:rsidRPr="00F26CAB">
              <w:rPr>
                <w:rFonts w:ascii="Georgia" w:hAnsi="Georgia"/>
                <w:sz w:val="22"/>
                <w:szCs w:val="22"/>
              </w:rPr>
              <w:t>1,220</w:t>
            </w:r>
          </w:p>
        </w:tc>
      </w:tr>
      <w:tr w:rsidR="00F26CAB" w:rsidRPr="00F26CAB" w14:paraId="3D7DFDDC" w14:textId="77777777" w:rsidTr="00F26CAB">
        <w:trPr>
          <w:trHeight w:val="255"/>
        </w:trPr>
        <w:tc>
          <w:tcPr>
            <w:tcW w:w="5644" w:type="dxa"/>
            <w:tcBorders>
              <w:right w:val="single" w:sz="4" w:space="0" w:color="auto"/>
            </w:tcBorders>
            <w:shd w:val="clear" w:color="auto" w:fill="auto"/>
            <w:noWrap/>
            <w:vAlign w:val="center"/>
            <w:hideMark/>
          </w:tcPr>
          <w:p w14:paraId="387F8553" w14:textId="77777777" w:rsidR="00F26CAB" w:rsidRPr="00F26CAB" w:rsidRDefault="00F26CAB" w:rsidP="0045294E">
            <w:pPr>
              <w:jc w:val="both"/>
              <w:rPr>
                <w:rFonts w:ascii="Georgia" w:hAnsi="Georgia"/>
                <w:b/>
                <w:sz w:val="22"/>
                <w:szCs w:val="22"/>
              </w:rPr>
            </w:pPr>
            <w:r w:rsidRPr="00F26CAB">
              <w:rPr>
                <w:rFonts w:ascii="Georgia" w:hAnsi="Georgia"/>
                <w:b/>
                <w:sz w:val="22"/>
                <w:szCs w:val="22"/>
              </w:rPr>
              <w:t>Eligible, non-interview (Category 2)</w:t>
            </w:r>
          </w:p>
        </w:tc>
        <w:tc>
          <w:tcPr>
            <w:tcW w:w="1360" w:type="dxa"/>
            <w:tcBorders>
              <w:left w:val="single" w:sz="4" w:space="0" w:color="auto"/>
              <w:right w:val="single" w:sz="4" w:space="0" w:color="auto"/>
            </w:tcBorders>
            <w:shd w:val="clear" w:color="auto" w:fill="auto"/>
            <w:noWrap/>
            <w:vAlign w:val="center"/>
          </w:tcPr>
          <w:p w14:paraId="0F2A8D6F" w14:textId="77777777" w:rsidR="00F26CAB" w:rsidRPr="00F26CAB" w:rsidRDefault="00F26CAB" w:rsidP="00F26CAB">
            <w:pPr>
              <w:spacing w:after="120"/>
              <w:rPr>
                <w:rFonts w:ascii="Georgia" w:hAnsi="Georgia"/>
                <w:sz w:val="22"/>
                <w:szCs w:val="22"/>
                <w:highlight w:val="green"/>
              </w:rPr>
            </w:pPr>
          </w:p>
        </w:tc>
        <w:tc>
          <w:tcPr>
            <w:tcW w:w="990" w:type="dxa"/>
            <w:tcBorders>
              <w:left w:val="single" w:sz="4" w:space="0" w:color="auto"/>
              <w:right w:val="single" w:sz="4" w:space="0" w:color="auto"/>
            </w:tcBorders>
            <w:shd w:val="clear" w:color="auto" w:fill="auto"/>
            <w:noWrap/>
            <w:vAlign w:val="center"/>
          </w:tcPr>
          <w:p w14:paraId="6E808B5A" w14:textId="77777777" w:rsidR="00F26CAB" w:rsidRPr="00F26CAB" w:rsidRDefault="00F26CAB" w:rsidP="00F26CAB">
            <w:pPr>
              <w:spacing w:after="120"/>
              <w:rPr>
                <w:rFonts w:ascii="Georgia" w:hAnsi="Georgia"/>
                <w:sz w:val="22"/>
                <w:szCs w:val="22"/>
                <w:highlight w:val="green"/>
              </w:rPr>
            </w:pPr>
          </w:p>
        </w:tc>
        <w:tc>
          <w:tcPr>
            <w:tcW w:w="1131" w:type="dxa"/>
            <w:tcBorders>
              <w:left w:val="single" w:sz="4" w:space="0" w:color="auto"/>
            </w:tcBorders>
            <w:shd w:val="clear" w:color="auto" w:fill="auto"/>
            <w:noWrap/>
            <w:vAlign w:val="center"/>
          </w:tcPr>
          <w:p w14:paraId="546EE618" w14:textId="77777777" w:rsidR="00F26CAB" w:rsidRPr="00F26CAB" w:rsidRDefault="00F26CAB" w:rsidP="00F26CAB">
            <w:pPr>
              <w:spacing w:after="120"/>
              <w:rPr>
                <w:rFonts w:ascii="Georgia" w:hAnsi="Georgia"/>
                <w:sz w:val="22"/>
                <w:szCs w:val="22"/>
                <w:highlight w:val="green"/>
              </w:rPr>
            </w:pPr>
          </w:p>
        </w:tc>
      </w:tr>
      <w:tr w:rsidR="00F26CAB" w:rsidRPr="00F26CAB" w14:paraId="553C14C2" w14:textId="77777777" w:rsidTr="00F26CAB">
        <w:trPr>
          <w:trHeight w:val="255"/>
        </w:trPr>
        <w:tc>
          <w:tcPr>
            <w:tcW w:w="5644" w:type="dxa"/>
            <w:tcBorders>
              <w:right w:val="single" w:sz="4" w:space="0" w:color="auto"/>
            </w:tcBorders>
            <w:shd w:val="clear" w:color="auto" w:fill="auto"/>
            <w:noWrap/>
            <w:vAlign w:val="center"/>
            <w:hideMark/>
          </w:tcPr>
          <w:p w14:paraId="2580C447" w14:textId="77777777" w:rsidR="00F26CAB" w:rsidRPr="00F26CAB" w:rsidRDefault="00F26CAB" w:rsidP="0045294E">
            <w:pPr>
              <w:rPr>
                <w:rFonts w:ascii="Georgia" w:hAnsi="Georgia"/>
                <w:sz w:val="22"/>
                <w:szCs w:val="22"/>
              </w:rPr>
            </w:pPr>
            <w:r w:rsidRPr="00F26CAB">
              <w:rPr>
                <w:rFonts w:ascii="Georgia" w:hAnsi="Georgia"/>
                <w:sz w:val="22"/>
                <w:szCs w:val="22"/>
              </w:rPr>
              <w:t>Refusal (Eligible)</w:t>
            </w:r>
          </w:p>
        </w:tc>
        <w:tc>
          <w:tcPr>
            <w:tcW w:w="1360" w:type="dxa"/>
            <w:tcBorders>
              <w:left w:val="single" w:sz="4" w:space="0" w:color="auto"/>
              <w:right w:val="single" w:sz="4" w:space="0" w:color="auto"/>
            </w:tcBorders>
            <w:shd w:val="clear" w:color="auto" w:fill="auto"/>
            <w:noWrap/>
            <w:vAlign w:val="center"/>
          </w:tcPr>
          <w:p w14:paraId="57F6AC16" w14:textId="77777777" w:rsidR="00F26CAB" w:rsidRPr="00F26CAB" w:rsidRDefault="00F26CAB" w:rsidP="00F26CAB">
            <w:pPr>
              <w:spacing w:after="120"/>
              <w:rPr>
                <w:rFonts w:ascii="Georgia" w:hAnsi="Georgia"/>
                <w:sz w:val="22"/>
                <w:szCs w:val="22"/>
              </w:rPr>
            </w:pPr>
            <w:r w:rsidRPr="00F26CAB">
              <w:rPr>
                <w:rFonts w:ascii="Georgia" w:hAnsi="Georgia"/>
                <w:sz w:val="22"/>
                <w:szCs w:val="22"/>
              </w:rPr>
              <w:t>6</w:t>
            </w:r>
          </w:p>
        </w:tc>
        <w:tc>
          <w:tcPr>
            <w:tcW w:w="990" w:type="dxa"/>
            <w:tcBorders>
              <w:left w:val="single" w:sz="4" w:space="0" w:color="auto"/>
              <w:right w:val="single" w:sz="4" w:space="0" w:color="auto"/>
            </w:tcBorders>
            <w:shd w:val="clear" w:color="auto" w:fill="auto"/>
            <w:noWrap/>
            <w:vAlign w:val="center"/>
          </w:tcPr>
          <w:p w14:paraId="2D34AF18" w14:textId="77777777" w:rsidR="00F26CAB" w:rsidRPr="00F26CAB" w:rsidRDefault="00F26CAB" w:rsidP="00F26CAB">
            <w:pPr>
              <w:spacing w:after="120"/>
              <w:rPr>
                <w:rFonts w:ascii="Georgia" w:hAnsi="Georgia"/>
                <w:sz w:val="22"/>
                <w:szCs w:val="22"/>
              </w:rPr>
            </w:pPr>
            <w:r w:rsidRPr="00F26CAB">
              <w:rPr>
                <w:rFonts w:ascii="Georgia" w:hAnsi="Georgia"/>
                <w:sz w:val="22"/>
                <w:szCs w:val="22"/>
              </w:rPr>
              <w:t>14</w:t>
            </w:r>
          </w:p>
        </w:tc>
        <w:tc>
          <w:tcPr>
            <w:tcW w:w="1131" w:type="dxa"/>
            <w:tcBorders>
              <w:left w:val="single" w:sz="4" w:space="0" w:color="auto"/>
            </w:tcBorders>
            <w:shd w:val="clear" w:color="auto" w:fill="auto"/>
            <w:noWrap/>
            <w:vAlign w:val="center"/>
          </w:tcPr>
          <w:p w14:paraId="592E0329" w14:textId="77777777" w:rsidR="00F26CAB" w:rsidRPr="00F26CAB" w:rsidRDefault="00F26CAB" w:rsidP="00F26CAB">
            <w:pPr>
              <w:spacing w:after="120"/>
              <w:rPr>
                <w:rFonts w:ascii="Georgia" w:hAnsi="Georgia"/>
                <w:sz w:val="22"/>
                <w:szCs w:val="22"/>
              </w:rPr>
            </w:pPr>
            <w:r w:rsidRPr="00F26CAB">
              <w:rPr>
                <w:rFonts w:ascii="Georgia" w:hAnsi="Georgia"/>
                <w:sz w:val="22"/>
                <w:szCs w:val="22"/>
              </w:rPr>
              <w:t>20</w:t>
            </w:r>
          </w:p>
        </w:tc>
      </w:tr>
      <w:tr w:rsidR="00F26CAB" w:rsidRPr="00F26CAB" w14:paraId="3A88BE45" w14:textId="77777777" w:rsidTr="00F26CAB">
        <w:trPr>
          <w:trHeight w:val="255"/>
        </w:trPr>
        <w:tc>
          <w:tcPr>
            <w:tcW w:w="5644" w:type="dxa"/>
            <w:tcBorders>
              <w:right w:val="single" w:sz="4" w:space="0" w:color="auto"/>
            </w:tcBorders>
            <w:shd w:val="clear" w:color="auto" w:fill="auto"/>
            <w:noWrap/>
            <w:vAlign w:val="center"/>
          </w:tcPr>
          <w:p w14:paraId="7CF540A6" w14:textId="77777777" w:rsidR="00F26CAB" w:rsidRPr="00F26CAB" w:rsidRDefault="00F26CAB" w:rsidP="0045294E">
            <w:pPr>
              <w:rPr>
                <w:rFonts w:ascii="Georgia" w:hAnsi="Georgia"/>
                <w:sz w:val="22"/>
                <w:szCs w:val="22"/>
              </w:rPr>
            </w:pPr>
            <w:r w:rsidRPr="00F26CAB">
              <w:rPr>
                <w:rFonts w:ascii="Georgia" w:hAnsi="Georgia"/>
                <w:sz w:val="22"/>
                <w:szCs w:val="22"/>
              </w:rPr>
              <w:t>Break-off</w:t>
            </w:r>
          </w:p>
        </w:tc>
        <w:tc>
          <w:tcPr>
            <w:tcW w:w="1360" w:type="dxa"/>
            <w:tcBorders>
              <w:left w:val="single" w:sz="4" w:space="0" w:color="auto"/>
              <w:right w:val="single" w:sz="4" w:space="0" w:color="auto"/>
            </w:tcBorders>
            <w:shd w:val="clear" w:color="auto" w:fill="auto"/>
            <w:noWrap/>
            <w:vAlign w:val="center"/>
          </w:tcPr>
          <w:p w14:paraId="67BE08E7" w14:textId="77777777" w:rsidR="00F26CAB" w:rsidRPr="00F26CAB" w:rsidRDefault="00F26CAB" w:rsidP="00F26CAB">
            <w:pPr>
              <w:spacing w:after="120"/>
              <w:rPr>
                <w:rFonts w:ascii="Georgia" w:hAnsi="Georgia"/>
                <w:sz w:val="22"/>
                <w:szCs w:val="22"/>
              </w:rPr>
            </w:pPr>
            <w:r w:rsidRPr="00F26CAB">
              <w:rPr>
                <w:rFonts w:ascii="Georgia" w:hAnsi="Georgia"/>
                <w:sz w:val="22"/>
                <w:szCs w:val="22"/>
              </w:rPr>
              <w:t>53</w:t>
            </w:r>
          </w:p>
        </w:tc>
        <w:tc>
          <w:tcPr>
            <w:tcW w:w="990" w:type="dxa"/>
            <w:tcBorders>
              <w:left w:val="single" w:sz="4" w:space="0" w:color="auto"/>
              <w:right w:val="single" w:sz="4" w:space="0" w:color="auto"/>
            </w:tcBorders>
            <w:shd w:val="clear" w:color="auto" w:fill="auto"/>
            <w:noWrap/>
            <w:vAlign w:val="center"/>
          </w:tcPr>
          <w:p w14:paraId="006875A4" w14:textId="77777777" w:rsidR="00F26CAB" w:rsidRPr="00F26CAB" w:rsidRDefault="00F26CAB" w:rsidP="00F26CAB">
            <w:pPr>
              <w:spacing w:after="120"/>
              <w:rPr>
                <w:rFonts w:ascii="Georgia" w:hAnsi="Georgia"/>
                <w:sz w:val="22"/>
                <w:szCs w:val="22"/>
              </w:rPr>
            </w:pPr>
            <w:r w:rsidRPr="00F26CAB">
              <w:rPr>
                <w:rFonts w:ascii="Georgia" w:hAnsi="Georgia"/>
                <w:sz w:val="22"/>
                <w:szCs w:val="22"/>
              </w:rPr>
              <w:t>150</w:t>
            </w:r>
          </w:p>
        </w:tc>
        <w:tc>
          <w:tcPr>
            <w:tcW w:w="1131" w:type="dxa"/>
            <w:tcBorders>
              <w:left w:val="single" w:sz="4" w:space="0" w:color="auto"/>
            </w:tcBorders>
            <w:shd w:val="clear" w:color="auto" w:fill="auto"/>
            <w:noWrap/>
            <w:vAlign w:val="center"/>
          </w:tcPr>
          <w:p w14:paraId="4275C163" w14:textId="77777777" w:rsidR="00F26CAB" w:rsidRPr="00F26CAB" w:rsidRDefault="00F26CAB" w:rsidP="00F26CAB">
            <w:pPr>
              <w:spacing w:after="120"/>
              <w:rPr>
                <w:rFonts w:ascii="Georgia" w:hAnsi="Georgia"/>
                <w:sz w:val="22"/>
                <w:szCs w:val="22"/>
              </w:rPr>
            </w:pPr>
            <w:r w:rsidRPr="00F26CAB">
              <w:rPr>
                <w:rFonts w:ascii="Georgia" w:hAnsi="Georgia"/>
                <w:sz w:val="22"/>
                <w:szCs w:val="22"/>
              </w:rPr>
              <w:t>203</w:t>
            </w:r>
          </w:p>
        </w:tc>
      </w:tr>
      <w:tr w:rsidR="00F26CAB" w:rsidRPr="00F26CAB" w14:paraId="218FAAB7" w14:textId="77777777" w:rsidTr="00F26CAB">
        <w:trPr>
          <w:trHeight w:val="255"/>
        </w:trPr>
        <w:tc>
          <w:tcPr>
            <w:tcW w:w="5644" w:type="dxa"/>
            <w:tcBorders>
              <w:right w:val="single" w:sz="4" w:space="0" w:color="auto"/>
            </w:tcBorders>
            <w:shd w:val="clear" w:color="auto" w:fill="auto"/>
            <w:noWrap/>
            <w:vAlign w:val="center"/>
            <w:hideMark/>
          </w:tcPr>
          <w:p w14:paraId="2AF833FC" w14:textId="77777777" w:rsidR="00F26CAB" w:rsidRPr="00F26CAB" w:rsidRDefault="00F26CAB" w:rsidP="0045294E">
            <w:pPr>
              <w:rPr>
                <w:rFonts w:ascii="Georgia" w:hAnsi="Georgia"/>
                <w:sz w:val="22"/>
                <w:szCs w:val="22"/>
              </w:rPr>
            </w:pPr>
            <w:r w:rsidRPr="00F26CAB">
              <w:rPr>
                <w:rFonts w:ascii="Georgia" w:hAnsi="Georgia"/>
                <w:sz w:val="22"/>
                <w:szCs w:val="22"/>
              </w:rPr>
              <w:t>Answering Machine (Eligible)</w:t>
            </w:r>
          </w:p>
        </w:tc>
        <w:tc>
          <w:tcPr>
            <w:tcW w:w="1360" w:type="dxa"/>
            <w:tcBorders>
              <w:left w:val="single" w:sz="4" w:space="0" w:color="auto"/>
              <w:right w:val="single" w:sz="4" w:space="0" w:color="auto"/>
            </w:tcBorders>
            <w:shd w:val="clear" w:color="auto" w:fill="auto"/>
            <w:noWrap/>
            <w:vAlign w:val="center"/>
          </w:tcPr>
          <w:p w14:paraId="0EEF1900" w14:textId="77777777" w:rsidR="00F26CAB" w:rsidRPr="00F26CAB" w:rsidRDefault="00F26CAB" w:rsidP="00F26CAB">
            <w:pPr>
              <w:spacing w:after="120"/>
              <w:rPr>
                <w:rFonts w:ascii="Georgia" w:hAnsi="Georgia"/>
                <w:sz w:val="22"/>
                <w:szCs w:val="22"/>
              </w:rPr>
            </w:pPr>
            <w:r w:rsidRPr="00F26CAB">
              <w:rPr>
                <w:rFonts w:ascii="Georgia" w:hAnsi="Georgia"/>
                <w:sz w:val="22"/>
                <w:szCs w:val="22"/>
              </w:rPr>
              <w:t>9</w:t>
            </w:r>
          </w:p>
        </w:tc>
        <w:tc>
          <w:tcPr>
            <w:tcW w:w="990" w:type="dxa"/>
            <w:tcBorders>
              <w:left w:val="single" w:sz="4" w:space="0" w:color="auto"/>
              <w:right w:val="single" w:sz="4" w:space="0" w:color="auto"/>
            </w:tcBorders>
            <w:shd w:val="clear" w:color="auto" w:fill="auto"/>
            <w:noWrap/>
            <w:vAlign w:val="center"/>
          </w:tcPr>
          <w:p w14:paraId="059ECF4C" w14:textId="77777777" w:rsidR="00F26CAB" w:rsidRPr="00F26CAB" w:rsidRDefault="00F26CAB" w:rsidP="00F26CAB">
            <w:pPr>
              <w:spacing w:after="120"/>
              <w:rPr>
                <w:rFonts w:ascii="Georgia" w:hAnsi="Georgia"/>
                <w:sz w:val="22"/>
                <w:szCs w:val="22"/>
              </w:rPr>
            </w:pPr>
            <w:r w:rsidRPr="00F26CAB">
              <w:rPr>
                <w:rFonts w:ascii="Georgia" w:hAnsi="Georgia"/>
                <w:sz w:val="22"/>
                <w:szCs w:val="22"/>
              </w:rPr>
              <w:t>37</w:t>
            </w:r>
          </w:p>
        </w:tc>
        <w:tc>
          <w:tcPr>
            <w:tcW w:w="1131" w:type="dxa"/>
            <w:tcBorders>
              <w:left w:val="single" w:sz="4" w:space="0" w:color="auto"/>
            </w:tcBorders>
            <w:shd w:val="clear" w:color="auto" w:fill="auto"/>
            <w:noWrap/>
            <w:vAlign w:val="center"/>
          </w:tcPr>
          <w:p w14:paraId="38835639" w14:textId="77777777" w:rsidR="00F26CAB" w:rsidRPr="00F26CAB" w:rsidRDefault="00F26CAB" w:rsidP="00F26CAB">
            <w:pPr>
              <w:spacing w:after="120"/>
              <w:rPr>
                <w:rFonts w:ascii="Georgia" w:hAnsi="Georgia"/>
                <w:sz w:val="22"/>
                <w:szCs w:val="22"/>
              </w:rPr>
            </w:pPr>
            <w:r w:rsidRPr="00F26CAB">
              <w:rPr>
                <w:rFonts w:ascii="Georgia" w:hAnsi="Georgia"/>
                <w:sz w:val="22"/>
                <w:szCs w:val="22"/>
              </w:rPr>
              <w:t>46</w:t>
            </w:r>
          </w:p>
        </w:tc>
      </w:tr>
      <w:tr w:rsidR="00F26CAB" w:rsidRPr="00F26CAB" w14:paraId="4566BD6B" w14:textId="77777777" w:rsidTr="00F26CAB">
        <w:trPr>
          <w:trHeight w:val="255"/>
        </w:trPr>
        <w:tc>
          <w:tcPr>
            <w:tcW w:w="5644" w:type="dxa"/>
            <w:tcBorders>
              <w:right w:val="single" w:sz="4" w:space="0" w:color="auto"/>
            </w:tcBorders>
            <w:shd w:val="clear" w:color="auto" w:fill="auto"/>
            <w:noWrap/>
            <w:vAlign w:val="center"/>
            <w:hideMark/>
          </w:tcPr>
          <w:p w14:paraId="1F94F870" w14:textId="77777777" w:rsidR="00F26CAB" w:rsidRPr="00F26CAB" w:rsidRDefault="00F26CAB" w:rsidP="0045294E">
            <w:pPr>
              <w:rPr>
                <w:rFonts w:ascii="Georgia" w:hAnsi="Georgia"/>
                <w:sz w:val="22"/>
                <w:szCs w:val="22"/>
              </w:rPr>
            </w:pPr>
            <w:r w:rsidRPr="00F26CAB">
              <w:rPr>
                <w:rFonts w:ascii="Georgia" w:hAnsi="Georgia"/>
                <w:sz w:val="22"/>
                <w:szCs w:val="22"/>
              </w:rPr>
              <w:t>Language problem</w:t>
            </w:r>
          </w:p>
        </w:tc>
        <w:tc>
          <w:tcPr>
            <w:tcW w:w="1360" w:type="dxa"/>
            <w:tcBorders>
              <w:left w:val="single" w:sz="4" w:space="0" w:color="auto"/>
              <w:right w:val="single" w:sz="4" w:space="0" w:color="auto"/>
            </w:tcBorders>
            <w:shd w:val="clear" w:color="auto" w:fill="auto"/>
            <w:noWrap/>
            <w:vAlign w:val="center"/>
          </w:tcPr>
          <w:p w14:paraId="310B9EE1" w14:textId="77777777" w:rsidR="00F26CAB" w:rsidRPr="00F26CAB" w:rsidRDefault="00F26CAB" w:rsidP="00F26CAB">
            <w:pPr>
              <w:spacing w:after="120"/>
              <w:rPr>
                <w:rFonts w:ascii="Georgia" w:hAnsi="Georgia"/>
                <w:sz w:val="22"/>
                <w:szCs w:val="22"/>
              </w:rPr>
            </w:pPr>
            <w:r w:rsidRPr="00F26CAB">
              <w:rPr>
                <w:rFonts w:ascii="Georgia" w:hAnsi="Georgia"/>
                <w:sz w:val="22"/>
                <w:szCs w:val="22"/>
              </w:rPr>
              <w:t>2</w:t>
            </w:r>
          </w:p>
        </w:tc>
        <w:tc>
          <w:tcPr>
            <w:tcW w:w="990" w:type="dxa"/>
            <w:tcBorders>
              <w:left w:val="single" w:sz="4" w:space="0" w:color="auto"/>
              <w:right w:val="single" w:sz="4" w:space="0" w:color="auto"/>
            </w:tcBorders>
            <w:shd w:val="clear" w:color="auto" w:fill="auto"/>
            <w:noWrap/>
            <w:vAlign w:val="center"/>
          </w:tcPr>
          <w:p w14:paraId="25DAEE70" w14:textId="77777777" w:rsidR="00F26CAB" w:rsidRPr="00F26CAB" w:rsidRDefault="00F26CAB" w:rsidP="00F26CAB">
            <w:pPr>
              <w:spacing w:after="120"/>
              <w:rPr>
                <w:rFonts w:ascii="Georgia" w:hAnsi="Georgia"/>
                <w:sz w:val="22"/>
                <w:szCs w:val="22"/>
              </w:rPr>
            </w:pPr>
            <w:r w:rsidRPr="00F26CAB">
              <w:rPr>
                <w:rFonts w:ascii="Georgia" w:hAnsi="Georgia"/>
                <w:sz w:val="22"/>
                <w:szCs w:val="22"/>
              </w:rPr>
              <w:t>1</w:t>
            </w:r>
          </w:p>
        </w:tc>
        <w:tc>
          <w:tcPr>
            <w:tcW w:w="1131" w:type="dxa"/>
            <w:tcBorders>
              <w:left w:val="single" w:sz="4" w:space="0" w:color="auto"/>
            </w:tcBorders>
            <w:shd w:val="clear" w:color="auto" w:fill="auto"/>
            <w:noWrap/>
            <w:vAlign w:val="center"/>
          </w:tcPr>
          <w:p w14:paraId="5AFA0A37" w14:textId="77777777" w:rsidR="00F26CAB" w:rsidRPr="00F26CAB" w:rsidRDefault="00F26CAB" w:rsidP="00F26CAB">
            <w:pPr>
              <w:spacing w:after="120"/>
              <w:rPr>
                <w:rFonts w:ascii="Georgia" w:hAnsi="Georgia"/>
                <w:sz w:val="22"/>
                <w:szCs w:val="22"/>
              </w:rPr>
            </w:pPr>
            <w:r w:rsidRPr="00F26CAB">
              <w:rPr>
                <w:rFonts w:ascii="Georgia" w:hAnsi="Georgia"/>
                <w:sz w:val="22"/>
                <w:szCs w:val="22"/>
              </w:rPr>
              <w:t>3</w:t>
            </w:r>
          </w:p>
        </w:tc>
      </w:tr>
      <w:tr w:rsidR="00F26CAB" w:rsidRPr="00F26CAB" w14:paraId="3FD4BFEE" w14:textId="77777777" w:rsidTr="00F26CAB">
        <w:trPr>
          <w:trHeight w:val="255"/>
        </w:trPr>
        <w:tc>
          <w:tcPr>
            <w:tcW w:w="5644" w:type="dxa"/>
            <w:tcBorders>
              <w:right w:val="single" w:sz="4" w:space="0" w:color="auto"/>
            </w:tcBorders>
            <w:shd w:val="clear" w:color="auto" w:fill="auto"/>
            <w:noWrap/>
            <w:vAlign w:val="center"/>
            <w:hideMark/>
          </w:tcPr>
          <w:p w14:paraId="117D78C2" w14:textId="77777777" w:rsidR="00F26CAB" w:rsidRPr="00F26CAB" w:rsidRDefault="00F26CAB" w:rsidP="0045294E">
            <w:pPr>
              <w:jc w:val="both"/>
              <w:rPr>
                <w:rFonts w:ascii="Georgia" w:hAnsi="Georgia"/>
                <w:b/>
                <w:sz w:val="22"/>
                <w:szCs w:val="22"/>
              </w:rPr>
            </w:pPr>
            <w:r w:rsidRPr="00F26CAB">
              <w:rPr>
                <w:rFonts w:ascii="Georgia" w:hAnsi="Georgia"/>
                <w:b/>
                <w:sz w:val="22"/>
                <w:szCs w:val="22"/>
              </w:rPr>
              <w:t>Unknown eligibility, non-interview (Category 3)</w:t>
            </w:r>
          </w:p>
        </w:tc>
        <w:tc>
          <w:tcPr>
            <w:tcW w:w="1360" w:type="dxa"/>
            <w:tcBorders>
              <w:left w:val="single" w:sz="4" w:space="0" w:color="auto"/>
              <w:right w:val="single" w:sz="4" w:space="0" w:color="auto"/>
            </w:tcBorders>
            <w:shd w:val="clear" w:color="auto" w:fill="auto"/>
            <w:noWrap/>
            <w:vAlign w:val="center"/>
          </w:tcPr>
          <w:p w14:paraId="158E5783" w14:textId="77777777" w:rsidR="00F26CAB" w:rsidRPr="00F26CAB" w:rsidRDefault="00F26CAB" w:rsidP="00F26CAB">
            <w:pPr>
              <w:spacing w:after="120"/>
              <w:rPr>
                <w:rFonts w:ascii="Georgia" w:hAnsi="Georgia"/>
                <w:b/>
                <w:sz w:val="22"/>
                <w:szCs w:val="22"/>
                <w:highlight w:val="green"/>
              </w:rPr>
            </w:pPr>
          </w:p>
        </w:tc>
        <w:tc>
          <w:tcPr>
            <w:tcW w:w="990" w:type="dxa"/>
            <w:tcBorders>
              <w:left w:val="single" w:sz="4" w:space="0" w:color="auto"/>
              <w:right w:val="single" w:sz="4" w:space="0" w:color="auto"/>
            </w:tcBorders>
            <w:shd w:val="clear" w:color="auto" w:fill="auto"/>
            <w:noWrap/>
            <w:vAlign w:val="center"/>
          </w:tcPr>
          <w:p w14:paraId="10BFF670" w14:textId="77777777" w:rsidR="00F26CAB" w:rsidRPr="00F26CAB" w:rsidRDefault="00F26CAB" w:rsidP="00F26CAB">
            <w:pPr>
              <w:spacing w:after="120"/>
              <w:rPr>
                <w:rFonts w:ascii="Georgia" w:hAnsi="Georgia"/>
                <w:sz w:val="22"/>
                <w:szCs w:val="22"/>
              </w:rPr>
            </w:pPr>
          </w:p>
        </w:tc>
        <w:tc>
          <w:tcPr>
            <w:tcW w:w="1131" w:type="dxa"/>
            <w:tcBorders>
              <w:left w:val="single" w:sz="4" w:space="0" w:color="auto"/>
            </w:tcBorders>
            <w:shd w:val="clear" w:color="auto" w:fill="auto"/>
            <w:noWrap/>
            <w:vAlign w:val="center"/>
          </w:tcPr>
          <w:p w14:paraId="2F5DE2DB" w14:textId="77777777" w:rsidR="00F26CAB" w:rsidRPr="00F26CAB" w:rsidRDefault="00F26CAB" w:rsidP="00F26CAB">
            <w:pPr>
              <w:spacing w:after="120"/>
              <w:rPr>
                <w:rFonts w:ascii="Georgia" w:hAnsi="Georgia"/>
                <w:sz w:val="22"/>
                <w:szCs w:val="22"/>
              </w:rPr>
            </w:pPr>
          </w:p>
        </w:tc>
      </w:tr>
      <w:tr w:rsidR="00F26CAB" w:rsidRPr="00F26CAB" w14:paraId="22788844" w14:textId="77777777" w:rsidTr="00F26CAB">
        <w:trPr>
          <w:trHeight w:val="255"/>
        </w:trPr>
        <w:tc>
          <w:tcPr>
            <w:tcW w:w="5644" w:type="dxa"/>
            <w:tcBorders>
              <w:right w:val="single" w:sz="4" w:space="0" w:color="auto"/>
            </w:tcBorders>
            <w:shd w:val="clear" w:color="auto" w:fill="auto"/>
            <w:noWrap/>
            <w:vAlign w:val="center"/>
            <w:hideMark/>
          </w:tcPr>
          <w:p w14:paraId="5FD3D52A" w14:textId="77777777" w:rsidR="00F26CAB" w:rsidRPr="00F26CAB" w:rsidRDefault="00F26CAB" w:rsidP="0045294E">
            <w:pPr>
              <w:jc w:val="both"/>
              <w:rPr>
                <w:rFonts w:ascii="Georgia" w:hAnsi="Georgia"/>
                <w:sz w:val="22"/>
                <w:szCs w:val="22"/>
              </w:rPr>
            </w:pPr>
            <w:r w:rsidRPr="00F26CAB">
              <w:rPr>
                <w:rFonts w:ascii="Georgia" w:hAnsi="Georgia"/>
                <w:sz w:val="22"/>
                <w:szCs w:val="22"/>
              </w:rPr>
              <w:t>Always busy</w:t>
            </w:r>
          </w:p>
        </w:tc>
        <w:tc>
          <w:tcPr>
            <w:tcW w:w="1360" w:type="dxa"/>
            <w:tcBorders>
              <w:left w:val="single" w:sz="4" w:space="0" w:color="auto"/>
              <w:right w:val="single" w:sz="4" w:space="0" w:color="auto"/>
            </w:tcBorders>
            <w:shd w:val="clear" w:color="auto" w:fill="auto"/>
            <w:noWrap/>
            <w:vAlign w:val="center"/>
          </w:tcPr>
          <w:p w14:paraId="5CA5A5F1" w14:textId="77777777" w:rsidR="00F26CAB" w:rsidRPr="00F26CAB" w:rsidRDefault="00F26CAB" w:rsidP="00F26CAB">
            <w:pPr>
              <w:spacing w:after="120"/>
              <w:rPr>
                <w:rFonts w:ascii="Georgia" w:hAnsi="Georgia"/>
                <w:sz w:val="22"/>
                <w:szCs w:val="22"/>
              </w:rPr>
            </w:pPr>
            <w:r w:rsidRPr="00F26CAB">
              <w:rPr>
                <w:rFonts w:ascii="Georgia" w:hAnsi="Georgia"/>
                <w:sz w:val="22"/>
                <w:szCs w:val="22"/>
              </w:rPr>
              <w:t>795</w:t>
            </w:r>
          </w:p>
        </w:tc>
        <w:tc>
          <w:tcPr>
            <w:tcW w:w="990" w:type="dxa"/>
            <w:tcBorders>
              <w:left w:val="single" w:sz="4" w:space="0" w:color="auto"/>
              <w:right w:val="single" w:sz="4" w:space="0" w:color="auto"/>
            </w:tcBorders>
            <w:shd w:val="clear" w:color="auto" w:fill="auto"/>
            <w:noWrap/>
            <w:vAlign w:val="center"/>
          </w:tcPr>
          <w:p w14:paraId="59DBE7CA" w14:textId="77777777" w:rsidR="00F26CAB" w:rsidRPr="00F26CAB" w:rsidRDefault="00F26CAB" w:rsidP="00F26CAB">
            <w:pPr>
              <w:spacing w:after="120"/>
              <w:rPr>
                <w:rFonts w:ascii="Georgia" w:hAnsi="Georgia"/>
                <w:sz w:val="22"/>
                <w:szCs w:val="22"/>
              </w:rPr>
            </w:pPr>
            <w:r w:rsidRPr="00F26CAB">
              <w:rPr>
                <w:rFonts w:ascii="Georgia" w:hAnsi="Georgia"/>
                <w:sz w:val="22"/>
                <w:szCs w:val="22"/>
              </w:rPr>
              <w:t>167</w:t>
            </w:r>
          </w:p>
        </w:tc>
        <w:tc>
          <w:tcPr>
            <w:tcW w:w="1131" w:type="dxa"/>
            <w:tcBorders>
              <w:left w:val="single" w:sz="4" w:space="0" w:color="auto"/>
            </w:tcBorders>
            <w:shd w:val="clear" w:color="auto" w:fill="auto"/>
            <w:noWrap/>
            <w:vAlign w:val="center"/>
          </w:tcPr>
          <w:p w14:paraId="64581708" w14:textId="77777777" w:rsidR="00F26CAB" w:rsidRPr="00F26CAB" w:rsidRDefault="00F26CAB" w:rsidP="00F26CAB">
            <w:pPr>
              <w:spacing w:after="120"/>
              <w:rPr>
                <w:rFonts w:ascii="Georgia" w:hAnsi="Georgia"/>
                <w:sz w:val="22"/>
                <w:szCs w:val="22"/>
              </w:rPr>
            </w:pPr>
            <w:r w:rsidRPr="00F26CAB">
              <w:rPr>
                <w:rFonts w:ascii="Georgia" w:hAnsi="Georgia"/>
                <w:sz w:val="22"/>
                <w:szCs w:val="22"/>
              </w:rPr>
              <w:t>962</w:t>
            </w:r>
          </w:p>
        </w:tc>
      </w:tr>
      <w:tr w:rsidR="00F26CAB" w:rsidRPr="00F26CAB" w14:paraId="7333B239" w14:textId="77777777" w:rsidTr="00F26CAB">
        <w:trPr>
          <w:trHeight w:val="255"/>
        </w:trPr>
        <w:tc>
          <w:tcPr>
            <w:tcW w:w="5644" w:type="dxa"/>
            <w:tcBorders>
              <w:right w:val="single" w:sz="4" w:space="0" w:color="auto"/>
            </w:tcBorders>
            <w:shd w:val="clear" w:color="auto" w:fill="auto"/>
            <w:noWrap/>
            <w:vAlign w:val="center"/>
            <w:hideMark/>
          </w:tcPr>
          <w:p w14:paraId="051063EF" w14:textId="77777777" w:rsidR="00F26CAB" w:rsidRPr="00F26CAB" w:rsidRDefault="00F26CAB" w:rsidP="0045294E">
            <w:pPr>
              <w:jc w:val="both"/>
              <w:rPr>
                <w:rFonts w:ascii="Georgia" w:hAnsi="Georgia"/>
                <w:sz w:val="22"/>
                <w:szCs w:val="22"/>
              </w:rPr>
            </w:pPr>
            <w:r w:rsidRPr="00F26CAB">
              <w:rPr>
                <w:rFonts w:ascii="Georgia" w:hAnsi="Georgia"/>
                <w:sz w:val="22"/>
                <w:szCs w:val="22"/>
              </w:rPr>
              <w:t>No answer</w:t>
            </w:r>
          </w:p>
        </w:tc>
        <w:tc>
          <w:tcPr>
            <w:tcW w:w="1360" w:type="dxa"/>
            <w:tcBorders>
              <w:left w:val="single" w:sz="4" w:space="0" w:color="auto"/>
              <w:right w:val="single" w:sz="4" w:space="0" w:color="auto"/>
            </w:tcBorders>
            <w:shd w:val="clear" w:color="auto" w:fill="auto"/>
            <w:noWrap/>
            <w:vAlign w:val="center"/>
          </w:tcPr>
          <w:p w14:paraId="60D68963" w14:textId="77777777" w:rsidR="00F26CAB" w:rsidRPr="00F26CAB" w:rsidRDefault="00F26CAB" w:rsidP="00F26CAB">
            <w:pPr>
              <w:spacing w:after="120"/>
              <w:rPr>
                <w:rFonts w:ascii="Georgia" w:hAnsi="Georgia"/>
                <w:sz w:val="22"/>
                <w:szCs w:val="22"/>
              </w:rPr>
            </w:pPr>
            <w:r w:rsidRPr="00F26CAB">
              <w:rPr>
                <w:rFonts w:ascii="Georgia" w:hAnsi="Georgia"/>
                <w:sz w:val="22"/>
                <w:szCs w:val="22"/>
              </w:rPr>
              <w:t>7,626</w:t>
            </w:r>
          </w:p>
        </w:tc>
        <w:tc>
          <w:tcPr>
            <w:tcW w:w="990" w:type="dxa"/>
            <w:tcBorders>
              <w:left w:val="single" w:sz="4" w:space="0" w:color="auto"/>
              <w:right w:val="single" w:sz="4" w:space="0" w:color="auto"/>
            </w:tcBorders>
            <w:shd w:val="clear" w:color="auto" w:fill="auto"/>
            <w:noWrap/>
            <w:vAlign w:val="center"/>
          </w:tcPr>
          <w:p w14:paraId="21617255" w14:textId="77777777" w:rsidR="00F26CAB" w:rsidRPr="00F26CAB" w:rsidRDefault="00F26CAB" w:rsidP="00F26CAB">
            <w:pPr>
              <w:spacing w:after="120"/>
              <w:rPr>
                <w:rFonts w:ascii="Georgia" w:hAnsi="Georgia"/>
                <w:sz w:val="22"/>
                <w:szCs w:val="22"/>
              </w:rPr>
            </w:pPr>
            <w:r w:rsidRPr="00F26CAB">
              <w:rPr>
                <w:rFonts w:ascii="Georgia" w:hAnsi="Georgia"/>
                <w:sz w:val="22"/>
                <w:szCs w:val="22"/>
              </w:rPr>
              <w:t>4,711</w:t>
            </w:r>
          </w:p>
        </w:tc>
        <w:tc>
          <w:tcPr>
            <w:tcW w:w="1131" w:type="dxa"/>
            <w:tcBorders>
              <w:left w:val="single" w:sz="4" w:space="0" w:color="auto"/>
            </w:tcBorders>
            <w:shd w:val="clear" w:color="auto" w:fill="auto"/>
            <w:noWrap/>
            <w:vAlign w:val="center"/>
          </w:tcPr>
          <w:p w14:paraId="326BF8C7" w14:textId="77777777" w:rsidR="00F26CAB" w:rsidRPr="00F26CAB" w:rsidRDefault="00F26CAB" w:rsidP="00F26CAB">
            <w:pPr>
              <w:spacing w:after="120"/>
              <w:rPr>
                <w:rFonts w:ascii="Georgia" w:hAnsi="Georgia"/>
                <w:sz w:val="22"/>
                <w:szCs w:val="22"/>
              </w:rPr>
            </w:pPr>
            <w:r w:rsidRPr="00F26CAB">
              <w:rPr>
                <w:rFonts w:ascii="Georgia" w:hAnsi="Georgia"/>
                <w:sz w:val="22"/>
                <w:szCs w:val="22"/>
              </w:rPr>
              <w:t>12,337</w:t>
            </w:r>
          </w:p>
        </w:tc>
      </w:tr>
      <w:tr w:rsidR="00F26CAB" w:rsidRPr="00F26CAB" w14:paraId="65415A0B" w14:textId="77777777" w:rsidTr="00F26CAB">
        <w:trPr>
          <w:trHeight w:val="255"/>
        </w:trPr>
        <w:tc>
          <w:tcPr>
            <w:tcW w:w="5644" w:type="dxa"/>
            <w:tcBorders>
              <w:right w:val="single" w:sz="4" w:space="0" w:color="auto"/>
            </w:tcBorders>
            <w:shd w:val="clear" w:color="auto" w:fill="auto"/>
            <w:noWrap/>
            <w:vAlign w:val="center"/>
            <w:hideMark/>
          </w:tcPr>
          <w:p w14:paraId="21491CEF" w14:textId="77777777" w:rsidR="00F26CAB" w:rsidRPr="00F26CAB" w:rsidRDefault="00F26CAB" w:rsidP="0045294E">
            <w:pPr>
              <w:jc w:val="both"/>
              <w:rPr>
                <w:rFonts w:ascii="Georgia" w:hAnsi="Georgia"/>
                <w:sz w:val="22"/>
                <w:szCs w:val="22"/>
              </w:rPr>
            </w:pPr>
            <w:r w:rsidRPr="00F26CAB">
              <w:rPr>
                <w:rFonts w:ascii="Georgia" w:hAnsi="Georgia"/>
                <w:sz w:val="22"/>
                <w:szCs w:val="22"/>
              </w:rPr>
              <w:t>Call blocking</w:t>
            </w:r>
          </w:p>
        </w:tc>
        <w:tc>
          <w:tcPr>
            <w:tcW w:w="1360" w:type="dxa"/>
            <w:tcBorders>
              <w:left w:val="single" w:sz="4" w:space="0" w:color="auto"/>
              <w:right w:val="single" w:sz="4" w:space="0" w:color="auto"/>
            </w:tcBorders>
            <w:shd w:val="clear" w:color="auto" w:fill="auto"/>
            <w:noWrap/>
            <w:vAlign w:val="center"/>
          </w:tcPr>
          <w:p w14:paraId="0CE7C9C7" w14:textId="77777777" w:rsidR="00F26CAB" w:rsidRPr="00F26CAB" w:rsidRDefault="00F26CAB" w:rsidP="00F26CAB">
            <w:pPr>
              <w:spacing w:after="120"/>
              <w:rPr>
                <w:rFonts w:ascii="Georgia" w:hAnsi="Georgia"/>
                <w:sz w:val="22"/>
                <w:szCs w:val="22"/>
              </w:rPr>
            </w:pPr>
            <w:r w:rsidRPr="00F26CAB">
              <w:rPr>
                <w:rFonts w:ascii="Georgia" w:hAnsi="Georgia"/>
                <w:sz w:val="22"/>
                <w:szCs w:val="22"/>
              </w:rPr>
              <w:t>9</w:t>
            </w:r>
          </w:p>
        </w:tc>
        <w:tc>
          <w:tcPr>
            <w:tcW w:w="990" w:type="dxa"/>
            <w:tcBorders>
              <w:left w:val="single" w:sz="4" w:space="0" w:color="auto"/>
              <w:right w:val="single" w:sz="4" w:space="0" w:color="auto"/>
            </w:tcBorders>
            <w:shd w:val="clear" w:color="auto" w:fill="auto"/>
            <w:noWrap/>
            <w:vAlign w:val="center"/>
          </w:tcPr>
          <w:p w14:paraId="33349FAD" w14:textId="77777777" w:rsidR="00F26CAB" w:rsidRPr="00F26CAB" w:rsidRDefault="00F26CAB" w:rsidP="00F26CAB">
            <w:pPr>
              <w:spacing w:after="120"/>
              <w:rPr>
                <w:rFonts w:ascii="Georgia" w:hAnsi="Georgia"/>
                <w:sz w:val="22"/>
                <w:szCs w:val="22"/>
              </w:rPr>
            </w:pPr>
            <w:r w:rsidRPr="00F26CAB">
              <w:rPr>
                <w:rFonts w:ascii="Georgia" w:hAnsi="Georgia"/>
                <w:sz w:val="22"/>
                <w:szCs w:val="22"/>
              </w:rPr>
              <w:t>3</w:t>
            </w:r>
          </w:p>
        </w:tc>
        <w:tc>
          <w:tcPr>
            <w:tcW w:w="1131" w:type="dxa"/>
            <w:tcBorders>
              <w:left w:val="single" w:sz="4" w:space="0" w:color="auto"/>
            </w:tcBorders>
            <w:shd w:val="clear" w:color="auto" w:fill="auto"/>
            <w:noWrap/>
            <w:vAlign w:val="center"/>
          </w:tcPr>
          <w:p w14:paraId="04DE7529" w14:textId="77777777" w:rsidR="00F26CAB" w:rsidRPr="00F26CAB" w:rsidRDefault="00F26CAB" w:rsidP="00F26CAB">
            <w:pPr>
              <w:spacing w:after="120"/>
              <w:rPr>
                <w:rFonts w:ascii="Georgia" w:hAnsi="Georgia"/>
                <w:sz w:val="22"/>
                <w:szCs w:val="22"/>
              </w:rPr>
            </w:pPr>
            <w:r w:rsidRPr="00F26CAB">
              <w:rPr>
                <w:rFonts w:ascii="Georgia" w:hAnsi="Georgia"/>
                <w:sz w:val="22"/>
                <w:szCs w:val="22"/>
              </w:rPr>
              <w:t>12</w:t>
            </w:r>
          </w:p>
        </w:tc>
      </w:tr>
      <w:tr w:rsidR="00F26CAB" w:rsidRPr="00F26CAB" w14:paraId="01AAAFFD" w14:textId="77777777" w:rsidTr="00F26CAB">
        <w:trPr>
          <w:trHeight w:val="255"/>
        </w:trPr>
        <w:tc>
          <w:tcPr>
            <w:tcW w:w="5644" w:type="dxa"/>
            <w:tcBorders>
              <w:right w:val="single" w:sz="4" w:space="0" w:color="auto"/>
            </w:tcBorders>
            <w:shd w:val="clear" w:color="auto" w:fill="auto"/>
            <w:noWrap/>
            <w:vAlign w:val="center"/>
            <w:hideMark/>
          </w:tcPr>
          <w:p w14:paraId="17284206" w14:textId="77777777" w:rsidR="00F26CAB" w:rsidRPr="00F26CAB" w:rsidRDefault="00F26CAB" w:rsidP="0045294E">
            <w:pPr>
              <w:jc w:val="both"/>
              <w:rPr>
                <w:rFonts w:ascii="Georgia" w:hAnsi="Georgia"/>
                <w:sz w:val="22"/>
                <w:szCs w:val="22"/>
              </w:rPr>
            </w:pPr>
            <w:r w:rsidRPr="00F26CAB">
              <w:rPr>
                <w:rFonts w:ascii="Georgia" w:hAnsi="Georgia"/>
                <w:sz w:val="22"/>
                <w:szCs w:val="22"/>
              </w:rPr>
              <w:t>Housing unit, unknown if eligible respondent</w:t>
            </w:r>
          </w:p>
        </w:tc>
        <w:tc>
          <w:tcPr>
            <w:tcW w:w="1360" w:type="dxa"/>
            <w:tcBorders>
              <w:left w:val="single" w:sz="4" w:space="0" w:color="auto"/>
              <w:right w:val="single" w:sz="4" w:space="0" w:color="auto"/>
            </w:tcBorders>
            <w:shd w:val="clear" w:color="auto" w:fill="auto"/>
            <w:noWrap/>
            <w:vAlign w:val="center"/>
          </w:tcPr>
          <w:p w14:paraId="7E79947A" w14:textId="77777777" w:rsidR="00F26CAB" w:rsidRPr="00F26CAB" w:rsidRDefault="00F26CAB" w:rsidP="00F26CAB">
            <w:pPr>
              <w:spacing w:after="120"/>
              <w:rPr>
                <w:rFonts w:ascii="Georgia" w:hAnsi="Georgia"/>
                <w:sz w:val="22"/>
                <w:szCs w:val="22"/>
              </w:rPr>
            </w:pPr>
            <w:r w:rsidRPr="00F26CAB">
              <w:rPr>
                <w:rFonts w:ascii="Georgia" w:hAnsi="Georgia"/>
                <w:sz w:val="22"/>
                <w:szCs w:val="22"/>
              </w:rPr>
              <w:t>1,896</w:t>
            </w:r>
          </w:p>
        </w:tc>
        <w:tc>
          <w:tcPr>
            <w:tcW w:w="990" w:type="dxa"/>
            <w:tcBorders>
              <w:left w:val="single" w:sz="4" w:space="0" w:color="auto"/>
              <w:right w:val="single" w:sz="4" w:space="0" w:color="auto"/>
            </w:tcBorders>
            <w:shd w:val="clear" w:color="auto" w:fill="auto"/>
            <w:noWrap/>
            <w:vAlign w:val="center"/>
          </w:tcPr>
          <w:p w14:paraId="19420448" w14:textId="77777777" w:rsidR="00F26CAB" w:rsidRPr="00F26CAB" w:rsidRDefault="00F26CAB" w:rsidP="00F26CAB">
            <w:pPr>
              <w:spacing w:after="120"/>
              <w:rPr>
                <w:rFonts w:ascii="Georgia" w:hAnsi="Georgia"/>
                <w:sz w:val="22"/>
                <w:szCs w:val="22"/>
              </w:rPr>
            </w:pPr>
            <w:r w:rsidRPr="00F26CAB">
              <w:rPr>
                <w:rFonts w:ascii="Georgia" w:hAnsi="Georgia"/>
                <w:sz w:val="22"/>
                <w:szCs w:val="22"/>
              </w:rPr>
              <w:t>3,602</w:t>
            </w:r>
          </w:p>
        </w:tc>
        <w:tc>
          <w:tcPr>
            <w:tcW w:w="1131" w:type="dxa"/>
            <w:tcBorders>
              <w:left w:val="single" w:sz="4" w:space="0" w:color="auto"/>
            </w:tcBorders>
            <w:shd w:val="clear" w:color="auto" w:fill="auto"/>
            <w:noWrap/>
            <w:vAlign w:val="center"/>
          </w:tcPr>
          <w:p w14:paraId="14AB10A8" w14:textId="77777777" w:rsidR="00F26CAB" w:rsidRPr="00F26CAB" w:rsidRDefault="00F26CAB" w:rsidP="00F26CAB">
            <w:pPr>
              <w:spacing w:after="120"/>
              <w:rPr>
                <w:rFonts w:ascii="Georgia" w:hAnsi="Georgia"/>
                <w:sz w:val="22"/>
                <w:szCs w:val="22"/>
              </w:rPr>
            </w:pPr>
            <w:r w:rsidRPr="00F26CAB">
              <w:rPr>
                <w:rFonts w:ascii="Georgia" w:hAnsi="Georgia"/>
                <w:sz w:val="22"/>
                <w:szCs w:val="22"/>
              </w:rPr>
              <w:t>5,498</w:t>
            </w:r>
          </w:p>
        </w:tc>
      </w:tr>
      <w:tr w:rsidR="00F26CAB" w:rsidRPr="00F26CAB" w14:paraId="72381C41" w14:textId="77777777" w:rsidTr="00F26CAB">
        <w:trPr>
          <w:trHeight w:val="255"/>
        </w:trPr>
        <w:tc>
          <w:tcPr>
            <w:tcW w:w="5644" w:type="dxa"/>
            <w:tcBorders>
              <w:right w:val="single" w:sz="4" w:space="0" w:color="auto"/>
            </w:tcBorders>
            <w:shd w:val="clear" w:color="auto" w:fill="auto"/>
            <w:noWrap/>
            <w:vAlign w:val="center"/>
          </w:tcPr>
          <w:p w14:paraId="0C2E1DCF" w14:textId="77777777" w:rsidR="00F26CAB" w:rsidRPr="00F26CAB" w:rsidRDefault="00F26CAB" w:rsidP="0045294E">
            <w:pPr>
              <w:jc w:val="both"/>
              <w:rPr>
                <w:rFonts w:ascii="Georgia" w:hAnsi="Georgia"/>
                <w:sz w:val="22"/>
                <w:szCs w:val="22"/>
              </w:rPr>
            </w:pPr>
            <w:r w:rsidRPr="00F26CAB">
              <w:rPr>
                <w:rFonts w:ascii="Georgia" w:hAnsi="Georgia"/>
                <w:sz w:val="22"/>
                <w:szCs w:val="22"/>
              </w:rPr>
              <w:t>No screener completed</w:t>
            </w:r>
          </w:p>
        </w:tc>
        <w:tc>
          <w:tcPr>
            <w:tcW w:w="1360" w:type="dxa"/>
            <w:tcBorders>
              <w:left w:val="single" w:sz="4" w:space="0" w:color="auto"/>
              <w:right w:val="single" w:sz="4" w:space="0" w:color="auto"/>
            </w:tcBorders>
            <w:shd w:val="clear" w:color="auto" w:fill="auto"/>
            <w:noWrap/>
            <w:vAlign w:val="center"/>
          </w:tcPr>
          <w:p w14:paraId="603A37B6" w14:textId="77777777" w:rsidR="00F26CAB" w:rsidRPr="00F26CAB" w:rsidRDefault="00F26CAB" w:rsidP="00F26CAB">
            <w:pPr>
              <w:spacing w:after="120"/>
              <w:rPr>
                <w:rFonts w:ascii="Georgia" w:hAnsi="Georgia"/>
                <w:sz w:val="22"/>
                <w:szCs w:val="22"/>
              </w:rPr>
            </w:pPr>
            <w:r w:rsidRPr="00F26CAB">
              <w:rPr>
                <w:rFonts w:ascii="Georgia" w:hAnsi="Georgia"/>
                <w:sz w:val="22"/>
                <w:szCs w:val="22"/>
              </w:rPr>
              <w:t>82</w:t>
            </w:r>
          </w:p>
        </w:tc>
        <w:tc>
          <w:tcPr>
            <w:tcW w:w="990" w:type="dxa"/>
            <w:tcBorders>
              <w:left w:val="single" w:sz="4" w:space="0" w:color="auto"/>
              <w:right w:val="single" w:sz="4" w:space="0" w:color="auto"/>
            </w:tcBorders>
            <w:shd w:val="clear" w:color="auto" w:fill="auto"/>
            <w:noWrap/>
            <w:vAlign w:val="center"/>
          </w:tcPr>
          <w:p w14:paraId="347823B7" w14:textId="77777777" w:rsidR="00F26CAB" w:rsidRPr="00F26CAB" w:rsidRDefault="00F26CAB" w:rsidP="00F26CAB">
            <w:pPr>
              <w:spacing w:after="120"/>
              <w:rPr>
                <w:rFonts w:ascii="Georgia" w:hAnsi="Georgia"/>
                <w:sz w:val="22"/>
                <w:szCs w:val="22"/>
              </w:rPr>
            </w:pPr>
            <w:r w:rsidRPr="00F26CAB">
              <w:rPr>
                <w:rFonts w:ascii="Georgia" w:hAnsi="Georgia"/>
                <w:sz w:val="22"/>
                <w:szCs w:val="22"/>
              </w:rPr>
              <w:t>55</w:t>
            </w:r>
          </w:p>
        </w:tc>
        <w:tc>
          <w:tcPr>
            <w:tcW w:w="1131" w:type="dxa"/>
            <w:tcBorders>
              <w:left w:val="single" w:sz="4" w:space="0" w:color="auto"/>
            </w:tcBorders>
            <w:shd w:val="clear" w:color="auto" w:fill="auto"/>
            <w:noWrap/>
            <w:vAlign w:val="center"/>
          </w:tcPr>
          <w:p w14:paraId="7FFEEF87" w14:textId="77777777" w:rsidR="00F26CAB" w:rsidRPr="00F26CAB" w:rsidRDefault="00F26CAB" w:rsidP="00F26CAB">
            <w:pPr>
              <w:spacing w:after="120"/>
              <w:rPr>
                <w:rFonts w:ascii="Georgia" w:hAnsi="Georgia"/>
                <w:sz w:val="22"/>
                <w:szCs w:val="22"/>
              </w:rPr>
            </w:pPr>
            <w:r w:rsidRPr="00F26CAB">
              <w:rPr>
                <w:rFonts w:ascii="Georgia" w:hAnsi="Georgia"/>
                <w:sz w:val="22"/>
                <w:szCs w:val="22"/>
              </w:rPr>
              <w:t>137</w:t>
            </w:r>
          </w:p>
        </w:tc>
      </w:tr>
      <w:tr w:rsidR="00F26CAB" w:rsidRPr="00F26CAB" w14:paraId="5510B1AA" w14:textId="77777777" w:rsidTr="00F26CAB">
        <w:trPr>
          <w:trHeight w:val="255"/>
        </w:trPr>
        <w:tc>
          <w:tcPr>
            <w:tcW w:w="5644" w:type="dxa"/>
            <w:tcBorders>
              <w:right w:val="single" w:sz="4" w:space="0" w:color="auto"/>
            </w:tcBorders>
            <w:shd w:val="clear" w:color="auto" w:fill="auto"/>
            <w:noWrap/>
            <w:vAlign w:val="center"/>
            <w:hideMark/>
          </w:tcPr>
          <w:p w14:paraId="6DA0E086" w14:textId="77777777" w:rsidR="00F26CAB" w:rsidRPr="00F26CAB" w:rsidRDefault="00F26CAB" w:rsidP="0045294E">
            <w:pPr>
              <w:jc w:val="both"/>
              <w:rPr>
                <w:rFonts w:ascii="Georgia" w:hAnsi="Georgia"/>
                <w:b/>
                <w:sz w:val="22"/>
                <w:szCs w:val="22"/>
              </w:rPr>
            </w:pPr>
            <w:r w:rsidRPr="00F26CAB">
              <w:rPr>
                <w:rFonts w:ascii="Georgia" w:hAnsi="Georgia"/>
                <w:b/>
                <w:sz w:val="22"/>
                <w:szCs w:val="22"/>
              </w:rPr>
              <w:t>Not eligible (Category 4)</w:t>
            </w:r>
          </w:p>
        </w:tc>
        <w:tc>
          <w:tcPr>
            <w:tcW w:w="1360" w:type="dxa"/>
            <w:tcBorders>
              <w:left w:val="single" w:sz="4" w:space="0" w:color="auto"/>
              <w:right w:val="single" w:sz="4" w:space="0" w:color="auto"/>
            </w:tcBorders>
            <w:shd w:val="clear" w:color="auto" w:fill="auto"/>
            <w:noWrap/>
            <w:vAlign w:val="center"/>
          </w:tcPr>
          <w:p w14:paraId="4FD258B5" w14:textId="77777777" w:rsidR="00F26CAB" w:rsidRPr="00F26CAB" w:rsidRDefault="00F26CAB" w:rsidP="00F26CAB">
            <w:pPr>
              <w:spacing w:after="120"/>
              <w:rPr>
                <w:rFonts w:ascii="Georgia" w:hAnsi="Georgia"/>
                <w:sz w:val="22"/>
                <w:szCs w:val="22"/>
              </w:rPr>
            </w:pPr>
          </w:p>
        </w:tc>
        <w:tc>
          <w:tcPr>
            <w:tcW w:w="990" w:type="dxa"/>
            <w:tcBorders>
              <w:left w:val="single" w:sz="4" w:space="0" w:color="auto"/>
              <w:right w:val="single" w:sz="4" w:space="0" w:color="auto"/>
            </w:tcBorders>
            <w:shd w:val="clear" w:color="auto" w:fill="auto"/>
            <w:noWrap/>
            <w:vAlign w:val="center"/>
          </w:tcPr>
          <w:p w14:paraId="53A20479" w14:textId="77777777" w:rsidR="00F26CAB" w:rsidRPr="00F26CAB" w:rsidRDefault="00F26CAB" w:rsidP="00F26CAB">
            <w:pPr>
              <w:spacing w:after="120"/>
              <w:rPr>
                <w:rFonts w:ascii="Georgia" w:hAnsi="Georgia"/>
                <w:sz w:val="22"/>
                <w:szCs w:val="22"/>
              </w:rPr>
            </w:pPr>
          </w:p>
        </w:tc>
        <w:tc>
          <w:tcPr>
            <w:tcW w:w="1131" w:type="dxa"/>
            <w:tcBorders>
              <w:left w:val="single" w:sz="4" w:space="0" w:color="auto"/>
            </w:tcBorders>
            <w:shd w:val="clear" w:color="auto" w:fill="auto"/>
            <w:noWrap/>
            <w:vAlign w:val="center"/>
          </w:tcPr>
          <w:p w14:paraId="0992854E" w14:textId="77777777" w:rsidR="00F26CAB" w:rsidRPr="00F26CAB" w:rsidRDefault="00F26CAB" w:rsidP="00F26CAB">
            <w:pPr>
              <w:spacing w:after="120"/>
              <w:rPr>
                <w:rFonts w:ascii="Georgia" w:hAnsi="Georgia"/>
                <w:sz w:val="22"/>
                <w:szCs w:val="22"/>
              </w:rPr>
            </w:pPr>
          </w:p>
        </w:tc>
      </w:tr>
      <w:tr w:rsidR="00F26CAB" w:rsidRPr="00F26CAB" w14:paraId="257B8964" w14:textId="77777777" w:rsidTr="00F26CAB">
        <w:trPr>
          <w:trHeight w:val="255"/>
        </w:trPr>
        <w:tc>
          <w:tcPr>
            <w:tcW w:w="5644" w:type="dxa"/>
            <w:tcBorders>
              <w:right w:val="single" w:sz="4" w:space="0" w:color="auto"/>
            </w:tcBorders>
            <w:shd w:val="clear" w:color="auto" w:fill="auto"/>
            <w:noWrap/>
            <w:vAlign w:val="center"/>
            <w:hideMark/>
          </w:tcPr>
          <w:p w14:paraId="7C7CA6AA" w14:textId="77777777" w:rsidR="00F26CAB" w:rsidRPr="00F26CAB" w:rsidRDefault="00F26CAB" w:rsidP="0045294E">
            <w:pPr>
              <w:jc w:val="both"/>
              <w:rPr>
                <w:rFonts w:ascii="Georgia" w:hAnsi="Georgia"/>
                <w:sz w:val="22"/>
                <w:szCs w:val="22"/>
              </w:rPr>
            </w:pPr>
            <w:r w:rsidRPr="00F26CAB">
              <w:rPr>
                <w:rFonts w:ascii="Georgia" w:hAnsi="Georgia"/>
                <w:sz w:val="22"/>
                <w:szCs w:val="22"/>
              </w:rPr>
              <w:t>Fax/data line</w:t>
            </w:r>
          </w:p>
        </w:tc>
        <w:tc>
          <w:tcPr>
            <w:tcW w:w="1360" w:type="dxa"/>
            <w:tcBorders>
              <w:left w:val="single" w:sz="4" w:space="0" w:color="auto"/>
              <w:right w:val="single" w:sz="4" w:space="0" w:color="auto"/>
            </w:tcBorders>
            <w:shd w:val="clear" w:color="auto" w:fill="auto"/>
            <w:noWrap/>
            <w:vAlign w:val="center"/>
          </w:tcPr>
          <w:p w14:paraId="5512B4C7" w14:textId="77777777" w:rsidR="00F26CAB" w:rsidRPr="00F26CAB" w:rsidRDefault="00F26CAB" w:rsidP="00F26CAB">
            <w:pPr>
              <w:spacing w:after="120"/>
              <w:rPr>
                <w:rFonts w:ascii="Georgia" w:hAnsi="Georgia"/>
                <w:sz w:val="22"/>
                <w:szCs w:val="22"/>
              </w:rPr>
            </w:pPr>
            <w:r w:rsidRPr="00F26CAB">
              <w:rPr>
                <w:rFonts w:ascii="Georgia" w:hAnsi="Georgia"/>
                <w:sz w:val="22"/>
                <w:szCs w:val="22"/>
              </w:rPr>
              <w:t>1,188</w:t>
            </w:r>
          </w:p>
        </w:tc>
        <w:tc>
          <w:tcPr>
            <w:tcW w:w="990" w:type="dxa"/>
            <w:tcBorders>
              <w:left w:val="single" w:sz="4" w:space="0" w:color="auto"/>
              <w:right w:val="single" w:sz="4" w:space="0" w:color="auto"/>
            </w:tcBorders>
            <w:shd w:val="clear" w:color="auto" w:fill="auto"/>
            <w:noWrap/>
            <w:vAlign w:val="center"/>
          </w:tcPr>
          <w:p w14:paraId="49AE1B39" w14:textId="77777777" w:rsidR="00F26CAB" w:rsidRPr="00F26CAB" w:rsidRDefault="00F26CAB" w:rsidP="00F26CAB">
            <w:pPr>
              <w:spacing w:after="120"/>
              <w:rPr>
                <w:rFonts w:ascii="Georgia" w:hAnsi="Georgia"/>
                <w:sz w:val="22"/>
                <w:szCs w:val="22"/>
              </w:rPr>
            </w:pPr>
            <w:r w:rsidRPr="00F26CAB">
              <w:rPr>
                <w:rFonts w:ascii="Georgia" w:hAnsi="Georgia"/>
                <w:sz w:val="22"/>
                <w:szCs w:val="22"/>
              </w:rPr>
              <w:t>322</w:t>
            </w:r>
          </w:p>
        </w:tc>
        <w:tc>
          <w:tcPr>
            <w:tcW w:w="1131" w:type="dxa"/>
            <w:tcBorders>
              <w:left w:val="single" w:sz="4" w:space="0" w:color="auto"/>
            </w:tcBorders>
            <w:shd w:val="clear" w:color="auto" w:fill="auto"/>
            <w:noWrap/>
            <w:vAlign w:val="center"/>
          </w:tcPr>
          <w:p w14:paraId="375726E2" w14:textId="77777777" w:rsidR="00F26CAB" w:rsidRPr="00F26CAB" w:rsidRDefault="00F26CAB" w:rsidP="00F26CAB">
            <w:pPr>
              <w:spacing w:after="120"/>
              <w:rPr>
                <w:rFonts w:ascii="Georgia" w:hAnsi="Georgia"/>
                <w:sz w:val="22"/>
                <w:szCs w:val="22"/>
              </w:rPr>
            </w:pPr>
            <w:r w:rsidRPr="00F26CAB">
              <w:rPr>
                <w:rFonts w:ascii="Georgia" w:hAnsi="Georgia"/>
                <w:sz w:val="22"/>
                <w:szCs w:val="22"/>
              </w:rPr>
              <w:t>1,510</w:t>
            </w:r>
          </w:p>
        </w:tc>
      </w:tr>
      <w:tr w:rsidR="00F26CAB" w:rsidRPr="00F26CAB" w14:paraId="0441F6D1" w14:textId="77777777" w:rsidTr="00F26CAB">
        <w:trPr>
          <w:trHeight w:val="255"/>
        </w:trPr>
        <w:tc>
          <w:tcPr>
            <w:tcW w:w="5644" w:type="dxa"/>
            <w:tcBorders>
              <w:right w:val="single" w:sz="4" w:space="0" w:color="auto"/>
            </w:tcBorders>
            <w:shd w:val="clear" w:color="auto" w:fill="auto"/>
            <w:noWrap/>
            <w:vAlign w:val="center"/>
            <w:hideMark/>
          </w:tcPr>
          <w:p w14:paraId="0F527A47" w14:textId="77777777" w:rsidR="00F26CAB" w:rsidRPr="00F26CAB" w:rsidRDefault="00F26CAB" w:rsidP="0045294E">
            <w:pPr>
              <w:jc w:val="both"/>
              <w:rPr>
                <w:rFonts w:ascii="Georgia" w:hAnsi="Georgia"/>
                <w:sz w:val="22"/>
                <w:szCs w:val="22"/>
              </w:rPr>
            </w:pPr>
            <w:r w:rsidRPr="00F26CAB">
              <w:rPr>
                <w:rFonts w:ascii="Georgia" w:hAnsi="Georgia"/>
                <w:sz w:val="22"/>
                <w:szCs w:val="22"/>
              </w:rPr>
              <w:t>Non-working number</w:t>
            </w:r>
          </w:p>
        </w:tc>
        <w:tc>
          <w:tcPr>
            <w:tcW w:w="1360" w:type="dxa"/>
            <w:tcBorders>
              <w:left w:val="single" w:sz="4" w:space="0" w:color="auto"/>
              <w:right w:val="single" w:sz="4" w:space="0" w:color="auto"/>
            </w:tcBorders>
            <w:shd w:val="clear" w:color="auto" w:fill="auto"/>
            <w:noWrap/>
            <w:vAlign w:val="center"/>
          </w:tcPr>
          <w:p w14:paraId="6A29AB11" w14:textId="77777777" w:rsidR="00F26CAB" w:rsidRPr="00F26CAB" w:rsidRDefault="00F26CAB" w:rsidP="00F26CAB">
            <w:pPr>
              <w:spacing w:after="120"/>
              <w:rPr>
                <w:rFonts w:ascii="Georgia" w:hAnsi="Georgia"/>
                <w:sz w:val="22"/>
                <w:szCs w:val="22"/>
              </w:rPr>
            </w:pPr>
            <w:r w:rsidRPr="00F26CAB">
              <w:rPr>
                <w:rFonts w:ascii="Georgia" w:hAnsi="Georgia"/>
                <w:sz w:val="22"/>
                <w:szCs w:val="22"/>
              </w:rPr>
              <w:t>20,994</w:t>
            </w:r>
          </w:p>
        </w:tc>
        <w:tc>
          <w:tcPr>
            <w:tcW w:w="990" w:type="dxa"/>
            <w:tcBorders>
              <w:left w:val="single" w:sz="4" w:space="0" w:color="auto"/>
              <w:right w:val="single" w:sz="4" w:space="0" w:color="auto"/>
            </w:tcBorders>
            <w:shd w:val="clear" w:color="auto" w:fill="auto"/>
            <w:noWrap/>
            <w:vAlign w:val="center"/>
          </w:tcPr>
          <w:p w14:paraId="5B948AA2" w14:textId="77777777" w:rsidR="00F26CAB" w:rsidRPr="00F26CAB" w:rsidRDefault="00F26CAB" w:rsidP="00F26CAB">
            <w:pPr>
              <w:spacing w:after="120"/>
              <w:rPr>
                <w:rFonts w:ascii="Georgia" w:hAnsi="Georgia"/>
                <w:sz w:val="22"/>
                <w:szCs w:val="22"/>
              </w:rPr>
            </w:pPr>
            <w:r w:rsidRPr="00F26CAB">
              <w:rPr>
                <w:rFonts w:ascii="Georgia" w:hAnsi="Georgia"/>
                <w:sz w:val="22"/>
                <w:szCs w:val="22"/>
              </w:rPr>
              <w:t>5,328</w:t>
            </w:r>
          </w:p>
        </w:tc>
        <w:tc>
          <w:tcPr>
            <w:tcW w:w="1131" w:type="dxa"/>
            <w:tcBorders>
              <w:left w:val="single" w:sz="4" w:space="0" w:color="auto"/>
            </w:tcBorders>
            <w:shd w:val="clear" w:color="auto" w:fill="auto"/>
            <w:noWrap/>
            <w:vAlign w:val="center"/>
          </w:tcPr>
          <w:p w14:paraId="6C97526C" w14:textId="77777777" w:rsidR="00F26CAB" w:rsidRPr="00F26CAB" w:rsidRDefault="00F26CAB" w:rsidP="00F26CAB">
            <w:pPr>
              <w:spacing w:after="120"/>
              <w:rPr>
                <w:rFonts w:ascii="Georgia" w:hAnsi="Georgia"/>
                <w:sz w:val="22"/>
                <w:szCs w:val="22"/>
              </w:rPr>
            </w:pPr>
            <w:r w:rsidRPr="00F26CAB">
              <w:rPr>
                <w:rFonts w:ascii="Georgia" w:hAnsi="Georgia"/>
                <w:sz w:val="22"/>
                <w:szCs w:val="22"/>
              </w:rPr>
              <w:t>26,322</w:t>
            </w:r>
          </w:p>
        </w:tc>
      </w:tr>
      <w:tr w:rsidR="00F26CAB" w:rsidRPr="00F26CAB" w14:paraId="324FCFC0" w14:textId="77777777" w:rsidTr="00F26CAB">
        <w:trPr>
          <w:trHeight w:val="255"/>
        </w:trPr>
        <w:tc>
          <w:tcPr>
            <w:tcW w:w="5644" w:type="dxa"/>
            <w:tcBorders>
              <w:right w:val="single" w:sz="4" w:space="0" w:color="auto"/>
            </w:tcBorders>
            <w:shd w:val="clear" w:color="auto" w:fill="auto"/>
            <w:noWrap/>
            <w:vAlign w:val="center"/>
            <w:hideMark/>
          </w:tcPr>
          <w:p w14:paraId="71A673E2" w14:textId="77777777" w:rsidR="00F26CAB" w:rsidRPr="00F26CAB" w:rsidRDefault="00F26CAB" w:rsidP="0045294E">
            <w:pPr>
              <w:jc w:val="both"/>
              <w:rPr>
                <w:rFonts w:ascii="Georgia" w:hAnsi="Georgia"/>
                <w:sz w:val="22"/>
                <w:szCs w:val="22"/>
              </w:rPr>
            </w:pPr>
            <w:r w:rsidRPr="00F26CAB">
              <w:rPr>
                <w:rFonts w:ascii="Georgia" w:hAnsi="Georgia"/>
                <w:sz w:val="22"/>
                <w:szCs w:val="22"/>
              </w:rPr>
              <w:t>Business, government office, other organizations</w:t>
            </w:r>
          </w:p>
        </w:tc>
        <w:tc>
          <w:tcPr>
            <w:tcW w:w="1360" w:type="dxa"/>
            <w:tcBorders>
              <w:left w:val="single" w:sz="4" w:space="0" w:color="auto"/>
              <w:right w:val="single" w:sz="4" w:space="0" w:color="auto"/>
            </w:tcBorders>
            <w:shd w:val="clear" w:color="auto" w:fill="auto"/>
            <w:noWrap/>
            <w:vAlign w:val="center"/>
          </w:tcPr>
          <w:p w14:paraId="19B89BA4" w14:textId="77777777" w:rsidR="00F26CAB" w:rsidRPr="00F26CAB" w:rsidRDefault="00F26CAB" w:rsidP="00F26CAB">
            <w:pPr>
              <w:spacing w:after="120"/>
              <w:rPr>
                <w:rFonts w:ascii="Georgia" w:hAnsi="Georgia"/>
                <w:sz w:val="22"/>
                <w:szCs w:val="22"/>
              </w:rPr>
            </w:pPr>
            <w:r w:rsidRPr="00F26CAB">
              <w:rPr>
                <w:rFonts w:ascii="Georgia" w:hAnsi="Georgia"/>
                <w:sz w:val="22"/>
                <w:szCs w:val="22"/>
              </w:rPr>
              <w:t>3,633</w:t>
            </w:r>
          </w:p>
        </w:tc>
        <w:tc>
          <w:tcPr>
            <w:tcW w:w="990" w:type="dxa"/>
            <w:tcBorders>
              <w:left w:val="single" w:sz="4" w:space="0" w:color="auto"/>
              <w:right w:val="single" w:sz="4" w:space="0" w:color="auto"/>
            </w:tcBorders>
            <w:shd w:val="clear" w:color="auto" w:fill="auto"/>
            <w:noWrap/>
            <w:vAlign w:val="center"/>
          </w:tcPr>
          <w:p w14:paraId="5A37A3D7" w14:textId="77777777" w:rsidR="00F26CAB" w:rsidRPr="00F26CAB" w:rsidRDefault="00F26CAB" w:rsidP="00F26CAB">
            <w:pPr>
              <w:spacing w:after="120"/>
              <w:rPr>
                <w:rFonts w:ascii="Georgia" w:hAnsi="Georgia"/>
                <w:sz w:val="22"/>
                <w:szCs w:val="22"/>
              </w:rPr>
            </w:pPr>
            <w:r w:rsidRPr="00F26CAB">
              <w:rPr>
                <w:rFonts w:ascii="Georgia" w:hAnsi="Georgia"/>
                <w:sz w:val="22"/>
                <w:szCs w:val="22"/>
              </w:rPr>
              <w:t>238</w:t>
            </w:r>
          </w:p>
        </w:tc>
        <w:tc>
          <w:tcPr>
            <w:tcW w:w="1131" w:type="dxa"/>
            <w:tcBorders>
              <w:left w:val="single" w:sz="4" w:space="0" w:color="auto"/>
            </w:tcBorders>
            <w:shd w:val="clear" w:color="auto" w:fill="auto"/>
            <w:noWrap/>
            <w:vAlign w:val="center"/>
          </w:tcPr>
          <w:p w14:paraId="239550F7" w14:textId="77777777" w:rsidR="00F26CAB" w:rsidRPr="00F26CAB" w:rsidRDefault="00F26CAB" w:rsidP="00F26CAB">
            <w:pPr>
              <w:spacing w:after="120"/>
              <w:rPr>
                <w:rFonts w:ascii="Georgia" w:hAnsi="Georgia"/>
                <w:sz w:val="22"/>
                <w:szCs w:val="22"/>
              </w:rPr>
            </w:pPr>
            <w:r w:rsidRPr="00F26CAB">
              <w:rPr>
                <w:rFonts w:ascii="Georgia" w:hAnsi="Georgia"/>
                <w:sz w:val="22"/>
                <w:szCs w:val="22"/>
              </w:rPr>
              <w:t>3,871</w:t>
            </w:r>
          </w:p>
        </w:tc>
      </w:tr>
      <w:tr w:rsidR="00F26CAB" w:rsidRPr="00F26CAB" w14:paraId="201223DF" w14:textId="77777777" w:rsidTr="00F26CAB">
        <w:trPr>
          <w:trHeight w:val="255"/>
        </w:trPr>
        <w:tc>
          <w:tcPr>
            <w:tcW w:w="5644" w:type="dxa"/>
            <w:tcBorders>
              <w:right w:val="single" w:sz="4" w:space="0" w:color="auto"/>
            </w:tcBorders>
            <w:shd w:val="clear" w:color="auto" w:fill="auto"/>
            <w:noWrap/>
            <w:vAlign w:val="center"/>
            <w:hideMark/>
          </w:tcPr>
          <w:p w14:paraId="3AE1BF2F" w14:textId="77777777" w:rsidR="00F26CAB" w:rsidRPr="00F26CAB" w:rsidRDefault="00F26CAB" w:rsidP="0045294E">
            <w:pPr>
              <w:jc w:val="both"/>
              <w:rPr>
                <w:rFonts w:ascii="Georgia" w:hAnsi="Georgia"/>
                <w:sz w:val="22"/>
                <w:szCs w:val="22"/>
              </w:rPr>
            </w:pPr>
            <w:r w:rsidRPr="00F26CAB">
              <w:rPr>
                <w:rFonts w:ascii="Georgia" w:hAnsi="Georgia"/>
                <w:sz w:val="22"/>
                <w:szCs w:val="22"/>
              </w:rPr>
              <w:t>No eligible respondent</w:t>
            </w:r>
          </w:p>
        </w:tc>
        <w:tc>
          <w:tcPr>
            <w:tcW w:w="1360" w:type="dxa"/>
            <w:tcBorders>
              <w:left w:val="single" w:sz="4" w:space="0" w:color="auto"/>
              <w:right w:val="single" w:sz="4" w:space="0" w:color="auto"/>
            </w:tcBorders>
            <w:shd w:val="clear" w:color="auto" w:fill="auto"/>
            <w:noWrap/>
            <w:vAlign w:val="center"/>
          </w:tcPr>
          <w:p w14:paraId="01703E07" w14:textId="77777777" w:rsidR="00F26CAB" w:rsidRPr="00F26CAB" w:rsidRDefault="00F26CAB" w:rsidP="00F26CAB">
            <w:pPr>
              <w:spacing w:after="120"/>
              <w:rPr>
                <w:rFonts w:ascii="Georgia" w:hAnsi="Georgia"/>
                <w:sz w:val="22"/>
                <w:szCs w:val="22"/>
              </w:rPr>
            </w:pPr>
            <w:r w:rsidRPr="00F26CAB">
              <w:rPr>
                <w:rFonts w:ascii="Georgia" w:hAnsi="Georgia"/>
                <w:sz w:val="22"/>
                <w:szCs w:val="22"/>
              </w:rPr>
              <w:t>1,519</w:t>
            </w:r>
          </w:p>
        </w:tc>
        <w:tc>
          <w:tcPr>
            <w:tcW w:w="990" w:type="dxa"/>
            <w:tcBorders>
              <w:left w:val="single" w:sz="4" w:space="0" w:color="auto"/>
              <w:right w:val="single" w:sz="4" w:space="0" w:color="auto"/>
            </w:tcBorders>
            <w:shd w:val="clear" w:color="auto" w:fill="auto"/>
            <w:noWrap/>
            <w:vAlign w:val="center"/>
          </w:tcPr>
          <w:p w14:paraId="4A083EC0" w14:textId="77777777" w:rsidR="00F26CAB" w:rsidRPr="00F26CAB" w:rsidRDefault="00F26CAB" w:rsidP="00F26CAB">
            <w:pPr>
              <w:spacing w:after="120"/>
              <w:rPr>
                <w:rFonts w:ascii="Georgia" w:hAnsi="Georgia"/>
                <w:sz w:val="22"/>
                <w:szCs w:val="22"/>
              </w:rPr>
            </w:pPr>
            <w:r w:rsidRPr="00F26CAB">
              <w:rPr>
                <w:rFonts w:ascii="Georgia" w:hAnsi="Georgia"/>
                <w:sz w:val="22"/>
                <w:szCs w:val="22"/>
              </w:rPr>
              <w:t>1,796</w:t>
            </w:r>
          </w:p>
        </w:tc>
        <w:tc>
          <w:tcPr>
            <w:tcW w:w="1131" w:type="dxa"/>
            <w:tcBorders>
              <w:left w:val="single" w:sz="4" w:space="0" w:color="auto"/>
            </w:tcBorders>
            <w:shd w:val="clear" w:color="auto" w:fill="auto"/>
            <w:noWrap/>
            <w:vAlign w:val="center"/>
          </w:tcPr>
          <w:p w14:paraId="395C2C09" w14:textId="77777777" w:rsidR="00F26CAB" w:rsidRPr="00F26CAB" w:rsidRDefault="00F26CAB" w:rsidP="00F26CAB">
            <w:pPr>
              <w:spacing w:after="120"/>
              <w:rPr>
                <w:rFonts w:ascii="Georgia" w:hAnsi="Georgia"/>
                <w:sz w:val="22"/>
                <w:szCs w:val="22"/>
              </w:rPr>
            </w:pPr>
            <w:r w:rsidRPr="00F26CAB">
              <w:rPr>
                <w:rFonts w:ascii="Georgia" w:hAnsi="Georgia"/>
                <w:sz w:val="22"/>
                <w:szCs w:val="22"/>
              </w:rPr>
              <w:t>3,315</w:t>
            </w:r>
          </w:p>
        </w:tc>
      </w:tr>
      <w:tr w:rsidR="00F26CAB" w:rsidRPr="00F26CAB" w14:paraId="0C2D57DB" w14:textId="77777777" w:rsidTr="00F26CAB">
        <w:trPr>
          <w:trHeight w:val="255"/>
        </w:trPr>
        <w:tc>
          <w:tcPr>
            <w:tcW w:w="5644" w:type="dxa"/>
            <w:tcBorders>
              <w:right w:val="single" w:sz="4" w:space="0" w:color="auto"/>
            </w:tcBorders>
            <w:shd w:val="clear" w:color="auto" w:fill="auto"/>
            <w:noWrap/>
            <w:vAlign w:val="center"/>
            <w:hideMark/>
          </w:tcPr>
          <w:p w14:paraId="72F6EA3D" w14:textId="77777777" w:rsidR="00F26CAB" w:rsidRPr="00F26CAB" w:rsidRDefault="00F26CAB" w:rsidP="0045294E">
            <w:pPr>
              <w:jc w:val="both"/>
              <w:rPr>
                <w:rFonts w:ascii="Georgia" w:hAnsi="Georgia"/>
                <w:sz w:val="22"/>
                <w:szCs w:val="22"/>
              </w:rPr>
            </w:pPr>
            <w:r w:rsidRPr="00F26CAB">
              <w:rPr>
                <w:rFonts w:ascii="Georgia" w:hAnsi="Georgia"/>
                <w:sz w:val="22"/>
                <w:szCs w:val="22"/>
              </w:rPr>
              <w:t>Total phone numbers used</w:t>
            </w:r>
          </w:p>
        </w:tc>
        <w:tc>
          <w:tcPr>
            <w:tcW w:w="1360" w:type="dxa"/>
            <w:tcBorders>
              <w:left w:val="single" w:sz="4" w:space="0" w:color="auto"/>
              <w:right w:val="single" w:sz="4" w:space="0" w:color="auto"/>
            </w:tcBorders>
            <w:shd w:val="clear" w:color="auto" w:fill="auto"/>
            <w:noWrap/>
            <w:vAlign w:val="center"/>
          </w:tcPr>
          <w:p w14:paraId="05852A43" w14:textId="77777777" w:rsidR="00F26CAB" w:rsidRPr="00F26CAB" w:rsidRDefault="00F26CAB" w:rsidP="00F26CAB">
            <w:pPr>
              <w:spacing w:after="120"/>
              <w:rPr>
                <w:rFonts w:ascii="Georgia" w:hAnsi="Georgia"/>
                <w:sz w:val="22"/>
                <w:szCs w:val="22"/>
              </w:rPr>
            </w:pPr>
            <w:r w:rsidRPr="00F26CAB">
              <w:rPr>
                <w:rFonts w:ascii="Georgia" w:hAnsi="Georgia"/>
                <w:sz w:val="22"/>
                <w:szCs w:val="22"/>
              </w:rPr>
              <w:t>38,429</w:t>
            </w:r>
          </w:p>
        </w:tc>
        <w:tc>
          <w:tcPr>
            <w:tcW w:w="990" w:type="dxa"/>
            <w:tcBorders>
              <w:left w:val="single" w:sz="4" w:space="0" w:color="auto"/>
              <w:right w:val="single" w:sz="4" w:space="0" w:color="auto"/>
            </w:tcBorders>
            <w:shd w:val="clear" w:color="auto" w:fill="auto"/>
            <w:noWrap/>
            <w:vAlign w:val="center"/>
          </w:tcPr>
          <w:p w14:paraId="60B308CE" w14:textId="77777777" w:rsidR="00F26CAB" w:rsidRPr="00F26CAB" w:rsidRDefault="00F26CAB" w:rsidP="00F26CAB">
            <w:pPr>
              <w:spacing w:after="120"/>
              <w:rPr>
                <w:rFonts w:ascii="Georgia" w:hAnsi="Georgia"/>
                <w:sz w:val="22"/>
                <w:szCs w:val="22"/>
              </w:rPr>
            </w:pPr>
            <w:r w:rsidRPr="00F26CAB">
              <w:rPr>
                <w:rFonts w:ascii="Georgia" w:hAnsi="Georgia"/>
                <w:sz w:val="22"/>
                <w:szCs w:val="22"/>
              </w:rPr>
              <w:t>17,027</w:t>
            </w:r>
          </w:p>
        </w:tc>
        <w:tc>
          <w:tcPr>
            <w:tcW w:w="1131" w:type="dxa"/>
            <w:tcBorders>
              <w:left w:val="single" w:sz="4" w:space="0" w:color="auto"/>
            </w:tcBorders>
            <w:shd w:val="clear" w:color="auto" w:fill="auto"/>
            <w:noWrap/>
            <w:vAlign w:val="center"/>
          </w:tcPr>
          <w:p w14:paraId="4F65B714" w14:textId="77777777" w:rsidR="00F26CAB" w:rsidRPr="00F26CAB" w:rsidRDefault="00F26CAB" w:rsidP="00F26CAB">
            <w:pPr>
              <w:spacing w:after="120"/>
              <w:rPr>
                <w:rFonts w:ascii="Georgia" w:hAnsi="Georgia"/>
                <w:sz w:val="22"/>
                <w:szCs w:val="22"/>
              </w:rPr>
            </w:pPr>
            <w:r w:rsidRPr="00F26CAB">
              <w:rPr>
                <w:rFonts w:ascii="Georgia" w:hAnsi="Georgia"/>
                <w:sz w:val="22"/>
                <w:szCs w:val="22"/>
              </w:rPr>
              <w:t>55,456</w:t>
            </w:r>
          </w:p>
        </w:tc>
      </w:tr>
    </w:tbl>
    <w:p w14:paraId="42901B04" w14:textId="77777777" w:rsidR="007E317D" w:rsidRPr="00F26CAB" w:rsidRDefault="007E317D" w:rsidP="004F7711">
      <w:pPr>
        <w:rPr>
          <w:rFonts w:ascii="Georgia" w:hAnsi="Georgia" w:cs="Calibri"/>
          <w:sz w:val="22"/>
          <w:szCs w:val="22"/>
        </w:rPr>
      </w:pPr>
    </w:p>
    <w:sectPr w:rsidR="007E317D" w:rsidRPr="00F26CAB" w:rsidSect="00D819D9">
      <w:headerReference w:type="default" r:id="rId8"/>
      <w:footerReference w:type="default" r:id="rId9"/>
      <w:head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AB69A" w14:textId="77777777" w:rsidR="00410B40" w:rsidRDefault="00410B40">
      <w:r>
        <w:separator/>
      </w:r>
    </w:p>
  </w:endnote>
  <w:endnote w:type="continuationSeparator" w:id="0">
    <w:p w14:paraId="1A0B5373" w14:textId="77777777" w:rsidR="00410B40" w:rsidRDefault="00410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G Times">
    <w:panose1 w:val="00000000000000000000"/>
    <w:charset w:val="00"/>
    <w:family w:val="roman"/>
    <w:notTrueType/>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21F4B" w14:textId="77777777" w:rsidR="00410B40" w:rsidRDefault="00410B40" w:rsidP="00D819D9">
    <w:pPr>
      <w:pStyle w:val="Footer"/>
      <w:tabs>
        <w:tab w:val="clear" w:pos="4320"/>
        <w:tab w:val="clear" w:pos="8640"/>
        <w:tab w:val="left" w:pos="245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9339C" w14:textId="77777777" w:rsidR="00410B40" w:rsidRDefault="00410B40">
      <w:r>
        <w:separator/>
      </w:r>
    </w:p>
  </w:footnote>
  <w:footnote w:type="continuationSeparator" w:id="0">
    <w:p w14:paraId="3276E631" w14:textId="77777777" w:rsidR="00410B40" w:rsidRDefault="00410B40">
      <w:r>
        <w:continuationSeparator/>
      </w:r>
    </w:p>
  </w:footnote>
  <w:footnote w:id="1">
    <w:p w14:paraId="08198EAC" w14:textId="77777777" w:rsidR="00410B40" w:rsidRPr="007E2376" w:rsidRDefault="00410B40">
      <w:pPr>
        <w:pStyle w:val="FootnoteText"/>
        <w:rPr>
          <w:rFonts w:ascii="Times New Roman" w:hAnsi="Times New Roman" w:cs="Times New Roman"/>
        </w:rPr>
      </w:pPr>
      <w:r w:rsidRPr="007E2376">
        <w:rPr>
          <w:rStyle w:val="FootnoteReference"/>
          <w:rFonts w:ascii="Times New Roman" w:hAnsi="Times New Roman" w:cs="Times New Roman"/>
        </w:rPr>
        <w:footnoteRef/>
      </w:r>
      <w:r w:rsidRPr="007E2376">
        <w:rPr>
          <w:rFonts w:ascii="Times New Roman" w:hAnsi="Times New Roman" w:cs="Times New Roman"/>
        </w:rPr>
        <w:t xml:space="preserve"> </w:t>
      </w:r>
      <w:r w:rsidRPr="00385FF7">
        <w:rPr>
          <w:rFonts w:ascii="Verdana" w:hAnsi="Verdana" w:cs="Times New Roman"/>
          <w:sz w:val="14"/>
          <w:szCs w:val="14"/>
        </w:rPr>
        <w:t xml:space="preserve">In these tables, a cell with a ‘—‘ indicates that no respondents fell into that category, while a cell with a ‘*” indicates that less than .5% of cases fell into that category; ‘Native born’ includes Puerto Ricans, and ‘Foreign born’ excludes Puerto </w:t>
      </w:r>
      <w:proofErr w:type="spellStart"/>
      <w:r w:rsidRPr="00385FF7">
        <w:rPr>
          <w:rFonts w:ascii="Verdana" w:hAnsi="Verdana" w:cs="Times New Roman"/>
          <w:sz w:val="14"/>
          <w:szCs w:val="14"/>
        </w:rPr>
        <w:t>Ricans.</w:t>
      </w:r>
      <w:ins w:id="5" w:author="glivingston" w:date="2013-09-11T11:28:00Z">
        <w:r>
          <w:rPr>
            <w:rFonts w:ascii="Verdana" w:hAnsi="Verdana" w:cs="Times New Roman"/>
            <w:sz w:val="14"/>
            <w:szCs w:val="14"/>
          </w:rPr>
          <w:t>Numbers</w:t>
        </w:r>
        <w:proofErr w:type="spellEnd"/>
        <w:r>
          <w:rPr>
            <w:rFonts w:ascii="Verdana" w:hAnsi="Verdana" w:cs="Times New Roman"/>
            <w:sz w:val="14"/>
            <w:szCs w:val="14"/>
          </w:rPr>
          <w:t xml:space="preserve"> may not add to 100% due to rounding.</w:t>
        </w:r>
      </w:ins>
    </w:p>
  </w:footnote>
  <w:footnote w:id="2">
    <w:p w14:paraId="578306BE" w14:textId="77777777" w:rsidR="00410B40" w:rsidRDefault="00410B40">
      <w:pPr>
        <w:pStyle w:val="FootnoteText"/>
      </w:pPr>
      <w:r>
        <w:rPr>
          <w:rStyle w:val="FootnoteReference"/>
        </w:rPr>
        <w:footnoteRef/>
      </w:r>
      <w:r>
        <w:t xml:space="preserve"> </w:t>
      </w:r>
      <w:r w:rsidRPr="00C642A4">
        <w:rPr>
          <w:rFonts w:ascii="Verdana" w:hAnsi="Verdana"/>
          <w:sz w:val="14"/>
          <w:szCs w:val="14"/>
        </w:rPr>
        <w:t xml:space="preserve">Respondents </w:t>
      </w:r>
      <w:r>
        <w:rPr>
          <w:rFonts w:ascii="Verdana" w:hAnsi="Verdana"/>
          <w:sz w:val="14"/>
          <w:szCs w:val="14"/>
        </w:rPr>
        <w:t>were permitted to</w:t>
      </w:r>
      <w:r w:rsidRPr="00C642A4">
        <w:rPr>
          <w:rFonts w:ascii="Verdana" w:hAnsi="Verdana"/>
          <w:sz w:val="14"/>
          <w:szCs w:val="14"/>
        </w:rPr>
        <w:t xml:space="preserve"> provide more than one response for Qn3.</w:t>
      </w:r>
    </w:p>
  </w:footnote>
  <w:footnote w:id="3">
    <w:p w14:paraId="58A691F2" w14:textId="77777777" w:rsidR="00410B40" w:rsidRDefault="00410B40" w:rsidP="00D547E3">
      <w:pPr>
        <w:pStyle w:val="FootnoteText"/>
      </w:pPr>
      <w:r>
        <w:rPr>
          <w:rStyle w:val="FootnoteReference"/>
        </w:rPr>
        <w:footnoteRef/>
      </w:r>
      <w:r>
        <w:t xml:space="preserve"> </w:t>
      </w:r>
      <w:r w:rsidRPr="00385FF7">
        <w:rPr>
          <w:rFonts w:ascii="Verdana" w:hAnsi="Verdana"/>
          <w:sz w:val="14"/>
          <w:szCs w:val="14"/>
        </w:rPr>
        <w:t>According to calculations by the National health Interview Survey (NHIS), from July to December 2010, 38.4% of Hispanics were living in wireless-only households and 17.2% were in wireless-mostly households.</w:t>
      </w:r>
    </w:p>
  </w:footnote>
  <w:footnote w:id="4">
    <w:p w14:paraId="0939D279" w14:textId="77777777" w:rsidR="00410B40" w:rsidRDefault="00410B40" w:rsidP="00D547E3">
      <w:pPr>
        <w:pStyle w:val="FootnoteText"/>
      </w:pPr>
      <w:r>
        <w:rPr>
          <w:rStyle w:val="FootnoteReference"/>
        </w:rPr>
        <w:footnoteRef/>
      </w:r>
      <w:r>
        <w:t xml:space="preserve"> </w:t>
      </w:r>
      <w:r w:rsidRPr="00385FF7">
        <w:rPr>
          <w:rFonts w:ascii="Verdana" w:hAnsi="Verdana"/>
          <w:sz w:val="14"/>
          <w:szCs w:val="14"/>
        </w:rPr>
        <w:t>The levels of cell phone only and cell phone mostly households within each ethnic-group were based on the most recent data available from the Center for Disease Control’s National Health Interview Survey (NHIS).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4108868"/>
      <w:docPartObj>
        <w:docPartGallery w:val="Page Numbers (Top of Page)"/>
        <w:docPartUnique/>
      </w:docPartObj>
    </w:sdtPr>
    <w:sdtEndPr>
      <w:rPr>
        <w:noProof/>
      </w:rPr>
    </w:sdtEndPr>
    <w:sdtContent>
      <w:p w14:paraId="23ACA100" w14:textId="77777777" w:rsidR="00410B40" w:rsidRPr="00872601" w:rsidRDefault="00410B40" w:rsidP="003D27C2">
        <w:pPr>
          <w:pStyle w:val="Header"/>
          <w:jc w:val="center"/>
          <w:rPr>
            <w:rFonts w:ascii="Georgia" w:hAnsi="Georgia"/>
            <w:b/>
            <w:sz w:val="22"/>
            <w:szCs w:val="22"/>
          </w:rPr>
        </w:pPr>
        <w:r>
          <w:rPr>
            <w:rFonts w:ascii="Georgia" w:hAnsi="Georgia"/>
            <w:b/>
            <w:sz w:val="22"/>
            <w:szCs w:val="22"/>
          </w:rPr>
          <w:t>Pew Hispanic Center 2011</w:t>
        </w:r>
        <w:r w:rsidRPr="00872601">
          <w:rPr>
            <w:rFonts w:ascii="Georgia" w:hAnsi="Georgia"/>
            <w:b/>
            <w:sz w:val="22"/>
            <w:szCs w:val="22"/>
          </w:rPr>
          <w:t xml:space="preserve"> National Survey of Latinos</w:t>
        </w:r>
        <w:r>
          <w:rPr>
            <w:rFonts w:ascii="Georgia" w:hAnsi="Georgia"/>
            <w:b/>
            <w:sz w:val="22"/>
            <w:szCs w:val="22"/>
          </w:rPr>
          <w:t xml:space="preserve"> (NSL2011)</w:t>
        </w:r>
      </w:p>
      <w:p w14:paraId="30A94E86" w14:textId="77777777" w:rsidR="00410B40" w:rsidRDefault="00336280">
        <w:pPr>
          <w:pStyle w:val="Header"/>
          <w:jc w:val="right"/>
        </w:pPr>
        <w:r>
          <w:fldChar w:fldCharType="begin"/>
        </w:r>
        <w:r>
          <w:instrText xml:space="preserve"> PAGE   \* MERGEFORMAT </w:instrText>
        </w:r>
        <w:r>
          <w:fldChar w:fldCharType="separate"/>
        </w:r>
        <w:r w:rsidR="00F5751F">
          <w:rPr>
            <w:noProof/>
          </w:rPr>
          <w:t>7</w:t>
        </w:r>
        <w:r>
          <w:rPr>
            <w:noProof/>
          </w:rPr>
          <w:fldChar w:fldCharType="end"/>
        </w:r>
      </w:p>
    </w:sdtContent>
  </w:sdt>
  <w:p w14:paraId="6A363621" w14:textId="77777777" w:rsidR="00410B40" w:rsidRDefault="00410B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23B6E" w14:textId="77777777" w:rsidR="00410B40" w:rsidRPr="00872601" w:rsidRDefault="00410B40" w:rsidP="003D27C2">
    <w:pPr>
      <w:pStyle w:val="Header"/>
      <w:jc w:val="center"/>
      <w:rPr>
        <w:rFonts w:ascii="Georgia" w:hAnsi="Georgia"/>
        <w:b/>
        <w:sz w:val="22"/>
        <w:szCs w:val="22"/>
      </w:rPr>
    </w:pPr>
    <w:r>
      <w:rPr>
        <w:rFonts w:ascii="Georgia" w:hAnsi="Georgia"/>
        <w:b/>
        <w:sz w:val="22"/>
        <w:szCs w:val="22"/>
      </w:rPr>
      <w:t>Pew Hispanic Center 2011</w:t>
    </w:r>
    <w:r w:rsidRPr="00872601">
      <w:rPr>
        <w:rFonts w:ascii="Georgia" w:hAnsi="Georgia"/>
        <w:b/>
        <w:sz w:val="22"/>
        <w:szCs w:val="22"/>
      </w:rPr>
      <w:t xml:space="preserve"> National Survey of Latinos</w:t>
    </w:r>
    <w:r>
      <w:rPr>
        <w:rFonts w:ascii="Georgia" w:hAnsi="Georgia"/>
        <w:b/>
        <w:sz w:val="22"/>
        <w:szCs w:val="22"/>
      </w:rPr>
      <w:t xml:space="preserve"> (NSL2011)</w:t>
    </w:r>
  </w:p>
  <w:p w14:paraId="169EE21A" w14:textId="77777777" w:rsidR="00410B40" w:rsidRDefault="00410B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E5EC2"/>
    <w:multiLevelType w:val="hybridMultilevel"/>
    <w:tmpl w:val="2D28C826"/>
    <w:lvl w:ilvl="0" w:tplc="05525CD2">
      <w:start w:val="1"/>
      <w:numFmt w:val="bullet"/>
      <w:pStyle w:val="bullet"/>
      <w:lvlText w:val=""/>
      <w:lvlJc w:val="left"/>
      <w:pPr>
        <w:tabs>
          <w:tab w:val="num" w:pos="360"/>
        </w:tabs>
        <w:ind w:left="720" w:hanging="360"/>
      </w:pPr>
      <w:rPr>
        <w:rFonts w:ascii="Symbol" w:hAnsi="Symbol" w:cs="Symbol" w:hint="default"/>
        <w:color w:val="9933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1CC262EE"/>
    <w:multiLevelType w:val="hybridMultilevel"/>
    <w:tmpl w:val="E2DEFDF0"/>
    <w:lvl w:ilvl="0" w:tplc="62B2E27E">
      <w:start w:val="1"/>
      <w:numFmt w:val="decimal"/>
      <w:pStyle w:val="ListParagraph"/>
      <w:lvlText w:val="%1."/>
      <w:lvlJc w:val="left"/>
      <w:pPr>
        <w:ind w:left="720" w:hanging="648"/>
      </w:pPr>
      <w:rPr>
        <w:rFonts w:cs="Times New Roman" w:hint="default"/>
        <w:b w:val="0"/>
        <w:bCs w:val="0"/>
        <w:i w:val="0"/>
        <w:iCs w:val="0"/>
        <w:caps w:val="0"/>
        <w:smallCaps w:val="0"/>
        <w:strike w:val="0"/>
        <w:dstrike w:val="0"/>
        <w:vanish w:val="0"/>
        <w:color w:val="000000"/>
        <w:spacing w:val="0"/>
        <w:kern w:val="0"/>
        <w:position w:val="0"/>
        <w:u w:val="none"/>
        <w:vertAlign w:val="baselin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37A456E4"/>
    <w:multiLevelType w:val="hybridMultilevel"/>
    <w:tmpl w:val="6688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3B7D55"/>
    <w:multiLevelType w:val="hybridMultilevel"/>
    <w:tmpl w:val="F3CC88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0D"/>
    <w:rsid w:val="000062C8"/>
    <w:rsid w:val="00030BA4"/>
    <w:rsid w:val="000414A7"/>
    <w:rsid w:val="000453D1"/>
    <w:rsid w:val="00047C10"/>
    <w:rsid w:val="00050F45"/>
    <w:rsid w:val="00054B9C"/>
    <w:rsid w:val="00055593"/>
    <w:rsid w:val="0006139B"/>
    <w:rsid w:val="0006185D"/>
    <w:rsid w:val="00062AF4"/>
    <w:rsid w:val="000651A2"/>
    <w:rsid w:val="00095A73"/>
    <w:rsid w:val="0009669D"/>
    <w:rsid w:val="000C2087"/>
    <w:rsid w:val="000C2EC3"/>
    <w:rsid w:val="000E4321"/>
    <w:rsid w:val="000F705E"/>
    <w:rsid w:val="00104BE6"/>
    <w:rsid w:val="001167CC"/>
    <w:rsid w:val="001557BD"/>
    <w:rsid w:val="00165BAF"/>
    <w:rsid w:val="00165DA2"/>
    <w:rsid w:val="00172582"/>
    <w:rsid w:val="001766A1"/>
    <w:rsid w:val="00180637"/>
    <w:rsid w:val="001A2542"/>
    <w:rsid w:val="001A3388"/>
    <w:rsid w:val="001A3C42"/>
    <w:rsid w:val="001A3E1E"/>
    <w:rsid w:val="001A62DF"/>
    <w:rsid w:val="001A7C72"/>
    <w:rsid w:val="001C2D26"/>
    <w:rsid w:val="001E4438"/>
    <w:rsid w:val="001E50E9"/>
    <w:rsid w:val="002337A8"/>
    <w:rsid w:val="00235A6F"/>
    <w:rsid w:val="002438FA"/>
    <w:rsid w:val="00270EEA"/>
    <w:rsid w:val="002736C9"/>
    <w:rsid w:val="002931DE"/>
    <w:rsid w:val="0029362F"/>
    <w:rsid w:val="00294FB2"/>
    <w:rsid w:val="002A5019"/>
    <w:rsid w:val="002A6BD5"/>
    <w:rsid w:val="002B4FF6"/>
    <w:rsid w:val="002D0CDA"/>
    <w:rsid w:val="002D7050"/>
    <w:rsid w:val="002D7633"/>
    <w:rsid w:val="002F1D98"/>
    <w:rsid w:val="002F2B1E"/>
    <w:rsid w:val="00325AAA"/>
    <w:rsid w:val="00333C16"/>
    <w:rsid w:val="00336280"/>
    <w:rsid w:val="003435A1"/>
    <w:rsid w:val="00344056"/>
    <w:rsid w:val="00350024"/>
    <w:rsid w:val="00356AE1"/>
    <w:rsid w:val="00367BE9"/>
    <w:rsid w:val="003730FB"/>
    <w:rsid w:val="00385BFF"/>
    <w:rsid w:val="00385FF7"/>
    <w:rsid w:val="003910F2"/>
    <w:rsid w:val="00395847"/>
    <w:rsid w:val="003A082C"/>
    <w:rsid w:val="003A1856"/>
    <w:rsid w:val="003B5B81"/>
    <w:rsid w:val="003D010A"/>
    <w:rsid w:val="003D27C2"/>
    <w:rsid w:val="003F1560"/>
    <w:rsid w:val="003F70DD"/>
    <w:rsid w:val="00400CE4"/>
    <w:rsid w:val="00410B40"/>
    <w:rsid w:val="00442047"/>
    <w:rsid w:val="0045294E"/>
    <w:rsid w:val="004601EB"/>
    <w:rsid w:val="00474FBC"/>
    <w:rsid w:val="00485AF4"/>
    <w:rsid w:val="00485BB8"/>
    <w:rsid w:val="00497BDE"/>
    <w:rsid w:val="004A4916"/>
    <w:rsid w:val="004B6FC4"/>
    <w:rsid w:val="004B7594"/>
    <w:rsid w:val="004C280A"/>
    <w:rsid w:val="004D6E25"/>
    <w:rsid w:val="004E315A"/>
    <w:rsid w:val="004F6F42"/>
    <w:rsid w:val="004F7711"/>
    <w:rsid w:val="00501948"/>
    <w:rsid w:val="0050622A"/>
    <w:rsid w:val="00512530"/>
    <w:rsid w:val="005206BA"/>
    <w:rsid w:val="0052190B"/>
    <w:rsid w:val="0052230B"/>
    <w:rsid w:val="00525D0F"/>
    <w:rsid w:val="005342BF"/>
    <w:rsid w:val="00546CC9"/>
    <w:rsid w:val="00552952"/>
    <w:rsid w:val="0056647F"/>
    <w:rsid w:val="005740F4"/>
    <w:rsid w:val="005834F9"/>
    <w:rsid w:val="005A055F"/>
    <w:rsid w:val="005A10EB"/>
    <w:rsid w:val="005A7B58"/>
    <w:rsid w:val="005B522F"/>
    <w:rsid w:val="005C1106"/>
    <w:rsid w:val="005C14DD"/>
    <w:rsid w:val="005C224C"/>
    <w:rsid w:val="005E0162"/>
    <w:rsid w:val="005F356F"/>
    <w:rsid w:val="005F611E"/>
    <w:rsid w:val="00613739"/>
    <w:rsid w:val="00632A8E"/>
    <w:rsid w:val="0063365C"/>
    <w:rsid w:val="006409B8"/>
    <w:rsid w:val="00643DF2"/>
    <w:rsid w:val="0065159A"/>
    <w:rsid w:val="00656B23"/>
    <w:rsid w:val="0066342E"/>
    <w:rsid w:val="00664D06"/>
    <w:rsid w:val="00665751"/>
    <w:rsid w:val="00671AAE"/>
    <w:rsid w:val="006725A2"/>
    <w:rsid w:val="00672AB0"/>
    <w:rsid w:val="0068317B"/>
    <w:rsid w:val="00695AC2"/>
    <w:rsid w:val="00696B74"/>
    <w:rsid w:val="006B3161"/>
    <w:rsid w:val="006C5A21"/>
    <w:rsid w:val="006D3271"/>
    <w:rsid w:val="006D7B27"/>
    <w:rsid w:val="006E457B"/>
    <w:rsid w:val="006F0227"/>
    <w:rsid w:val="006F515E"/>
    <w:rsid w:val="0070541F"/>
    <w:rsid w:val="007163D9"/>
    <w:rsid w:val="00725488"/>
    <w:rsid w:val="00736B48"/>
    <w:rsid w:val="00740CCC"/>
    <w:rsid w:val="00780794"/>
    <w:rsid w:val="00796E45"/>
    <w:rsid w:val="007E2376"/>
    <w:rsid w:val="007E317D"/>
    <w:rsid w:val="008032FC"/>
    <w:rsid w:val="008154A6"/>
    <w:rsid w:val="00830AFB"/>
    <w:rsid w:val="0084232C"/>
    <w:rsid w:val="00846876"/>
    <w:rsid w:val="00886160"/>
    <w:rsid w:val="008A4E1E"/>
    <w:rsid w:val="008A5894"/>
    <w:rsid w:val="00925683"/>
    <w:rsid w:val="00927524"/>
    <w:rsid w:val="0095385E"/>
    <w:rsid w:val="00970D77"/>
    <w:rsid w:val="00971959"/>
    <w:rsid w:val="009834E1"/>
    <w:rsid w:val="009A0945"/>
    <w:rsid w:val="009A54AE"/>
    <w:rsid w:val="009A694A"/>
    <w:rsid w:val="009A7346"/>
    <w:rsid w:val="009B10B7"/>
    <w:rsid w:val="009C337A"/>
    <w:rsid w:val="009D0031"/>
    <w:rsid w:val="009F0B84"/>
    <w:rsid w:val="00A14A8D"/>
    <w:rsid w:val="00A2729A"/>
    <w:rsid w:val="00A31ED0"/>
    <w:rsid w:val="00A3426B"/>
    <w:rsid w:val="00A34536"/>
    <w:rsid w:val="00A4378D"/>
    <w:rsid w:val="00A568BD"/>
    <w:rsid w:val="00A75E03"/>
    <w:rsid w:val="00A777EF"/>
    <w:rsid w:val="00A81A25"/>
    <w:rsid w:val="00A857A6"/>
    <w:rsid w:val="00AB692E"/>
    <w:rsid w:val="00AC0B6B"/>
    <w:rsid w:val="00B3527B"/>
    <w:rsid w:val="00B46A0D"/>
    <w:rsid w:val="00B51F07"/>
    <w:rsid w:val="00B964FC"/>
    <w:rsid w:val="00BB584F"/>
    <w:rsid w:val="00BE3355"/>
    <w:rsid w:val="00BE4953"/>
    <w:rsid w:val="00BE60EF"/>
    <w:rsid w:val="00C009B2"/>
    <w:rsid w:val="00C03EA4"/>
    <w:rsid w:val="00C044AB"/>
    <w:rsid w:val="00C04885"/>
    <w:rsid w:val="00C13188"/>
    <w:rsid w:val="00C15DD9"/>
    <w:rsid w:val="00C2503F"/>
    <w:rsid w:val="00C26360"/>
    <w:rsid w:val="00C34991"/>
    <w:rsid w:val="00C42E03"/>
    <w:rsid w:val="00C52F8F"/>
    <w:rsid w:val="00C53179"/>
    <w:rsid w:val="00C57725"/>
    <w:rsid w:val="00C642A4"/>
    <w:rsid w:val="00C67C95"/>
    <w:rsid w:val="00C708ED"/>
    <w:rsid w:val="00C7179C"/>
    <w:rsid w:val="00C83C31"/>
    <w:rsid w:val="00C84435"/>
    <w:rsid w:val="00C850EA"/>
    <w:rsid w:val="00CA24F4"/>
    <w:rsid w:val="00CA6519"/>
    <w:rsid w:val="00CB149B"/>
    <w:rsid w:val="00CB4A03"/>
    <w:rsid w:val="00CB5573"/>
    <w:rsid w:val="00CC4849"/>
    <w:rsid w:val="00CD2503"/>
    <w:rsid w:val="00CD2595"/>
    <w:rsid w:val="00CE2E47"/>
    <w:rsid w:val="00CF21B1"/>
    <w:rsid w:val="00CF41C7"/>
    <w:rsid w:val="00CF5819"/>
    <w:rsid w:val="00CF6105"/>
    <w:rsid w:val="00CF6EBB"/>
    <w:rsid w:val="00D0198A"/>
    <w:rsid w:val="00D43BDA"/>
    <w:rsid w:val="00D44F93"/>
    <w:rsid w:val="00D50197"/>
    <w:rsid w:val="00D547E3"/>
    <w:rsid w:val="00D60462"/>
    <w:rsid w:val="00D61C12"/>
    <w:rsid w:val="00D756DB"/>
    <w:rsid w:val="00D819D9"/>
    <w:rsid w:val="00D8519F"/>
    <w:rsid w:val="00D9054E"/>
    <w:rsid w:val="00D91A4E"/>
    <w:rsid w:val="00DB5E52"/>
    <w:rsid w:val="00DE6C92"/>
    <w:rsid w:val="00DE7890"/>
    <w:rsid w:val="00E13751"/>
    <w:rsid w:val="00E15509"/>
    <w:rsid w:val="00E64A62"/>
    <w:rsid w:val="00E73C23"/>
    <w:rsid w:val="00EA1C7B"/>
    <w:rsid w:val="00EB525B"/>
    <w:rsid w:val="00EC0AC7"/>
    <w:rsid w:val="00ED1D20"/>
    <w:rsid w:val="00EF10E1"/>
    <w:rsid w:val="00F001B7"/>
    <w:rsid w:val="00F133D8"/>
    <w:rsid w:val="00F21104"/>
    <w:rsid w:val="00F26CAB"/>
    <w:rsid w:val="00F351A1"/>
    <w:rsid w:val="00F41E9C"/>
    <w:rsid w:val="00F531FB"/>
    <w:rsid w:val="00F53305"/>
    <w:rsid w:val="00F558CB"/>
    <w:rsid w:val="00F5751F"/>
    <w:rsid w:val="00F64DC9"/>
    <w:rsid w:val="00F6795E"/>
    <w:rsid w:val="00F73876"/>
    <w:rsid w:val="00F80492"/>
    <w:rsid w:val="00F85908"/>
    <w:rsid w:val="00F91047"/>
    <w:rsid w:val="00FB35C5"/>
    <w:rsid w:val="00FC49A5"/>
    <w:rsid w:val="00FE0E56"/>
    <w:rsid w:val="00FE4514"/>
    <w:rsid w:val="00FE74EB"/>
    <w:rsid w:val="00FF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oNotEmbedSmartTags/>
  <w:decimalSymbol w:val="."/>
  <w:listSeparator w:val=","/>
  <w14:docId w14:val="277C3E42"/>
  <w15:docId w15:val="{1FDA8385-B197-42BF-A06E-74402B56E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B23"/>
    <w:rPr>
      <w:sz w:val="24"/>
      <w:szCs w:val="24"/>
    </w:rPr>
  </w:style>
  <w:style w:type="paragraph" w:styleId="Heading1">
    <w:name w:val="heading 1"/>
    <w:basedOn w:val="Normal"/>
    <w:next w:val="Normal"/>
    <w:link w:val="Heading1Char"/>
    <w:uiPriority w:val="9"/>
    <w:qFormat/>
    <w:rsid w:val="00D547E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1"/>
    <w:uiPriority w:val="9"/>
    <w:qFormat/>
    <w:rsid w:val="0095385E"/>
    <w:pPr>
      <w:keepNext/>
      <w:keepLines/>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1"/>
    <w:uiPriority w:val="99"/>
    <w:qFormat/>
    <w:rsid w:val="0095385E"/>
    <w:pPr>
      <w:pBdr>
        <w:bottom w:val="single" w:sz="4" w:space="1" w:color="95B3D7"/>
      </w:pBdr>
      <w:spacing w:before="200" w:after="80"/>
      <w:outlineLvl w:val="2"/>
    </w:pPr>
    <w:rPr>
      <w:rFonts w:ascii="Cambria" w:hAnsi="Cambria" w:cs="Cambria"/>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uiPriority w:val="99"/>
    <w:locked/>
    <w:rsid w:val="0095385E"/>
    <w:rPr>
      <w:rFonts w:ascii="Cambria" w:hAnsi="Cambria"/>
      <w:b/>
      <w:bCs/>
      <w:color w:val="4F81BD"/>
      <w:sz w:val="26"/>
      <w:szCs w:val="26"/>
    </w:rPr>
  </w:style>
  <w:style w:type="character" w:customStyle="1" w:styleId="Heading3Char1">
    <w:name w:val="Heading 3 Char1"/>
    <w:basedOn w:val="DefaultParagraphFont"/>
    <w:link w:val="Heading3"/>
    <w:uiPriority w:val="99"/>
    <w:locked/>
    <w:rsid w:val="0095385E"/>
    <w:rPr>
      <w:rFonts w:ascii="Cambria" w:hAnsi="Cambria" w:cs="Cambria"/>
      <w:color w:val="4F81BD"/>
      <w:sz w:val="24"/>
      <w:szCs w:val="24"/>
    </w:rPr>
  </w:style>
  <w:style w:type="paragraph" w:styleId="Header">
    <w:name w:val="header"/>
    <w:basedOn w:val="Normal"/>
    <w:link w:val="HeaderChar"/>
    <w:uiPriority w:val="99"/>
    <w:rsid w:val="005B503A"/>
    <w:pPr>
      <w:tabs>
        <w:tab w:val="center" w:pos="4320"/>
        <w:tab w:val="right" w:pos="8640"/>
      </w:tabs>
    </w:pPr>
  </w:style>
  <w:style w:type="character" w:customStyle="1" w:styleId="HeaderChar">
    <w:name w:val="Header Char"/>
    <w:link w:val="Header"/>
    <w:uiPriority w:val="99"/>
    <w:locked/>
    <w:rsid w:val="00356AE1"/>
    <w:rPr>
      <w:sz w:val="24"/>
      <w:szCs w:val="24"/>
    </w:rPr>
  </w:style>
  <w:style w:type="paragraph" w:styleId="Footer">
    <w:name w:val="footer"/>
    <w:basedOn w:val="Normal"/>
    <w:link w:val="FooterChar1"/>
    <w:uiPriority w:val="99"/>
    <w:rsid w:val="005B503A"/>
    <w:pPr>
      <w:tabs>
        <w:tab w:val="center" w:pos="4320"/>
        <w:tab w:val="right" w:pos="8640"/>
      </w:tabs>
    </w:pPr>
  </w:style>
  <w:style w:type="character" w:customStyle="1" w:styleId="FooterChar1">
    <w:name w:val="Footer Char1"/>
    <w:basedOn w:val="DefaultParagraphFont"/>
    <w:link w:val="Footer"/>
    <w:uiPriority w:val="99"/>
    <w:locked/>
    <w:rsid w:val="0095385E"/>
    <w:rPr>
      <w:sz w:val="24"/>
      <w:szCs w:val="24"/>
    </w:rPr>
  </w:style>
  <w:style w:type="paragraph" w:styleId="EndnoteText">
    <w:name w:val="endnote text"/>
    <w:basedOn w:val="Normal"/>
    <w:link w:val="EndnoteTextChar"/>
    <w:uiPriority w:val="99"/>
    <w:rsid w:val="00356AE1"/>
    <w:rPr>
      <w:rFonts w:ascii="CG Times" w:hAnsi="CG Times"/>
      <w:szCs w:val="20"/>
    </w:rPr>
  </w:style>
  <w:style w:type="character" w:customStyle="1" w:styleId="EndnoteTextChar">
    <w:name w:val="Endnote Text Char"/>
    <w:link w:val="EndnoteText"/>
    <w:uiPriority w:val="99"/>
    <w:rsid w:val="00356AE1"/>
    <w:rPr>
      <w:rFonts w:ascii="CG Times" w:hAnsi="CG Times"/>
      <w:sz w:val="24"/>
    </w:rPr>
  </w:style>
  <w:style w:type="character" w:customStyle="1" w:styleId="Heading2Char">
    <w:name w:val="Heading 2 Char"/>
    <w:basedOn w:val="DefaultParagraphFont"/>
    <w:uiPriority w:val="9"/>
    <w:rsid w:val="009538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uiPriority w:val="99"/>
    <w:rsid w:val="0095385E"/>
    <w:rPr>
      <w:rFonts w:asciiTheme="majorHAnsi" w:eastAsiaTheme="majorEastAsia" w:hAnsiTheme="majorHAnsi" w:cstheme="majorBidi"/>
      <w:b/>
      <w:bCs/>
      <w:color w:val="4F81BD" w:themeColor="accent1"/>
      <w:sz w:val="24"/>
      <w:szCs w:val="24"/>
    </w:rPr>
  </w:style>
  <w:style w:type="character" w:customStyle="1" w:styleId="HeaderChar1">
    <w:name w:val="Header Char1"/>
    <w:basedOn w:val="DefaultParagraphFont"/>
    <w:uiPriority w:val="99"/>
    <w:locked/>
    <w:rsid w:val="0095385E"/>
    <w:rPr>
      <w:rFonts w:ascii="CG Times" w:hAnsi="CG Times"/>
      <w:sz w:val="24"/>
      <w:szCs w:val="20"/>
    </w:rPr>
  </w:style>
  <w:style w:type="character" w:customStyle="1" w:styleId="FooterChar">
    <w:name w:val="Footer Char"/>
    <w:basedOn w:val="DefaultParagraphFont"/>
    <w:uiPriority w:val="99"/>
    <w:rsid w:val="0095385E"/>
    <w:rPr>
      <w:rFonts w:ascii="CG Times" w:hAnsi="CG Times"/>
      <w:sz w:val="24"/>
      <w:szCs w:val="20"/>
    </w:rPr>
  </w:style>
  <w:style w:type="table" w:customStyle="1" w:styleId="SSRS">
    <w:name w:val="SSRS"/>
    <w:basedOn w:val="TableNormal"/>
    <w:rsid w:val="0095385E"/>
    <w:pPr>
      <w:jc w:val="center"/>
    </w:pPr>
    <w:rPr>
      <w:rFonts w:ascii="Perpetua" w:hAnsi="Perpetua"/>
    </w:rPr>
    <w:tblPr/>
  </w:style>
  <w:style w:type="paragraph" w:styleId="BodyText">
    <w:name w:val="Body Text"/>
    <w:basedOn w:val="Normal"/>
    <w:link w:val="BodyTextChar1"/>
    <w:rsid w:val="0095385E"/>
    <w:rPr>
      <w:rFonts w:ascii="Courier" w:hAnsi="Courier"/>
      <w:color w:val="000080"/>
      <w:sz w:val="18"/>
      <w:szCs w:val="20"/>
    </w:rPr>
  </w:style>
  <w:style w:type="character" w:customStyle="1" w:styleId="BodyTextChar1">
    <w:name w:val="Body Text Char1"/>
    <w:basedOn w:val="DefaultParagraphFont"/>
    <w:link w:val="BodyText"/>
    <w:uiPriority w:val="99"/>
    <w:locked/>
    <w:rsid w:val="0095385E"/>
    <w:rPr>
      <w:rFonts w:ascii="Courier" w:hAnsi="Courier"/>
      <w:color w:val="000080"/>
      <w:sz w:val="18"/>
    </w:rPr>
  </w:style>
  <w:style w:type="character" w:customStyle="1" w:styleId="BodyTextChar">
    <w:name w:val="Body Text Char"/>
    <w:basedOn w:val="DefaultParagraphFont"/>
    <w:rsid w:val="0095385E"/>
    <w:rPr>
      <w:sz w:val="24"/>
      <w:szCs w:val="24"/>
    </w:rPr>
  </w:style>
  <w:style w:type="paragraph" w:styleId="CommentText">
    <w:name w:val="annotation text"/>
    <w:basedOn w:val="Normal"/>
    <w:link w:val="CommentTextChar1"/>
    <w:uiPriority w:val="99"/>
    <w:semiHidden/>
    <w:rsid w:val="0095385E"/>
    <w:rPr>
      <w:rFonts w:ascii="CG Times" w:hAnsi="CG Times"/>
      <w:sz w:val="20"/>
      <w:szCs w:val="20"/>
    </w:rPr>
  </w:style>
  <w:style w:type="character" w:customStyle="1" w:styleId="CommentTextChar1">
    <w:name w:val="Comment Text Char1"/>
    <w:basedOn w:val="DefaultParagraphFont"/>
    <w:link w:val="CommentText"/>
    <w:uiPriority w:val="99"/>
    <w:semiHidden/>
    <w:locked/>
    <w:rsid w:val="0095385E"/>
    <w:rPr>
      <w:rFonts w:ascii="CG Times" w:hAnsi="CG Times"/>
    </w:rPr>
  </w:style>
  <w:style w:type="character" w:customStyle="1" w:styleId="CommentTextChar">
    <w:name w:val="Comment Text Char"/>
    <w:basedOn w:val="DefaultParagraphFont"/>
    <w:uiPriority w:val="99"/>
    <w:semiHidden/>
    <w:rsid w:val="0095385E"/>
  </w:style>
  <w:style w:type="paragraph" w:styleId="NormalWeb">
    <w:name w:val="Normal (Web)"/>
    <w:basedOn w:val="Normal"/>
    <w:rsid w:val="0095385E"/>
    <w:pPr>
      <w:spacing w:before="100" w:beforeAutospacing="1" w:after="100" w:afterAutospacing="1"/>
    </w:pPr>
    <w:rPr>
      <w:color w:val="000033"/>
    </w:rPr>
  </w:style>
  <w:style w:type="character" w:styleId="Strong">
    <w:name w:val="Strong"/>
    <w:basedOn w:val="DefaultParagraphFont"/>
    <w:qFormat/>
    <w:rsid w:val="0095385E"/>
    <w:rPr>
      <w:rFonts w:cs="Times New Roman"/>
      <w:b/>
      <w:bCs/>
    </w:rPr>
  </w:style>
  <w:style w:type="character" w:styleId="PageNumber">
    <w:name w:val="page number"/>
    <w:basedOn w:val="DefaultParagraphFont"/>
    <w:rsid w:val="0095385E"/>
    <w:rPr>
      <w:rFonts w:cs="Times New Roman"/>
    </w:rPr>
  </w:style>
  <w:style w:type="character" w:customStyle="1" w:styleId="CommentSubjectChar1">
    <w:name w:val="Comment Subject Char1"/>
    <w:basedOn w:val="CommentTextChar1"/>
    <w:link w:val="CommentSubject"/>
    <w:uiPriority w:val="99"/>
    <w:semiHidden/>
    <w:locked/>
    <w:rsid w:val="0095385E"/>
    <w:rPr>
      <w:rFonts w:ascii="Calibri" w:hAnsi="Calibri"/>
      <w:b/>
      <w:bCs/>
    </w:rPr>
  </w:style>
  <w:style w:type="paragraph" w:styleId="CommentSubject">
    <w:name w:val="annotation subject"/>
    <w:basedOn w:val="CommentText"/>
    <w:next w:val="CommentText"/>
    <w:link w:val="CommentSubjectChar1"/>
    <w:uiPriority w:val="99"/>
    <w:semiHidden/>
    <w:rsid w:val="0095385E"/>
    <w:pPr>
      <w:spacing w:after="200"/>
    </w:pPr>
    <w:rPr>
      <w:rFonts w:ascii="Calibri" w:hAnsi="Calibri"/>
      <w:b/>
      <w:bCs/>
    </w:rPr>
  </w:style>
  <w:style w:type="character" w:customStyle="1" w:styleId="CommentSubjectChar">
    <w:name w:val="Comment Subject Char"/>
    <w:basedOn w:val="CommentTextChar"/>
    <w:uiPriority w:val="99"/>
    <w:semiHidden/>
    <w:rsid w:val="0095385E"/>
    <w:rPr>
      <w:b/>
      <w:bCs/>
    </w:rPr>
  </w:style>
  <w:style w:type="character" w:customStyle="1" w:styleId="BalloonTextChar1">
    <w:name w:val="Balloon Text Char1"/>
    <w:basedOn w:val="DefaultParagraphFont"/>
    <w:link w:val="BalloonText"/>
    <w:uiPriority w:val="99"/>
    <w:semiHidden/>
    <w:locked/>
    <w:rsid w:val="0095385E"/>
    <w:rPr>
      <w:rFonts w:ascii="Tahoma" w:hAnsi="Tahoma" w:cs="Tahoma"/>
      <w:sz w:val="16"/>
      <w:szCs w:val="16"/>
    </w:rPr>
  </w:style>
  <w:style w:type="paragraph" w:styleId="BalloonText">
    <w:name w:val="Balloon Text"/>
    <w:basedOn w:val="Normal"/>
    <w:link w:val="BalloonTextChar1"/>
    <w:uiPriority w:val="99"/>
    <w:semiHidden/>
    <w:rsid w:val="0095385E"/>
    <w:rPr>
      <w:rFonts w:ascii="Tahoma" w:hAnsi="Tahoma" w:cs="Tahoma"/>
      <w:sz w:val="16"/>
      <w:szCs w:val="16"/>
    </w:rPr>
  </w:style>
  <w:style w:type="character" w:customStyle="1" w:styleId="BalloonTextChar">
    <w:name w:val="Balloon Text Char"/>
    <w:basedOn w:val="DefaultParagraphFont"/>
    <w:uiPriority w:val="99"/>
    <w:semiHidden/>
    <w:rsid w:val="0095385E"/>
    <w:rPr>
      <w:rFonts w:ascii="Tahoma" w:hAnsi="Tahoma" w:cs="Tahoma"/>
      <w:sz w:val="16"/>
      <w:szCs w:val="16"/>
    </w:rPr>
  </w:style>
  <w:style w:type="paragraph" w:styleId="ListParagraph">
    <w:name w:val="List Paragraph"/>
    <w:basedOn w:val="Normal"/>
    <w:uiPriority w:val="34"/>
    <w:qFormat/>
    <w:rsid w:val="0095385E"/>
    <w:pPr>
      <w:numPr>
        <w:numId w:val="1"/>
      </w:numPr>
    </w:pPr>
    <w:rPr>
      <w:rFonts w:ascii="Calibri" w:hAnsi="Calibri" w:cs="Calibri"/>
      <w:sz w:val="22"/>
      <w:szCs w:val="22"/>
    </w:rPr>
  </w:style>
  <w:style w:type="character" w:customStyle="1" w:styleId="EndnoteTextChar1">
    <w:name w:val="Endnote Text Char1"/>
    <w:basedOn w:val="DefaultParagraphFont"/>
    <w:uiPriority w:val="99"/>
    <w:locked/>
    <w:rsid w:val="0095385E"/>
    <w:rPr>
      <w:rFonts w:ascii="CG Times" w:hAnsi="CG Times"/>
      <w:sz w:val="24"/>
      <w:szCs w:val="20"/>
    </w:rPr>
  </w:style>
  <w:style w:type="paragraph" w:styleId="PlainText">
    <w:name w:val="Plain Text"/>
    <w:basedOn w:val="Normal"/>
    <w:link w:val="PlainTextChar1"/>
    <w:uiPriority w:val="99"/>
    <w:rsid w:val="0095385E"/>
    <w:rPr>
      <w:rFonts w:ascii="Consolas" w:hAnsi="Consolas" w:cs="Consolas"/>
      <w:sz w:val="21"/>
      <w:szCs w:val="21"/>
    </w:rPr>
  </w:style>
  <w:style w:type="character" w:customStyle="1" w:styleId="PlainTextChar1">
    <w:name w:val="Plain Text Char1"/>
    <w:basedOn w:val="DefaultParagraphFont"/>
    <w:link w:val="PlainText"/>
    <w:uiPriority w:val="99"/>
    <w:locked/>
    <w:rsid w:val="0095385E"/>
    <w:rPr>
      <w:rFonts w:ascii="Consolas" w:hAnsi="Consolas" w:cs="Consolas"/>
      <w:sz w:val="21"/>
      <w:szCs w:val="21"/>
    </w:rPr>
  </w:style>
  <w:style w:type="character" w:customStyle="1" w:styleId="PlainTextChar">
    <w:name w:val="Plain Text Char"/>
    <w:basedOn w:val="DefaultParagraphFont"/>
    <w:uiPriority w:val="99"/>
    <w:rsid w:val="0095385E"/>
    <w:rPr>
      <w:rFonts w:ascii="Consolas" w:hAnsi="Consolas" w:cs="Consolas"/>
      <w:sz w:val="21"/>
      <w:szCs w:val="21"/>
    </w:rPr>
  </w:style>
  <w:style w:type="paragraph" w:customStyle="1" w:styleId="heading">
    <w:name w:val="heading"/>
    <w:basedOn w:val="Normal"/>
    <w:uiPriority w:val="99"/>
    <w:rsid w:val="0095385E"/>
    <w:pPr>
      <w:spacing w:before="100" w:beforeAutospacing="1" w:after="100" w:afterAutospacing="1"/>
    </w:pPr>
  </w:style>
  <w:style w:type="paragraph" w:styleId="NoSpacing">
    <w:name w:val="No Spacing"/>
    <w:uiPriority w:val="1"/>
    <w:qFormat/>
    <w:rsid w:val="0095385E"/>
    <w:rPr>
      <w:rFonts w:asciiTheme="minorHAnsi" w:eastAsiaTheme="minorHAnsi" w:hAnsiTheme="minorHAnsi" w:cstheme="minorBidi"/>
      <w:sz w:val="22"/>
      <w:szCs w:val="22"/>
    </w:rPr>
  </w:style>
  <w:style w:type="character" w:customStyle="1" w:styleId="apple-style-span">
    <w:name w:val="apple-style-span"/>
    <w:basedOn w:val="DefaultParagraphFont"/>
    <w:rsid w:val="0095385E"/>
  </w:style>
  <w:style w:type="character" w:styleId="Hyperlink">
    <w:name w:val="Hyperlink"/>
    <w:basedOn w:val="DefaultParagraphFont"/>
    <w:unhideWhenUsed/>
    <w:rsid w:val="0095385E"/>
    <w:rPr>
      <w:color w:val="0000FF"/>
      <w:u w:val="single"/>
    </w:rPr>
  </w:style>
  <w:style w:type="character" w:styleId="CommentReference">
    <w:name w:val="annotation reference"/>
    <w:basedOn w:val="DefaultParagraphFont"/>
    <w:uiPriority w:val="99"/>
    <w:semiHidden/>
    <w:unhideWhenUsed/>
    <w:rsid w:val="0095385E"/>
    <w:rPr>
      <w:sz w:val="16"/>
      <w:szCs w:val="16"/>
    </w:rPr>
  </w:style>
  <w:style w:type="table" w:styleId="TableGrid">
    <w:name w:val="Table Grid"/>
    <w:basedOn w:val="TableNormal"/>
    <w:rsid w:val="009538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
    <w:name w:val="content"/>
    <w:basedOn w:val="DefaultParagraphFont"/>
    <w:rsid w:val="0095385E"/>
  </w:style>
  <w:style w:type="paragraph" w:customStyle="1" w:styleId="Quicka">
    <w:name w:val="Quick a."/>
    <w:uiPriority w:val="99"/>
    <w:rsid w:val="0095385E"/>
    <w:pPr>
      <w:autoSpaceDE w:val="0"/>
      <w:autoSpaceDN w:val="0"/>
      <w:adjustRightInd w:val="0"/>
      <w:ind w:left="-1440"/>
    </w:pPr>
    <w:rPr>
      <w:sz w:val="24"/>
      <w:szCs w:val="24"/>
    </w:rPr>
  </w:style>
  <w:style w:type="paragraph" w:customStyle="1" w:styleId="AnswerCategory">
    <w:name w:val="Answer Category"/>
    <w:basedOn w:val="Normal"/>
    <w:link w:val="AnswerCategoryChar"/>
    <w:rsid w:val="0095385E"/>
    <w:pPr>
      <w:keepNext/>
      <w:keepLines/>
      <w:widowControl w:val="0"/>
      <w:ind w:left="1440" w:hanging="720"/>
    </w:pPr>
    <w:rPr>
      <w:rFonts w:ascii="Tahoma" w:hAnsi="Tahoma"/>
      <w:sz w:val="22"/>
      <w:szCs w:val="20"/>
    </w:rPr>
  </w:style>
  <w:style w:type="character" w:customStyle="1" w:styleId="AnswerCategoryChar">
    <w:name w:val="Answer Category Char"/>
    <w:basedOn w:val="DefaultParagraphFont"/>
    <w:link w:val="AnswerCategory"/>
    <w:rsid w:val="0095385E"/>
    <w:rPr>
      <w:rFonts w:ascii="Tahoma" w:hAnsi="Tahoma"/>
      <w:sz w:val="22"/>
    </w:rPr>
  </w:style>
  <w:style w:type="paragraph" w:styleId="BodyTextIndent2">
    <w:name w:val="Body Text Indent 2"/>
    <w:basedOn w:val="Normal"/>
    <w:link w:val="BodyTextIndent2Char"/>
    <w:uiPriority w:val="99"/>
    <w:unhideWhenUsed/>
    <w:rsid w:val="0095385E"/>
    <w:pPr>
      <w:spacing w:after="120" w:line="480" w:lineRule="auto"/>
      <w:ind w:left="360"/>
    </w:pPr>
    <w:rPr>
      <w:rFonts w:ascii="CG Times" w:hAnsi="CG Times"/>
      <w:szCs w:val="20"/>
    </w:rPr>
  </w:style>
  <w:style w:type="character" w:customStyle="1" w:styleId="BodyTextIndent2Char">
    <w:name w:val="Body Text Indent 2 Char"/>
    <w:basedOn w:val="DefaultParagraphFont"/>
    <w:link w:val="BodyTextIndent2"/>
    <w:uiPriority w:val="99"/>
    <w:rsid w:val="0095385E"/>
    <w:rPr>
      <w:rFonts w:ascii="CG Times" w:hAnsi="CG Times"/>
      <w:sz w:val="24"/>
    </w:rPr>
  </w:style>
  <w:style w:type="paragraph" w:styleId="BodyTextIndent3">
    <w:name w:val="Body Text Indent 3"/>
    <w:basedOn w:val="Normal"/>
    <w:link w:val="BodyTextIndent3Char"/>
    <w:uiPriority w:val="99"/>
    <w:rsid w:val="0095385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Pr>
      <w:rFonts w:ascii="CG Times" w:hAnsi="CG Times"/>
      <w:color w:val="000000"/>
      <w:szCs w:val="20"/>
      <w:u w:val="single"/>
    </w:rPr>
  </w:style>
  <w:style w:type="character" w:customStyle="1" w:styleId="BodyTextIndent3Char">
    <w:name w:val="Body Text Indent 3 Char"/>
    <w:basedOn w:val="DefaultParagraphFont"/>
    <w:link w:val="BodyTextIndent3"/>
    <w:uiPriority w:val="99"/>
    <w:rsid w:val="0095385E"/>
    <w:rPr>
      <w:rFonts w:ascii="CG Times" w:hAnsi="CG Times"/>
      <w:color w:val="000000"/>
      <w:sz w:val="24"/>
      <w:u w:val="single"/>
    </w:rPr>
  </w:style>
  <w:style w:type="paragraph" w:styleId="BodyTextIndent">
    <w:name w:val="Body Text Indent"/>
    <w:basedOn w:val="Normal"/>
    <w:link w:val="BodyTextIndentChar"/>
    <w:uiPriority w:val="99"/>
    <w:rsid w:val="0095385E"/>
    <w:pPr>
      <w:spacing w:after="120"/>
      <w:ind w:left="360"/>
    </w:pPr>
    <w:rPr>
      <w:rFonts w:ascii="CG Times" w:hAnsi="CG Times"/>
      <w:szCs w:val="20"/>
    </w:rPr>
  </w:style>
  <w:style w:type="character" w:customStyle="1" w:styleId="BodyTextIndentChar">
    <w:name w:val="Body Text Indent Char"/>
    <w:basedOn w:val="DefaultParagraphFont"/>
    <w:link w:val="BodyTextIndent"/>
    <w:uiPriority w:val="99"/>
    <w:rsid w:val="0095385E"/>
    <w:rPr>
      <w:rFonts w:ascii="CG Times" w:hAnsi="CG Times"/>
      <w:sz w:val="24"/>
    </w:rPr>
  </w:style>
  <w:style w:type="paragraph" w:customStyle="1" w:styleId="DefaultParagraphFontParaChar">
    <w:name w:val="Default Paragraph Font Para Char"/>
    <w:basedOn w:val="Normal"/>
    <w:rsid w:val="0095385E"/>
    <w:rPr>
      <w:rFonts w:ascii="Tahoma" w:hAnsi="Tahoma"/>
      <w:sz w:val="22"/>
      <w:szCs w:val="22"/>
    </w:rPr>
  </w:style>
  <w:style w:type="paragraph" w:customStyle="1" w:styleId="QuestionResponse">
    <w:name w:val="Question Response"/>
    <w:basedOn w:val="Normal"/>
    <w:link w:val="QuestionResponseChar"/>
    <w:uiPriority w:val="99"/>
    <w:rsid w:val="0095385E"/>
    <w:pPr>
      <w:keepNext/>
      <w:keepLines/>
      <w:ind w:left="1440" w:hanging="720"/>
    </w:pPr>
    <w:rPr>
      <w:sz w:val="22"/>
    </w:rPr>
  </w:style>
  <w:style w:type="character" w:customStyle="1" w:styleId="QuestionResponseChar">
    <w:name w:val="Question Response Char"/>
    <w:basedOn w:val="DefaultParagraphFont"/>
    <w:link w:val="QuestionResponse"/>
    <w:uiPriority w:val="99"/>
    <w:rsid w:val="0095385E"/>
    <w:rPr>
      <w:sz w:val="22"/>
      <w:szCs w:val="24"/>
    </w:rPr>
  </w:style>
  <w:style w:type="paragraph" w:customStyle="1" w:styleId="QuestionInstruction">
    <w:name w:val="Question Instruction"/>
    <w:basedOn w:val="Normal"/>
    <w:link w:val="QuestionInstructionChar"/>
    <w:rsid w:val="0095385E"/>
    <w:pPr>
      <w:keepNext/>
      <w:keepLines/>
      <w:spacing w:before="60" w:after="60"/>
      <w:ind w:left="720"/>
    </w:pPr>
    <w:rPr>
      <w:b/>
      <w:sz w:val="22"/>
    </w:rPr>
  </w:style>
  <w:style w:type="character" w:customStyle="1" w:styleId="QuestionInstructionChar">
    <w:name w:val="Question Instruction Char"/>
    <w:basedOn w:val="DefaultParagraphFont"/>
    <w:link w:val="QuestionInstruction"/>
    <w:rsid w:val="0095385E"/>
    <w:rPr>
      <w:b/>
      <w:sz w:val="22"/>
      <w:szCs w:val="24"/>
    </w:rPr>
  </w:style>
  <w:style w:type="character" w:customStyle="1" w:styleId="contentsm1">
    <w:name w:val="contentsm1"/>
    <w:basedOn w:val="DefaultParagraphFont"/>
    <w:uiPriority w:val="99"/>
    <w:rsid w:val="0095385E"/>
    <w:rPr>
      <w:rFonts w:ascii="Arial" w:hAnsi="Arial" w:cs="Arial" w:hint="default"/>
      <w:b w:val="0"/>
      <w:bCs w:val="0"/>
      <w:i w:val="0"/>
      <w:iCs w:val="0"/>
      <w:sz w:val="18"/>
      <w:szCs w:val="18"/>
    </w:rPr>
  </w:style>
  <w:style w:type="paragraph" w:customStyle="1" w:styleId="QuestionResponseLast">
    <w:name w:val="Question Response (Last)"/>
    <w:basedOn w:val="QuestionResponse"/>
    <w:link w:val="QuestionResponseLastChar"/>
    <w:uiPriority w:val="99"/>
    <w:rsid w:val="0095385E"/>
    <w:pPr>
      <w:keepNext w:val="0"/>
      <w:spacing w:after="480"/>
    </w:pPr>
  </w:style>
  <w:style w:type="character" w:customStyle="1" w:styleId="QuestionResponseLastChar">
    <w:name w:val="Question Response (Last) Char"/>
    <w:basedOn w:val="DefaultParagraphFont"/>
    <w:link w:val="QuestionResponseLast"/>
    <w:uiPriority w:val="99"/>
    <w:rsid w:val="0095385E"/>
    <w:rPr>
      <w:sz w:val="22"/>
      <w:szCs w:val="24"/>
    </w:rPr>
  </w:style>
  <w:style w:type="paragraph" w:customStyle="1" w:styleId="QuestionList">
    <w:name w:val="Question List"/>
    <w:basedOn w:val="Normal"/>
    <w:link w:val="QuestionListChar"/>
    <w:rsid w:val="0095385E"/>
    <w:pPr>
      <w:keepNext/>
      <w:keepLines/>
      <w:spacing w:after="60"/>
      <w:ind w:left="1080" w:hanging="360"/>
    </w:pPr>
    <w:rPr>
      <w:sz w:val="22"/>
    </w:rPr>
  </w:style>
  <w:style w:type="character" w:customStyle="1" w:styleId="QuestionListChar">
    <w:name w:val="Question List Char"/>
    <w:basedOn w:val="DefaultParagraphFont"/>
    <w:link w:val="QuestionList"/>
    <w:rsid w:val="0095385E"/>
    <w:rPr>
      <w:sz w:val="22"/>
      <w:szCs w:val="24"/>
    </w:rPr>
  </w:style>
  <w:style w:type="paragraph" w:customStyle="1" w:styleId="QuestionListLast">
    <w:name w:val="Question List (Last)"/>
    <w:basedOn w:val="QuestionList"/>
    <w:uiPriority w:val="99"/>
    <w:rsid w:val="0095385E"/>
    <w:pPr>
      <w:spacing w:after="240"/>
    </w:pPr>
  </w:style>
  <w:style w:type="paragraph" w:customStyle="1" w:styleId="Question">
    <w:name w:val="Question"/>
    <w:aliases w:val="qq Char,qq"/>
    <w:basedOn w:val="Normal"/>
    <w:link w:val="QuestionChar"/>
    <w:rsid w:val="0095385E"/>
    <w:pPr>
      <w:keepNext/>
      <w:keepLines/>
      <w:spacing w:after="240"/>
      <w:ind w:left="720" w:hanging="720"/>
    </w:pPr>
    <w:rPr>
      <w:sz w:val="22"/>
    </w:rPr>
  </w:style>
  <w:style w:type="character" w:customStyle="1" w:styleId="QuestionChar">
    <w:name w:val="Question Char"/>
    <w:basedOn w:val="DefaultParagraphFont"/>
    <w:link w:val="Question"/>
    <w:rsid w:val="0095385E"/>
    <w:rPr>
      <w:sz w:val="22"/>
      <w:szCs w:val="24"/>
    </w:rPr>
  </w:style>
  <w:style w:type="paragraph" w:customStyle="1" w:styleId="Default">
    <w:name w:val="Default"/>
    <w:uiPriority w:val="99"/>
    <w:rsid w:val="0095385E"/>
    <w:pPr>
      <w:autoSpaceDE w:val="0"/>
      <w:autoSpaceDN w:val="0"/>
      <w:adjustRightInd w:val="0"/>
    </w:pPr>
    <w:rPr>
      <w:rFonts w:ascii="Perpetua" w:eastAsiaTheme="minorHAnsi" w:hAnsi="Perpetua" w:cs="Perpetua"/>
      <w:color w:val="000000"/>
      <w:sz w:val="24"/>
      <w:szCs w:val="24"/>
    </w:rPr>
  </w:style>
  <w:style w:type="paragraph" w:styleId="FootnoteText">
    <w:name w:val="footnote text"/>
    <w:basedOn w:val="Normal"/>
    <w:link w:val="FootnoteTextChar"/>
    <w:unhideWhenUsed/>
    <w:rsid w:val="0095385E"/>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rsid w:val="0095385E"/>
    <w:rPr>
      <w:rFonts w:asciiTheme="minorHAnsi" w:eastAsiaTheme="minorHAnsi" w:hAnsiTheme="minorHAnsi" w:cstheme="minorBidi"/>
    </w:rPr>
  </w:style>
  <w:style w:type="character" w:styleId="FootnoteReference">
    <w:name w:val="footnote reference"/>
    <w:basedOn w:val="DefaultParagraphFont"/>
    <w:unhideWhenUsed/>
    <w:rsid w:val="0095385E"/>
    <w:rPr>
      <w:vertAlign w:val="superscript"/>
    </w:rPr>
  </w:style>
  <w:style w:type="paragraph" w:customStyle="1" w:styleId="toplinetextcharcharchar">
    <w:name w:val="toplinetextcharcharchar"/>
    <w:basedOn w:val="Normal"/>
    <w:uiPriority w:val="99"/>
    <w:rsid w:val="0095385E"/>
    <w:rPr>
      <w:rFonts w:ascii="Tahoma" w:hAnsi="Tahoma" w:cs="Tahoma"/>
      <w:sz w:val="22"/>
      <w:szCs w:val="22"/>
    </w:rPr>
  </w:style>
  <w:style w:type="character" w:customStyle="1" w:styleId="apple-converted-space">
    <w:name w:val="apple-converted-space"/>
    <w:basedOn w:val="DefaultParagraphFont"/>
    <w:rsid w:val="0095385E"/>
  </w:style>
  <w:style w:type="paragraph" w:styleId="Revision">
    <w:name w:val="Revision"/>
    <w:hidden/>
    <w:uiPriority w:val="99"/>
    <w:semiHidden/>
    <w:rsid w:val="0095385E"/>
    <w:rPr>
      <w:rFonts w:ascii="CG Times" w:hAnsi="CG Times"/>
      <w:sz w:val="24"/>
    </w:rPr>
  </w:style>
  <w:style w:type="character" w:customStyle="1" w:styleId="Heading1Char">
    <w:name w:val="Heading 1 Char"/>
    <w:basedOn w:val="DefaultParagraphFont"/>
    <w:link w:val="Heading1"/>
    <w:uiPriority w:val="9"/>
    <w:rsid w:val="00D547E3"/>
    <w:rPr>
      <w:rFonts w:asciiTheme="majorHAnsi" w:eastAsiaTheme="majorEastAsia" w:hAnsiTheme="majorHAnsi" w:cstheme="majorBidi"/>
      <w:b/>
      <w:bCs/>
      <w:color w:val="365F91" w:themeColor="accent1" w:themeShade="BF"/>
      <w:sz w:val="28"/>
      <w:szCs w:val="28"/>
    </w:rPr>
  </w:style>
  <w:style w:type="paragraph" w:customStyle="1" w:styleId="BodyText1">
    <w:name w:val="Body Text1"/>
    <w:link w:val="BodytextChar0"/>
    <w:uiPriority w:val="99"/>
    <w:rsid w:val="00D547E3"/>
    <w:pPr>
      <w:spacing w:before="80" w:after="200" w:line="300" w:lineRule="atLeast"/>
      <w:ind w:left="1080" w:right="1080"/>
    </w:pPr>
    <w:rPr>
      <w:sz w:val="24"/>
      <w:szCs w:val="24"/>
    </w:rPr>
  </w:style>
  <w:style w:type="paragraph" w:customStyle="1" w:styleId="bullet">
    <w:name w:val="bullet"/>
    <w:basedOn w:val="BodyText1"/>
    <w:uiPriority w:val="99"/>
    <w:rsid w:val="00D547E3"/>
    <w:pPr>
      <w:numPr>
        <w:numId w:val="2"/>
      </w:numPr>
      <w:tabs>
        <w:tab w:val="clear" w:pos="360"/>
      </w:tabs>
      <w:ind w:hanging="648"/>
    </w:pPr>
  </w:style>
  <w:style w:type="character" w:customStyle="1" w:styleId="BodytextChar0">
    <w:name w:val="Body text Char"/>
    <w:basedOn w:val="DefaultParagraphFont"/>
    <w:link w:val="BodyText1"/>
    <w:uiPriority w:val="99"/>
    <w:locked/>
    <w:rsid w:val="00D547E3"/>
    <w:rPr>
      <w:sz w:val="24"/>
      <w:szCs w:val="24"/>
    </w:rPr>
  </w:style>
  <w:style w:type="paragraph" w:customStyle="1" w:styleId="TableFootnote">
    <w:name w:val="Table Footnote"/>
    <w:uiPriority w:val="10"/>
    <w:qFormat/>
    <w:rsid w:val="00D547E3"/>
    <w:pPr>
      <w:framePr w:hSpace="288" w:vSpace="144" w:wrap="around" w:vAnchor="text" w:hAnchor="margin" w:xAlign="right" w:y="1"/>
      <w:spacing w:before="120" w:after="120" w:line="160" w:lineRule="exact"/>
      <w:suppressOverlap/>
    </w:pPr>
    <w:rPr>
      <w:rFonts w:ascii="Verdana" w:eastAsia="Cambria" w:hAnsi="Verdana"/>
      <w:color w:val="7F7F7F" w:themeColor="text1" w:themeTint="80"/>
      <w:sz w:val="14"/>
      <w:szCs w:val="24"/>
    </w:rPr>
  </w:style>
  <w:style w:type="paragraph" w:customStyle="1" w:styleId="TablePewAttribution">
    <w:name w:val="Table Pew Attribution"/>
    <w:basedOn w:val="TableFootnote"/>
    <w:uiPriority w:val="11"/>
    <w:rsid w:val="00D547E3"/>
    <w:pPr>
      <w:framePr w:wrap="around"/>
      <w:spacing w:after="240"/>
    </w:pPr>
    <w:rPr>
      <w:color w:val="000000" w:themeColor="text1"/>
    </w:rPr>
  </w:style>
  <w:style w:type="paragraph" w:customStyle="1" w:styleId="TableTitle">
    <w:name w:val="Table Title"/>
    <w:uiPriority w:val="6"/>
    <w:qFormat/>
    <w:rsid w:val="00D547E3"/>
    <w:pPr>
      <w:framePr w:hSpace="288" w:vSpace="144" w:wrap="around" w:vAnchor="text" w:hAnchor="page" w:x="1801" w:y="1"/>
      <w:spacing w:before="200" w:after="120" w:line="280" w:lineRule="exact"/>
      <w:suppressOverlap/>
    </w:pPr>
    <w:rPr>
      <w:rFonts w:ascii="Verdana" w:eastAsiaTheme="minorHAnsi" w:hAnsi="Verdana" w:cstheme="minorBidi"/>
      <w:b/>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72649">
      <w:bodyDiv w:val="1"/>
      <w:marLeft w:val="0"/>
      <w:marRight w:val="0"/>
      <w:marTop w:val="0"/>
      <w:marBottom w:val="0"/>
      <w:divBdr>
        <w:top w:val="none" w:sz="0" w:space="0" w:color="auto"/>
        <w:left w:val="none" w:sz="0" w:space="0" w:color="auto"/>
        <w:bottom w:val="none" w:sz="0" w:space="0" w:color="auto"/>
        <w:right w:val="none" w:sz="0" w:space="0" w:color="auto"/>
      </w:divBdr>
    </w:div>
    <w:div w:id="429083071">
      <w:bodyDiv w:val="1"/>
      <w:marLeft w:val="0"/>
      <w:marRight w:val="0"/>
      <w:marTop w:val="0"/>
      <w:marBottom w:val="0"/>
      <w:divBdr>
        <w:top w:val="none" w:sz="0" w:space="0" w:color="auto"/>
        <w:left w:val="none" w:sz="0" w:space="0" w:color="auto"/>
        <w:bottom w:val="none" w:sz="0" w:space="0" w:color="auto"/>
        <w:right w:val="none" w:sz="0" w:space="0" w:color="auto"/>
      </w:divBdr>
    </w:div>
    <w:div w:id="471797159">
      <w:bodyDiv w:val="1"/>
      <w:marLeft w:val="0"/>
      <w:marRight w:val="0"/>
      <w:marTop w:val="0"/>
      <w:marBottom w:val="0"/>
      <w:divBdr>
        <w:top w:val="none" w:sz="0" w:space="0" w:color="auto"/>
        <w:left w:val="none" w:sz="0" w:space="0" w:color="auto"/>
        <w:bottom w:val="none" w:sz="0" w:space="0" w:color="auto"/>
        <w:right w:val="none" w:sz="0" w:space="0" w:color="auto"/>
      </w:divBdr>
    </w:div>
    <w:div w:id="810249709">
      <w:bodyDiv w:val="1"/>
      <w:marLeft w:val="0"/>
      <w:marRight w:val="0"/>
      <w:marTop w:val="0"/>
      <w:marBottom w:val="0"/>
      <w:divBdr>
        <w:top w:val="none" w:sz="0" w:space="0" w:color="auto"/>
        <w:left w:val="none" w:sz="0" w:space="0" w:color="auto"/>
        <w:bottom w:val="none" w:sz="0" w:space="0" w:color="auto"/>
        <w:right w:val="none" w:sz="0" w:space="0" w:color="auto"/>
      </w:divBdr>
    </w:div>
    <w:div w:id="1145243051">
      <w:bodyDiv w:val="1"/>
      <w:marLeft w:val="0"/>
      <w:marRight w:val="0"/>
      <w:marTop w:val="0"/>
      <w:marBottom w:val="0"/>
      <w:divBdr>
        <w:top w:val="none" w:sz="0" w:space="0" w:color="auto"/>
        <w:left w:val="none" w:sz="0" w:space="0" w:color="auto"/>
        <w:bottom w:val="none" w:sz="0" w:space="0" w:color="auto"/>
        <w:right w:val="none" w:sz="0" w:space="0" w:color="auto"/>
      </w:divBdr>
    </w:div>
    <w:div w:id="1326201252">
      <w:bodyDiv w:val="1"/>
      <w:marLeft w:val="0"/>
      <w:marRight w:val="0"/>
      <w:marTop w:val="0"/>
      <w:marBottom w:val="0"/>
      <w:divBdr>
        <w:top w:val="none" w:sz="0" w:space="0" w:color="auto"/>
        <w:left w:val="none" w:sz="0" w:space="0" w:color="auto"/>
        <w:bottom w:val="none" w:sz="0" w:space="0" w:color="auto"/>
        <w:right w:val="none" w:sz="0" w:space="0" w:color="auto"/>
      </w:divBdr>
    </w:div>
    <w:div w:id="1440105711">
      <w:bodyDiv w:val="1"/>
      <w:marLeft w:val="0"/>
      <w:marRight w:val="0"/>
      <w:marTop w:val="0"/>
      <w:marBottom w:val="0"/>
      <w:divBdr>
        <w:top w:val="none" w:sz="0" w:space="0" w:color="auto"/>
        <w:left w:val="none" w:sz="0" w:space="0" w:color="auto"/>
        <w:bottom w:val="none" w:sz="0" w:space="0" w:color="auto"/>
        <w:right w:val="none" w:sz="0" w:space="0" w:color="auto"/>
      </w:divBdr>
    </w:div>
    <w:div w:id="1555307618">
      <w:bodyDiv w:val="1"/>
      <w:marLeft w:val="0"/>
      <w:marRight w:val="0"/>
      <w:marTop w:val="0"/>
      <w:marBottom w:val="0"/>
      <w:divBdr>
        <w:top w:val="none" w:sz="0" w:space="0" w:color="auto"/>
        <w:left w:val="none" w:sz="0" w:space="0" w:color="auto"/>
        <w:bottom w:val="none" w:sz="0" w:space="0" w:color="auto"/>
        <w:right w:val="none" w:sz="0" w:space="0" w:color="auto"/>
      </w:divBdr>
    </w:div>
    <w:div w:id="169018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0F167E32-136E-4A69-8B82-F561978B1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100</Pages>
  <Words>16816</Words>
  <Characters>95852</Characters>
  <Application>Microsoft Office Word</Application>
  <DocSecurity>4</DocSecurity>
  <Lines>798</Lines>
  <Paragraphs>224</Paragraphs>
  <ScaleCrop>false</ScaleCrop>
  <HeadingPairs>
    <vt:vector size="2" baseType="variant">
      <vt:variant>
        <vt:lpstr>Title</vt:lpstr>
      </vt:variant>
      <vt:variant>
        <vt:i4>1</vt:i4>
      </vt:variant>
    </vt:vector>
  </HeadingPairs>
  <TitlesOfParts>
    <vt:vector size="1" baseType="lpstr">
      <vt:lpstr>Text goes here</vt:lpstr>
    </vt:vector>
  </TitlesOfParts>
  <Company>ICR</Company>
  <LinksUpToDate>false</LinksUpToDate>
  <CharactersWithSpaces>112444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goes here</dc:title>
  <dc:creator>Micajah McGarity</dc:creator>
  <cp:lastModifiedBy>Lauren Mora</cp:lastModifiedBy>
  <cp:revision>2</cp:revision>
  <cp:lastPrinted>2011-11-07T15:05:00Z</cp:lastPrinted>
  <dcterms:created xsi:type="dcterms:W3CDTF">2021-12-02T17:01:00Z</dcterms:created>
  <dcterms:modified xsi:type="dcterms:W3CDTF">2021-12-02T17:01:00Z</dcterms:modified>
</cp:coreProperties>
</file>